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38521" w14:textId="77777777" w:rsidR="00443AA8" w:rsidRDefault="00443AA8" w:rsidP="001A5AB4">
      <w:pPr>
        <w:pStyle w:val="Puesto"/>
        <w:tabs>
          <w:tab w:val="left" w:pos="2160"/>
        </w:tabs>
        <w:rPr>
          <w:rFonts w:cs="Arial"/>
          <w:b w:val="0"/>
          <w:szCs w:val="24"/>
          <w:lang w:val="es-CO"/>
        </w:rPr>
      </w:pPr>
    </w:p>
    <w:p w14:paraId="7B372E5B" w14:textId="77777777" w:rsidR="00914997" w:rsidRPr="009E3F90" w:rsidRDefault="00D94E16" w:rsidP="001A5AB4">
      <w:pPr>
        <w:pStyle w:val="Puesto"/>
        <w:tabs>
          <w:tab w:val="left" w:pos="2160"/>
        </w:tabs>
        <w:rPr>
          <w:rFonts w:cs="Arial"/>
          <w:b w:val="0"/>
          <w:szCs w:val="24"/>
          <w:lang w:val="es-CO"/>
        </w:rPr>
      </w:pPr>
      <w:r>
        <w:rPr>
          <w:rFonts w:cs="Arial"/>
          <w:szCs w:val="24"/>
          <w:lang w:val="es-CO"/>
        </w:rPr>
        <w:object w:dxaOrig="1440" w:dyaOrig="1440" w14:anchorId="785BE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5.9pt;width:51.4pt;height:50.75pt;z-index:251657216;mso-position-horizontal:center" o:allowincell="f" fillcolor="#0c9">
            <v:imagedata r:id="rId8" o:title=""/>
            <w10:wrap type="topAndBottom"/>
          </v:shape>
          <o:OLEObject Type="Embed" ProgID="Word.Picture.8" ShapeID="_x0000_s1026" DrawAspect="Content" ObjectID="_1631446350" r:id="rId9"/>
        </w:object>
      </w:r>
      <w:r w:rsidR="00D8308F">
        <w:rPr>
          <w:rFonts w:cs="Arial"/>
          <w:noProof/>
          <w:szCs w:val="24"/>
          <w:lang w:val="es-CO" w:eastAsia="es-CO"/>
        </w:rPr>
        <mc:AlternateContent>
          <mc:Choice Requires="wps">
            <w:drawing>
              <wp:anchor distT="0" distB="0" distL="114300" distR="114300" simplePos="0" relativeHeight="251658240" behindDoc="0" locked="0" layoutInCell="0" allowOverlap="1" wp14:anchorId="77E483CA" wp14:editId="14A0D133">
                <wp:simplePos x="0" y="0"/>
                <wp:positionH relativeFrom="column">
                  <wp:posOffset>0</wp:posOffset>
                </wp:positionH>
                <wp:positionV relativeFrom="paragraph">
                  <wp:posOffset>103505</wp:posOffset>
                </wp:positionV>
                <wp:extent cx="5638800" cy="7727950"/>
                <wp:effectExtent l="22860" t="22225" r="24765" b="222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7727950"/>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C2FF8" id="Rectangle 3" o:spid="_x0000_s1026" style="position:absolute;margin-left:0;margin-top:8.15pt;width:444pt;height:6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" o:allowincell="f" filled="f" strokeweight="3pt">
                <v:stroke linestyle="thinThin"/>
              </v:rect>
            </w:pict>
          </mc:Fallback>
        </mc:AlternateContent>
      </w:r>
    </w:p>
    <w:p w14:paraId="0EFA6481" w14:textId="77777777" w:rsidR="00914997" w:rsidRPr="009E3F90" w:rsidRDefault="005A57C8" w:rsidP="00914997">
      <w:pPr>
        <w:pStyle w:val="Puesto"/>
        <w:rPr>
          <w:rFonts w:cs="Arial"/>
          <w:b w:val="0"/>
          <w:szCs w:val="24"/>
          <w:lang w:val="es-CO"/>
        </w:rPr>
      </w:pPr>
      <w:r w:rsidRPr="009E3F90">
        <w:rPr>
          <w:rFonts w:cs="Arial"/>
          <w:b w:val="0"/>
          <w:szCs w:val="24"/>
          <w:lang w:val="es-CO"/>
        </w:rPr>
        <w:t>Modelo de Mejora Continua</w:t>
      </w:r>
    </w:p>
    <w:p w14:paraId="36EE5DB0" w14:textId="77777777" w:rsidR="00914997" w:rsidRPr="009E3F90" w:rsidRDefault="00914997" w:rsidP="00914997">
      <w:pPr>
        <w:jc w:val="both"/>
        <w:rPr>
          <w:rFonts w:ascii="Arial" w:hAnsi="Arial" w:cs="Arial"/>
        </w:rPr>
      </w:pPr>
    </w:p>
    <w:p w14:paraId="718D04F2" w14:textId="77777777" w:rsidR="00914997" w:rsidRPr="009E3F90" w:rsidRDefault="00914997" w:rsidP="00914997">
      <w:pPr>
        <w:jc w:val="both"/>
        <w:rPr>
          <w:rFonts w:ascii="Arial" w:hAnsi="Arial" w:cs="Arial"/>
        </w:rPr>
      </w:pPr>
    </w:p>
    <w:p w14:paraId="4A03BA37" w14:textId="77777777" w:rsidR="00914997" w:rsidRPr="009E3F90" w:rsidRDefault="00914997" w:rsidP="00914997">
      <w:pPr>
        <w:pStyle w:val="Puesto"/>
        <w:jc w:val="left"/>
        <w:rPr>
          <w:rFonts w:cs="Arial"/>
          <w:szCs w:val="24"/>
        </w:rPr>
      </w:pPr>
    </w:p>
    <w:p w14:paraId="0C0BA507" w14:textId="77777777" w:rsidR="00914997" w:rsidRPr="009E3F90" w:rsidRDefault="00914997" w:rsidP="00914997">
      <w:pPr>
        <w:pStyle w:val="Puesto"/>
        <w:jc w:val="left"/>
        <w:rPr>
          <w:rFonts w:cs="Arial"/>
          <w:szCs w:val="24"/>
        </w:rPr>
      </w:pPr>
    </w:p>
    <w:p w14:paraId="35C6B73D" w14:textId="77777777" w:rsidR="00914997" w:rsidRPr="009E3F90" w:rsidRDefault="00914997" w:rsidP="00914997">
      <w:pPr>
        <w:pStyle w:val="Puesto"/>
        <w:jc w:val="left"/>
        <w:rPr>
          <w:rFonts w:cs="Arial"/>
          <w:szCs w:val="24"/>
        </w:rPr>
      </w:pPr>
    </w:p>
    <w:p w14:paraId="237073C2" w14:textId="77777777" w:rsidR="00914997" w:rsidRPr="009E3F90" w:rsidRDefault="00914997" w:rsidP="00914997">
      <w:pPr>
        <w:pStyle w:val="Puesto"/>
        <w:jc w:val="left"/>
        <w:rPr>
          <w:rFonts w:cs="Arial"/>
          <w:szCs w:val="24"/>
        </w:rPr>
      </w:pPr>
    </w:p>
    <w:p w14:paraId="2C158FBA" w14:textId="77777777" w:rsidR="006D4144" w:rsidRPr="009E3F90" w:rsidRDefault="006D4144" w:rsidP="00914997">
      <w:pPr>
        <w:pStyle w:val="Puesto"/>
        <w:jc w:val="left"/>
        <w:rPr>
          <w:rFonts w:cs="Arial"/>
          <w:szCs w:val="24"/>
        </w:rPr>
      </w:pPr>
    </w:p>
    <w:p w14:paraId="52379987" w14:textId="77777777" w:rsidR="006D4144" w:rsidRPr="009E3F90" w:rsidRDefault="006D4144" w:rsidP="00914997">
      <w:pPr>
        <w:pStyle w:val="Puesto"/>
        <w:jc w:val="left"/>
        <w:rPr>
          <w:rFonts w:cs="Arial"/>
          <w:szCs w:val="24"/>
        </w:rPr>
      </w:pPr>
    </w:p>
    <w:p w14:paraId="3A09AA68" w14:textId="77777777" w:rsidR="006D4144" w:rsidRPr="009E3F90" w:rsidRDefault="006D4144" w:rsidP="00914997">
      <w:pPr>
        <w:pStyle w:val="Puesto"/>
        <w:jc w:val="left"/>
        <w:rPr>
          <w:rFonts w:cs="Arial"/>
          <w:szCs w:val="24"/>
        </w:rPr>
      </w:pPr>
    </w:p>
    <w:p w14:paraId="1FDB33DF" w14:textId="77777777" w:rsidR="006D4144" w:rsidRPr="009E3F90" w:rsidRDefault="006D4144" w:rsidP="00914997">
      <w:pPr>
        <w:pStyle w:val="Puesto"/>
        <w:jc w:val="left"/>
        <w:rPr>
          <w:rFonts w:cs="Arial"/>
          <w:szCs w:val="24"/>
        </w:rPr>
      </w:pPr>
    </w:p>
    <w:p w14:paraId="3761AE8E" w14:textId="77777777" w:rsidR="006D4144" w:rsidRPr="009E3F90" w:rsidRDefault="006D4144" w:rsidP="00914997">
      <w:pPr>
        <w:pStyle w:val="Puesto"/>
        <w:jc w:val="left"/>
        <w:rPr>
          <w:rFonts w:cs="Arial"/>
          <w:szCs w:val="24"/>
        </w:rPr>
      </w:pPr>
    </w:p>
    <w:p w14:paraId="39724E6F" w14:textId="77777777" w:rsidR="00BF46BB" w:rsidRPr="009E3F90" w:rsidRDefault="00B20772" w:rsidP="00914997">
      <w:pPr>
        <w:pStyle w:val="Puesto"/>
        <w:rPr>
          <w:rFonts w:cs="Arial"/>
          <w:szCs w:val="24"/>
        </w:rPr>
      </w:pPr>
      <w:r w:rsidRPr="009E3F90">
        <w:rPr>
          <w:rFonts w:cs="Arial"/>
          <w:szCs w:val="24"/>
        </w:rPr>
        <w:t>DENOMINACION DE PROGRAMA</w:t>
      </w:r>
    </w:p>
    <w:p w14:paraId="7137D1C9" w14:textId="77777777" w:rsidR="00D956D1" w:rsidRPr="009E3F90" w:rsidRDefault="003A695C" w:rsidP="00914997">
      <w:pPr>
        <w:pStyle w:val="Puesto"/>
        <w:rPr>
          <w:rFonts w:cs="Arial"/>
          <w:szCs w:val="24"/>
        </w:rPr>
      </w:pPr>
      <w:r w:rsidRPr="009E3F90">
        <w:rPr>
          <w:rFonts w:cs="Arial"/>
          <w:szCs w:val="24"/>
          <w:lang w:val="es-CO" w:eastAsia="es-CO"/>
        </w:rPr>
        <w:t xml:space="preserve">ANÁLISIS Y DESARROLLO </w:t>
      </w:r>
      <w:r w:rsidR="001F691E">
        <w:rPr>
          <w:rFonts w:cs="Arial"/>
          <w:szCs w:val="24"/>
          <w:lang w:val="es-CO" w:eastAsia="es-CO"/>
        </w:rPr>
        <w:t>DE SOFTWARE</w:t>
      </w:r>
    </w:p>
    <w:p w14:paraId="05780795" w14:textId="6E294FE1" w:rsidR="00FB6460" w:rsidRPr="009E3F90" w:rsidRDefault="001F691E" w:rsidP="00914997">
      <w:pPr>
        <w:pStyle w:val="Puesto"/>
        <w:rPr>
          <w:rFonts w:cs="Arial"/>
          <w:szCs w:val="24"/>
        </w:rPr>
      </w:pPr>
      <w:r>
        <w:rPr>
          <w:rFonts w:cs="Arial"/>
          <w:szCs w:val="24"/>
        </w:rPr>
        <w:t>CÓ</w:t>
      </w:r>
      <w:r w:rsidR="00FB6460" w:rsidRPr="009E3F90">
        <w:rPr>
          <w:rFonts w:cs="Arial"/>
          <w:szCs w:val="24"/>
        </w:rPr>
        <w:t xml:space="preserve">DIGO </w:t>
      </w:r>
      <w:r w:rsidR="00FB4AB8">
        <w:rPr>
          <w:rFonts w:cs="Arial"/>
          <w:szCs w:val="24"/>
          <w:lang w:val="es-CO" w:eastAsia="es-CO"/>
        </w:rPr>
        <w:t>2173XX</w:t>
      </w:r>
    </w:p>
    <w:p w14:paraId="68C78078" w14:textId="77777777" w:rsidR="00D956D1" w:rsidRPr="009E3F90" w:rsidRDefault="00D956D1" w:rsidP="00914997">
      <w:pPr>
        <w:pStyle w:val="Puesto"/>
        <w:rPr>
          <w:rFonts w:cs="Arial"/>
          <w:szCs w:val="24"/>
        </w:rPr>
      </w:pPr>
      <w:r w:rsidRPr="009E3F90">
        <w:rPr>
          <w:rFonts w:cs="Arial"/>
          <w:szCs w:val="24"/>
        </w:rPr>
        <w:t xml:space="preserve">VERSIÓN </w:t>
      </w:r>
      <w:r w:rsidR="001F691E">
        <w:rPr>
          <w:rFonts w:cs="Arial"/>
          <w:szCs w:val="24"/>
        </w:rPr>
        <w:t>1.0</w:t>
      </w:r>
    </w:p>
    <w:p w14:paraId="48987547" w14:textId="77777777" w:rsidR="00BF46BB" w:rsidRPr="009E3F90" w:rsidRDefault="00BF46BB" w:rsidP="00914997">
      <w:pPr>
        <w:pStyle w:val="Puesto"/>
        <w:rPr>
          <w:rFonts w:cs="Arial"/>
          <w:szCs w:val="24"/>
        </w:rPr>
      </w:pPr>
    </w:p>
    <w:p w14:paraId="1BD7FE09" w14:textId="77777777" w:rsidR="00BF46BB" w:rsidRPr="009E3F90" w:rsidRDefault="00BF46BB" w:rsidP="00914997">
      <w:pPr>
        <w:pStyle w:val="Puesto"/>
        <w:rPr>
          <w:rFonts w:cs="Arial"/>
          <w:szCs w:val="24"/>
        </w:rPr>
      </w:pPr>
    </w:p>
    <w:p w14:paraId="48395F8F" w14:textId="77777777" w:rsidR="00BF46BB" w:rsidRPr="009E3F90" w:rsidRDefault="00BF46BB" w:rsidP="00914997">
      <w:pPr>
        <w:pStyle w:val="Puesto"/>
        <w:rPr>
          <w:rFonts w:cs="Arial"/>
          <w:szCs w:val="24"/>
        </w:rPr>
      </w:pPr>
    </w:p>
    <w:p w14:paraId="5C13C4F1" w14:textId="77777777" w:rsidR="00914997" w:rsidRPr="009E3F90" w:rsidRDefault="00914997" w:rsidP="00914997">
      <w:pPr>
        <w:jc w:val="both"/>
        <w:rPr>
          <w:rFonts w:ascii="Arial" w:hAnsi="Arial" w:cs="Arial"/>
          <w:lang w:val="es-MX"/>
        </w:rPr>
      </w:pPr>
    </w:p>
    <w:p w14:paraId="7D774323" w14:textId="77777777" w:rsidR="00914997" w:rsidRPr="009E3F90" w:rsidRDefault="00914997" w:rsidP="00914997">
      <w:pPr>
        <w:jc w:val="both"/>
        <w:rPr>
          <w:rFonts w:ascii="Arial" w:hAnsi="Arial" w:cs="Arial"/>
          <w:lang w:val="es-MX"/>
        </w:rPr>
      </w:pPr>
    </w:p>
    <w:p w14:paraId="6357A400" w14:textId="77777777" w:rsidR="00914997" w:rsidRPr="009E3F90" w:rsidRDefault="00914997" w:rsidP="00914997">
      <w:pPr>
        <w:jc w:val="both"/>
        <w:rPr>
          <w:rFonts w:ascii="Arial" w:hAnsi="Arial" w:cs="Arial"/>
          <w:lang w:val="es-MX"/>
        </w:rPr>
      </w:pPr>
    </w:p>
    <w:p w14:paraId="343B91CE" w14:textId="77777777" w:rsidR="00914997" w:rsidRPr="009E3F90" w:rsidRDefault="00914997" w:rsidP="00914997">
      <w:pPr>
        <w:jc w:val="both"/>
        <w:rPr>
          <w:rFonts w:ascii="Arial" w:hAnsi="Arial" w:cs="Arial"/>
        </w:rPr>
      </w:pPr>
    </w:p>
    <w:p w14:paraId="6C5564B3" w14:textId="77777777" w:rsidR="00914997" w:rsidRPr="009E3F90" w:rsidRDefault="00914997" w:rsidP="00914997">
      <w:pPr>
        <w:jc w:val="both"/>
        <w:rPr>
          <w:rFonts w:ascii="Arial" w:hAnsi="Arial" w:cs="Arial"/>
        </w:rPr>
      </w:pPr>
    </w:p>
    <w:p w14:paraId="23051134" w14:textId="77777777" w:rsidR="005E0D89" w:rsidRPr="009E3F90" w:rsidRDefault="005E0D89" w:rsidP="00914997">
      <w:pPr>
        <w:jc w:val="center"/>
        <w:rPr>
          <w:rFonts w:ascii="Arial" w:hAnsi="Arial" w:cs="Arial"/>
        </w:rPr>
      </w:pPr>
    </w:p>
    <w:p w14:paraId="1471BA35" w14:textId="77777777" w:rsidR="005A57C8" w:rsidRPr="009E3F90" w:rsidRDefault="005A57C8" w:rsidP="00914997">
      <w:pPr>
        <w:pStyle w:val="Encabezado"/>
        <w:tabs>
          <w:tab w:val="clear" w:pos="4419"/>
          <w:tab w:val="clear" w:pos="8838"/>
        </w:tabs>
        <w:jc w:val="center"/>
        <w:rPr>
          <w:rFonts w:ascii="Arial" w:hAnsi="Arial" w:cs="Arial"/>
          <w:szCs w:val="24"/>
        </w:rPr>
      </w:pPr>
    </w:p>
    <w:p w14:paraId="6A012D36" w14:textId="77777777" w:rsidR="005A57C8" w:rsidRPr="009E3F90" w:rsidRDefault="005A57C8" w:rsidP="00914997">
      <w:pPr>
        <w:pStyle w:val="Encabezado"/>
        <w:tabs>
          <w:tab w:val="clear" w:pos="4419"/>
          <w:tab w:val="clear" w:pos="8838"/>
        </w:tabs>
        <w:jc w:val="center"/>
        <w:rPr>
          <w:rFonts w:ascii="Arial" w:hAnsi="Arial" w:cs="Arial"/>
          <w:szCs w:val="24"/>
        </w:rPr>
      </w:pPr>
    </w:p>
    <w:p w14:paraId="4A306608" w14:textId="77777777" w:rsidR="005A57C8" w:rsidRPr="009E3F90" w:rsidRDefault="005A57C8" w:rsidP="00914997">
      <w:pPr>
        <w:pStyle w:val="Encabezado"/>
        <w:tabs>
          <w:tab w:val="clear" w:pos="4419"/>
          <w:tab w:val="clear" w:pos="8838"/>
        </w:tabs>
        <w:jc w:val="center"/>
        <w:rPr>
          <w:rFonts w:ascii="Arial" w:hAnsi="Arial" w:cs="Arial"/>
          <w:szCs w:val="24"/>
        </w:rPr>
      </w:pPr>
    </w:p>
    <w:p w14:paraId="3DC70C96" w14:textId="77777777" w:rsidR="005A57C8" w:rsidRPr="009E3F90" w:rsidRDefault="005A57C8" w:rsidP="00914997">
      <w:pPr>
        <w:pStyle w:val="Encabezado"/>
        <w:tabs>
          <w:tab w:val="clear" w:pos="4419"/>
          <w:tab w:val="clear" w:pos="8838"/>
        </w:tabs>
        <w:jc w:val="center"/>
        <w:rPr>
          <w:rFonts w:ascii="Arial" w:hAnsi="Arial" w:cs="Arial"/>
          <w:szCs w:val="24"/>
        </w:rPr>
      </w:pPr>
    </w:p>
    <w:p w14:paraId="183A9B81" w14:textId="77777777" w:rsidR="00914997" w:rsidRPr="009E3F90" w:rsidRDefault="001F691E" w:rsidP="00914997">
      <w:pPr>
        <w:pStyle w:val="Encabezado"/>
        <w:tabs>
          <w:tab w:val="clear" w:pos="4419"/>
          <w:tab w:val="clear" w:pos="8838"/>
        </w:tabs>
        <w:jc w:val="center"/>
        <w:rPr>
          <w:rFonts w:ascii="Arial" w:hAnsi="Arial" w:cs="Arial"/>
          <w:szCs w:val="24"/>
        </w:rPr>
      </w:pPr>
      <w:r>
        <w:rPr>
          <w:rFonts w:ascii="Arial" w:hAnsi="Arial" w:cs="Arial"/>
          <w:szCs w:val="24"/>
        </w:rPr>
        <w:t>1</w:t>
      </w:r>
      <w:r w:rsidR="00DC234E">
        <w:rPr>
          <w:rFonts w:ascii="Arial" w:hAnsi="Arial" w:cs="Arial"/>
          <w:szCs w:val="24"/>
        </w:rPr>
        <w:t>5</w:t>
      </w:r>
      <w:r>
        <w:rPr>
          <w:rFonts w:ascii="Arial" w:hAnsi="Arial" w:cs="Arial"/>
          <w:szCs w:val="24"/>
        </w:rPr>
        <w:t xml:space="preserve"> de julio</w:t>
      </w:r>
      <w:r w:rsidR="00B02378" w:rsidRPr="009E3F90">
        <w:rPr>
          <w:rFonts w:ascii="Arial" w:hAnsi="Arial" w:cs="Arial"/>
          <w:szCs w:val="24"/>
        </w:rPr>
        <w:t xml:space="preserve"> </w:t>
      </w:r>
      <w:r w:rsidR="00142CCF" w:rsidRPr="009E3F90">
        <w:rPr>
          <w:rFonts w:ascii="Arial" w:hAnsi="Arial" w:cs="Arial"/>
          <w:szCs w:val="24"/>
        </w:rPr>
        <w:t>de 201</w:t>
      </w:r>
      <w:r>
        <w:rPr>
          <w:rFonts w:ascii="Arial" w:hAnsi="Arial" w:cs="Arial"/>
          <w:szCs w:val="24"/>
        </w:rPr>
        <w:t>6</w:t>
      </w:r>
    </w:p>
    <w:p w14:paraId="1B6C6282" w14:textId="77777777" w:rsidR="006D4144" w:rsidRPr="009E3F90" w:rsidRDefault="006D4144" w:rsidP="00914997">
      <w:pPr>
        <w:pStyle w:val="Encabezado"/>
        <w:tabs>
          <w:tab w:val="clear" w:pos="4419"/>
          <w:tab w:val="clear" w:pos="8838"/>
        </w:tabs>
        <w:jc w:val="center"/>
        <w:rPr>
          <w:rFonts w:ascii="Arial" w:hAnsi="Arial" w:cs="Arial"/>
          <w:szCs w:val="24"/>
        </w:rPr>
      </w:pPr>
    </w:p>
    <w:p w14:paraId="280BC302" w14:textId="77777777" w:rsidR="006D4144" w:rsidRPr="009E3F90" w:rsidRDefault="006D4144" w:rsidP="00914997">
      <w:pPr>
        <w:pStyle w:val="Encabezado"/>
        <w:tabs>
          <w:tab w:val="clear" w:pos="4419"/>
          <w:tab w:val="clear" w:pos="8838"/>
        </w:tabs>
        <w:jc w:val="center"/>
        <w:rPr>
          <w:rFonts w:ascii="Arial" w:hAnsi="Arial" w:cs="Arial"/>
          <w:szCs w:val="24"/>
        </w:rPr>
      </w:pPr>
    </w:p>
    <w:p w14:paraId="6644FCE4" w14:textId="77777777" w:rsidR="006D4144" w:rsidRPr="009E3F90" w:rsidRDefault="006D4144" w:rsidP="00914997">
      <w:pPr>
        <w:pStyle w:val="Encabezado"/>
        <w:tabs>
          <w:tab w:val="clear" w:pos="4419"/>
          <w:tab w:val="clear" w:pos="8838"/>
        </w:tabs>
        <w:jc w:val="center"/>
        <w:rPr>
          <w:rFonts w:ascii="Arial" w:hAnsi="Arial" w:cs="Arial"/>
          <w:szCs w:val="24"/>
        </w:rPr>
      </w:pPr>
    </w:p>
    <w:p w14:paraId="7FA69682" w14:textId="77777777" w:rsidR="006D4144" w:rsidRPr="009E3F90" w:rsidRDefault="006D4144" w:rsidP="00914997">
      <w:pPr>
        <w:pStyle w:val="Encabezado"/>
        <w:tabs>
          <w:tab w:val="clear" w:pos="4419"/>
          <w:tab w:val="clear" w:pos="8838"/>
        </w:tabs>
        <w:jc w:val="center"/>
        <w:rPr>
          <w:rFonts w:ascii="Arial" w:hAnsi="Arial" w:cs="Arial"/>
          <w:szCs w:val="24"/>
        </w:rPr>
      </w:pPr>
    </w:p>
    <w:p w14:paraId="34E8F7B5" w14:textId="77777777" w:rsidR="006D4144" w:rsidRPr="009E3F90" w:rsidRDefault="006D4144" w:rsidP="006D4144">
      <w:pPr>
        <w:pStyle w:val="Encabezado"/>
        <w:tabs>
          <w:tab w:val="clear" w:pos="4419"/>
          <w:tab w:val="clear" w:pos="8838"/>
        </w:tabs>
        <w:rPr>
          <w:rFonts w:ascii="Arial" w:hAnsi="Arial" w:cs="Arial"/>
          <w:szCs w:val="24"/>
        </w:rPr>
        <w:sectPr w:rsidR="006D4144" w:rsidRPr="009E3F90" w:rsidSect="0094439F">
          <w:headerReference w:type="default" r:id="rId10"/>
          <w:footerReference w:type="default" r:id="rId11"/>
          <w:pgSz w:w="12242" w:h="15842" w:code="119"/>
          <w:pgMar w:top="1417" w:right="1701" w:bottom="1417" w:left="1701" w:header="1134" w:footer="720" w:gutter="0"/>
          <w:cols w:space="720"/>
          <w:titlePg/>
          <w:docGrid w:linePitch="326"/>
        </w:sectPr>
      </w:pPr>
    </w:p>
    <w:tbl>
      <w:tblPr>
        <w:tblW w:w="8948" w:type="dxa"/>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1E0" w:firstRow="1" w:lastRow="1" w:firstColumn="1" w:lastColumn="1" w:noHBand="0" w:noVBand="0"/>
      </w:tblPr>
      <w:tblGrid>
        <w:gridCol w:w="2127"/>
        <w:gridCol w:w="3801"/>
        <w:gridCol w:w="3020"/>
      </w:tblGrid>
      <w:tr w:rsidR="005A57C8" w:rsidRPr="009E3F90" w14:paraId="37A516C2" w14:textId="77777777" w:rsidTr="003449DC">
        <w:trPr>
          <w:trHeight w:val="428"/>
        </w:trPr>
        <w:tc>
          <w:tcPr>
            <w:tcW w:w="8948" w:type="dxa"/>
            <w:gridSpan w:val="3"/>
            <w:tcBorders>
              <w:bottom w:val="single" w:sz="4" w:space="0" w:color="000080"/>
            </w:tcBorders>
            <w:shd w:val="clear" w:color="auto" w:fill="FFFFFF"/>
            <w:vAlign w:val="center"/>
          </w:tcPr>
          <w:p w14:paraId="6873A59B" w14:textId="77777777" w:rsidR="005A57C8" w:rsidRPr="009E3F90" w:rsidRDefault="005A57C8" w:rsidP="0095763F">
            <w:pPr>
              <w:jc w:val="center"/>
              <w:rPr>
                <w:rFonts w:ascii="Arial" w:hAnsi="Arial" w:cs="Arial"/>
              </w:rPr>
            </w:pPr>
            <w:r w:rsidRPr="009E3F90">
              <w:rPr>
                <w:rFonts w:ascii="Arial" w:hAnsi="Arial" w:cs="Arial"/>
                <w:b/>
                <w:color w:val="000000"/>
              </w:rPr>
              <w:lastRenderedPageBreak/>
              <w:t>INFORMACION GENERAL DEL PROGRAMA DE FORMACION</w:t>
            </w:r>
          </w:p>
        </w:tc>
      </w:tr>
      <w:tr w:rsidR="005A57C8" w:rsidRPr="009E3F90" w14:paraId="65CBA4FE" w14:textId="77777777" w:rsidTr="00DC2021">
        <w:tc>
          <w:tcPr>
            <w:tcW w:w="2127" w:type="dxa"/>
            <w:shd w:val="clear" w:color="auto" w:fill="E6E6E6"/>
            <w:vAlign w:val="center"/>
          </w:tcPr>
          <w:p w14:paraId="5366D616" w14:textId="77777777" w:rsidR="005A57C8" w:rsidRPr="009E3F90" w:rsidRDefault="005A57C8" w:rsidP="007E078E">
            <w:pPr>
              <w:jc w:val="center"/>
              <w:rPr>
                <w:rFonts w:ascii="Arial" w:hAnsi="Arial" w:cs="Arial"/>
                <w:b/>
                <w:color w:val="000000"/>
              </w:rPr>
            </w:pPr>
            <w:r w:rsidRPr="009E3F90">
              <w:rPr>
                <w:rFonts w:ascii="Arial" w:hAnsi="Arial" w:cs="Arial"/>
                <w:b/>
                <w:color w:val="000000"/>
              </w:rPr>
              <w:t>CÓDIGO</w:t>
            </w:r>
          </w:p>
        </w:tc>
        <w:tc>
          <w:tcPr>
            <w:tcW w:w="6821" w:type="dxa"/>
            <w:gridSpan w:val="2"/>
            <w:shd w:val="clear" w:color="auto" w:fill="E6E6E6"/>
            <w:vAlign w:val="center"/>
          </w:tcPr>
          <w:p w14:paraId="2B2FDA04" w14:textId="77777777" w:rsidR="005A57C8" w:rsidRPr="009E3F90" w:rsidRDefault="005A57C8" w:rsidP="007E078E">
            <w:pPr>
              <w:jc w:val="center"/>
              <w:rPr>
                <w:rFonts w:ascii="Arial" w:hAnsi="Arial" w:cs="Arial"/>
                <w:color w:val="000000"/>
              </w:rPr>
            </w:pPr>
            <w:r w:rsidRPr="009E3F90">
              <w:rPr>
                <w:rFonts w:ascii="Arial" w:hAnsi="Arial" w:cs="Arial"/>
                <w:b/>
                <w:color w:val="000000"/>
              </w:rPr>
              <w:t>NOMBRE DEL PROGRAMA:</w:t>
            </w:r>
          </w:p>
        </w:tc>
      </w:tr>
      <w:tr w:rsidR="005A57C8" w:rsidRPr="009E3F90" w14:paraId="1FE9CD42" w14:textId="77777777" w:rsidTr="00DC2021">
        <w:trPr>
          <w:trHeight w:val="484"/>
        </w:trPr>
        <w:tc>
          <w:tcPr>
            <w:tcW w:w="2127" w:type="dxa"/>
            <w:shd w:val="clear" w:color="auto" w:fill="auto"/>
            <w:vAlign w:val="center"/>
          </w:tcPr>
          <w:p w14:paraId="5085806F" w14:textId="1818551E" w:rsidR="005A57C8" w:rsidRPr="009E3F90" w:rsidRDefault="00E95890" w:rsidP="00F82155">
            <w:pPr>
              <w:jc w:val="center"/>
              <w:rPr>
                <w:rFonts w:ascii="Arial" w:hAnsi="Arial" w:cs="Arial"/>
              </w:rPr>
            </w:pPr>
            <w:r>
              <w:rPr>
                <w:rFonts w:ascii="Arial" w:hAnsi="Arial" w:cs="Arial"/>
                <w:lang w:val="es-CO" w:eastAsia="es-CO"/>
              </w:rPr>
              <w:t>2173XX</w:t>
            </w:r>
          </w:p>
        </w:tc>
        <w:tc>
          <w:tcPr>
            <w:tcW w:w="6821" w:type="dxa"/>
            <w:gridSpan w:val="2"/>
            <w:tcBorders>
              <w:bottom w:val="single" w:sz="4" w:space="0" w:color="000080"/>
            </w:tcBorders>
            <w:vAlign w:val="center"/>
          </w:tcPr>
          <w:p w14:paraId="2C9D0C33" w14:textId="77777777" w:rsidR="00542B24" w:rsidRPr="009E3F90" w:rsidRDefault="003A695C" w:rsidP="001F691E">
            <w:pPr>
              <w:pStyle w:val="Puesto"/>
              <w:rPr>
                <w:rFonts w:cs="Arial"/>
                <w:szCs w:val="24"/>
              </w:rPr>
            </w:pPr>
            <w:r w:rsidRPr="009E3F90">
              <w:rPr>
                <w:rFonts w:cs="Arial"/>
                <w:szCs w:val="24"/>
                <w:lang w:val="es-CO" w:eastAsia="es-CO"/>
              </w:rPr>
              <w:t xml:space="preserve">ANÁLISIS Y DESARROLLO DE </w:t>
            </w:r>
            <w:r w:rsidR="001F691E">
              <w:rPr>
                <w:rFonts w:cs="Arial"/>
                <w:szCs w:val="24"/>
                <w:lang w:val="es-CO" w:eastAsia="es-CO"/>
              </w:rPr>
              <w:t>SOFTWARE</w:t>
            </w:r>
          </w:p>
        </w:tc>
      </w:tr>
      <w:tr w:rsidR="005A57C8" w:rsidRPr="009E3F90" w14:paraId="07E82DDF" w14:textId="77777777" w:rsidTr="00DC2021">
        <w:tc>
          <w:tcPr>
            <w:tcW w:w="2127" w:type="dxa"/>
            <w:vMerge w:val="restart"/>
            <w:shd w:val="pct10" w:color="auto" w:fill="auto"/>
            <w:vAlign w:val="center"/>
          </w:tcPr>
          <w:p w14:paraId="67741073" w14:textId="0E1F64C0" w:rsidR="005A57C8" w:rsidRPr="009E3F90" w:rsidRDefault="005A57C8" w:rsidP="00E64383">
            <w:pPr>
              <w:rPr>
                <w:rFonts w:ascii="Arial" w:hAnsi="Arial" w:cs="Arial"/>
                <w:b/>
              </w:rPr>
            </w:pPr>
            <w:r w:rsidRPr="009E3F90">
              <w:rPr>
                <w:rFonts w:ascii="Arial" w:hAnsi="Arial" w:cs="Arial"/>
                <w:b/>
              </w:rPr>
              <w:t xml:space="preserve">DURACIÓN  MÁXIMA ESTIMADA EN </w:t>
            </w:r>
            <w:r w:rsidR="00110F45">
              <w:rPr>
                <w:rFonts w:ascii="Arial" w:hAnsi="Arial" w:cs="Arial"/>
                <w:b/>
              </w:rPr>
              <w:t>HORAS</w:t>
            </w:r>
          </w:p>
        </w:tc>
        <w:tc>
          <w:tcPr>
            <w:tcW w:w="3801" w:type="dxa"/>
            <w:tcBorders>
              <w:right w:val="single" w:sz="2" w:space="0" w:color="auto"/>
            </w:tcBorders>
            <w:shd w:val="clear" w:color="auto" w:fill="E6E6E6"/>
            <w:vAlign w:val="center"/>
          </w:tcPr>
          <w:p w14:paraId="6AA803CF" w14:textId="77777777" w:rsidR="005A57C8" w:rsidRPr="009E3F90" w:rsidRDefault="005A57C8" w:rsidP="00B00E50">
            <w:pPr>
              <w:jc w:val="center"/>
              <w:rPr>
                <w:rFonts w:ascii="Arial" w:hAnsi="Arial" w:cs="Arial"/>
              </w:rPr>
            </w:pPr>
            <w:r w:rsidRPr="009E3F90">
              <w:rPr>
                <w:rStyle w:val="nfasis"/>
                <w:rFonts w:ascii="Arial" w:hAnsi="Arial" w:cs="Arial"/>
                <w:i w:val="0"/>
              </w:rPr>
              <w:t>Lectiva</w:t>
            </w:r>
          </w:p>
        </w:tc>
        <w:tc>
          <w:tcPr>
            <w:tcW w:w="3020" w:type="dxa"/>
            <w:tcBorders>
              <w:left w:val="single" w:sz="2" w:space="0" w:color="auto"/>
            </w:tcBorders>
            <w:shd w:val="clear" w:color="auto" w:fill="E6E6E6"/>
            <w:vAlign w:val="center"/>
          </w:tcPr>
          <w:p w14:paraId="4AA71BF4" w14:textId="77777777" w:rsidR="005A57C8" w:rsidRPr="009E3F90" w:rsidRDefault="005A57C8" w:rsidP="005A57C8">
            <w:pPr>
              <w:jc w:val="center"/>
              <w:rPr>
                <w:rFonts w:ascii="Arial" w:hAnsi="Arial" w:cs="Arial"/>
              </w:rPr>
            </w:pPr>
            <w:r w:rsidRPr="009E3F90">
              <w:rPr>
                <w:rStyle w:val="nfasis"/>
                <w:rFonts w:ascii="Arial" w:hAnsi="Arial" w:cs="Arial"/>
                <w:i w:val="0"/>
              </w:rPr>
              <w:t>Total</w:t>
            </w:r>
          </w:p>
        </w:tc>
      </w:tr>
      <w:tr w:rsidR="005A57C8" w:rsidRPr="009E3F90" w14:paraId="758F12AA" w14:textId="77777777" w:rsidTr="00DC2021">
        <w:trPr>
          <w:trHeight w:val="457"/>
        </w:trPr>
        <w:tc>
          <w:tcPr>
            <w:tcW w:w="2127" w:type="dxa"/>
            <w:vMerge/>
            <w:shd w:val="pct10" w:color="auto" w:fill="auto"/>
            <w:vAlign w:val="center"/>
          </w:tcPr>
          <w:p w14:paraId="71346966" w14:textId="77777777" w:rsidR="005A57C8" w:rsidRPr="009E3F90" w:rsidRDefault="005A57C8" w:rsidP="00E64383">
            <w:pPr>
              <w:rPr>
                <w:rFonts w:ascii="Arial" w:hAnsi="Arial" w:cs="Arial"/>
                <w:b/>
              </w:rPr>
            </w:pPr>
          </w:p>
        </w:tc>
        <w:tc>
          <w:tcPr>
            <w:tcW w:w="3801" w:type="dxa"/>
            <w:tcBorders>
              <w:right w:val="single" w:sz="2" w:space="0" w:color="auto"/>
            </w:tcBorders>
            <w:shd w:val="clear" w:color="auto" w:fill="auto"/>
            <w:vAlign w:val="center"/>
          </w:tcPr>
          <w:p w14:paraId="02BC6066" w14:textId="77FDBB0B" w:rsidR="005A57C8" w:rsidRPr="009E3F90" w:rsidRDefault="00B722F3" w:rsidP="001F691E">
            <w:pPr>
              <w:jc w:val="center"/>
              <w:rPr>
                <w:rFonts w:ascii="Arial" w:hAnsi="Arial" w:cs="Arial"/>
              </w:rPr>
            </w:pPr>
            <w:r>
              <w:rPr>
                <w:rFonts w:ascii="Arial" w:hAnsi="Arial" w:cs="Arial"/>
              </w:rPr>
              <w:t>3080 horas</w:t>
            </w:r>
          </w:p>
        </w:tc>
        <w:tc>
          <w:tcPr>
            <w:tcW w:w="3020" w:type="dxa"/>
            <w:vMerge w:val="restart"/>
            <w:tcBorders>
              <w:left w:val="single" w:sz="2" w:space="0" w:color="auto"/>
            </w:tcBorders>
            <w:vAlign w:val="center"/>
          </w:tcPr>
          <w:p w14:paraId="0FCAE3BA" w14:textId="7FB4169D" w:rsidR="005A57C8" w:rsidRPr="009E3F90" w:rsidRDefault="000447A0" w:rsidP="00B722F3">
            <w:pPr>
              <w:jc w:val="center"/>
              <w:rPr>
                <w:rFonts w:ascii="Arial" w:hAnsi="Arial" w:cs="Arial"/>
              </w:rPr>
            </w:pPr>
            <w:r w:rsidRPr="009E3F90">
              <w:rPr>
                <w:rFonts w:ascii="Arial" w:hAnsi="Arial" w:cs="Arial"/>
              </w:rPr>
              <w:t xml:space="preserve"> </w:t>
            </w:r>
            <w:r w:rsidR="00B722F3">
              <w:rPr>
                <w:rFonts w:ascii="Arial" w:hAnsi="Arial" w:cs="Arial"/>
              </w:rPr>
              <w:t>3960 horas</w:t>
            </w:r>
          </w:p>
        </w:tc>
      </w:tr>
      <w:tr w:rsidR="005A57C8" w:rsidRPr="009E3F90" w14:paraId="7D6B442D" w14:textId="77777777" w:rsidTr="00DC2021">
        <w:tc>
          <w:tcPr>
            <w:tcW w:w="2127" w:type="dxa"/>
            <w:vMerge/>
            <w:shd w:val="pct10" w:color="auto" w:fill="auto"/>
            <w:vAlign w:val="center"/>
          </w:tcPr>
          <w:p w14:paraId="0CCBE82A" w14:textId="77777777" w:rsidR="005A57C8" w:rsidRPr="009E3F90" w:rsidRDefault="005A57C8" w:rsidP="00E64383">
            <w:pPr>
              <w:rPr>
                <w:rFonts w:ascii="Arial" w:hAnsi="Arial" w:cs="Arial"/>
                <w:b/>
              </w:rPr>
            </w:pPr>
          </w:p>
        </w:tc>
        <w:tc>
          <w:tcPr>
            <w:tcW w:w="3801" w:type="dxa"/>
            <w:tcBorders>
              <w:right w:val="single" w:sz="2" w:space="0" w:color="auto"/>
            </w:tcBorders>
            <w:shd w:val="clear" w:color="auto" w:fill="E6E6E6"/>
            <w:vAlign w:val="center"/>
          </w:tcPr>
          <w:p w14:paraId="05965606" w14:textId="77777777" w:rsidR="005A57C8" w:rsidRPr="009E3F90" w:rsidRDefault="005A57C8" w:rsidP="00B00E50">
            <w:pPr>
              <w:jc w:val="center"/>
              <w:rPr>
                <w:rFonts w:ascii="Arial" w:hAnsi="Arial" w:cs="Arial"/>
              </w:rPr>
            </w:pPr>
            <w:r w:rsidRPr="009E3F90">
              <w:rPr>
                <w:rStyle w:val="nfasis"/>
                <w:rFonts w:ascii="Arial" w:hAnsi="Arial" w:cs="Arial"/>
                <w:i w:val="0"/>
              </w:rPr>
              <w:t>Productiva</w:t>
            </w:r>
          </w:p>
        </w:tc>
        <w:tc>
          <w:tcPr>
            <w:tcW w:w="3020" w:type="dxa"/>
            <w:vMerge/>
            <w:tcBorders>
              <w:left w:val="single" w:sz="2" w:space="0" w:color="auto"/>
            </w:tcBorders>
            <w:vAlign w:val="center"/>
          </w:tcPr>
          <w:p w14:paraId="736ED195" w14:textId="77777777" w:rsidR="005A57C8" w:rsidRPr="009E3F90" w:rsidRDefault="005A57C8" w:rsidP="005A57C8">
            <w:pPr>
              <w:jc w:val="center"/>
              <w:rPr>
                <w:rFonts w:ascii="Arial" w:hAnsi="Arial" w:cs="Arial"/>
              </w:rPr>
            </w:pPr>
          </w:p>
        </w:tc>
      </w:tr>
      <w:tr w:rsidR="005A57C8" w:rsidRPr="009E3F90" w14:paraId="66C08A35" w14:textId="77777777" w:rsidTr="00DC2021">
        <w:trPr>
          <w:trHeight w:val="435"/>
        </w:trPr>
        <w:tc>
          <w:tcPr>
            <w:tcW w:w="2127" w:type="dxa"/>
            <w:vMerge/>
            <w:shd w:val="pct10" w:color="auto" w:fill="auto"/>
            <w:vAlign w:val="center"/>
          </w:tcPr>
          <w:p w14:paraId="172366B7" w14:textId="77777777" w:rsidR="005A57C8" w:rsidRPr="009E3F90" w:rsidRDefault="005A57C8" w:rsidP="00E64383">
            <w:pPr>
              <w:rPr>
                <w:rFonts w:ascii="Arial" w:hAnsi="Arial" w:cs="Arial"/>
                <w:b/>
              </w:rPr>
            </w:pPr>
          </w:p>
        </w:tc>
        <w:tc>
          <w:tcPr>
            <w:tcW w:w="3801" w:type="dxa"/>
            <w:tcBorders>
              <w:right w:val="single" w:sz="2" w:space="0" w:color="auto"/>
            </w:tcBorders>
            <w:vAlign w:val="center"/>
          </w:tcPr>
          <w:p w14:paraId="44283167" w14:textId="3AD477E7" w:rsidR="005A57C8" w:rsidRPr="009E3F90" w:rsidRDefault="00B722F3" w:rsidP="00542B24">
            <w:pPr>
              <w:jc w:val="center"/>
              <w:rPr>
                <w:rFonts w:ascii="Arial" w:hAnsi="Arial" w:cs="Arial"/>
              </w:rPr>
            </w:pPr>
            <w:r>
              <w:rPr>
                <w:rFonts w:ascii="Arial" w:hAnsi="Arial" w:cs="Arial"/>
              </w:rPr>
              <w:t>880 horas</w:t>
            </w:r>
          </w:p>
        </w:tc>
        <w:tc>
          <w:tcPr>
            <w:tcW w:w="3020" w:type="dxa"/>
            <w:vMerge/>
            <w:tcBorders>
              <w:left w:val="single" w:sz="2" w:space="0" w:color="auto"/>
            </w:tcBorders>
            <w:vAlign w:val="center"/>
          </w:tcPr>
          <w:p w14:paraId="54FC1BBA" w14:textId="77777777" w:rsidR="005A57C8" w:rsidRPr="009E3F90" w:rsidRDefault="005A57C8" w:rsidP="00B00E50">
            <w:pPr>
              <w:jc w:val="center"/>
              <w:rPr>
                <w:rFonts w:ascii="Arial" w:hAnsi="Arial" w:cs="Arial"/>
              </w:rPr>
            </w:pPr>
          </w:p>
        </w:tc>
      </w:tr>
      <w:tr w:rsidR="005A57C8" w:rsidRPr="009E3F90" w14:paraId="6C347284" w14:textId="77777777" w:rsidTr="00DC2021">
        <w:trPr>
          <w:trHeight w:val="399"/>
        </w:trPr>
        <w:tc>
          <w:tcPr>
            <w:tcW w:w="2127" w:type="dxa"/>
            <w:shd w:val="pct10" w:color="auto" w:fill="auto"/>
            <w:vAlign w:val="center"/>
          </w:tcPr>
          <w:p w14:paraId="0382F2B7" w14:textId="77777777" w:rsidR="005A57C8" w:rsidRPr="009E3F90" w:rsidRDefault="005A57C8" w:rsidP="00E64383">
            <w:pPr>
              <w:rPr>
                <w:rFonts w:ascii="Arial" w:hAnsi="Arial" w:cs="Arial"/>
                <w:b/>
              </w:rPr>
            </w:pPr>
            <w:r w:rsidRPr="009E3F90">
              <w:rPr>
                <w:rFonts w:ascii="Arial" w:hAnsi="Arial" w:cs="Arial"/>
                <w:b/>
              </w:rPr>
              <w:t>NIVEL DE FORMACIÓN</w:t>
            </w:r>
          </w:p>
        </w:tc>
        <w:tc>
          <w:tcPr>
            <w:tcW w:w="6821" w:type="dxa"/>
            <w:gridSpan w:val="2"/>
            <w:vAlign w:val="center"/>
          </w:tcPr>
          <w:p w14:paraId="51A619B1" w14:textId="77777777" w:rsidR="00EF22E2" w:rsidRPr="009E3F90" w:rsidRDefault="003A695C" w:rsidP="00542B24">
            <w:pPr>
              <w:jc w:val="center"/>
              <w:rPr>
                <w:rFonts w:ascii="Arial" w:hAnsi="Arial" w:cs="Arial"/>
              </w:rPr>
            </w:pPr>
            <w:r w:rsidRPr="009E3F90">
              <w:rPr>
                <w:rFonts w:ascii="Arial" w:hAnsi="Arial" w:cs="Arial"/>
                <w:b/>
                <w:color w:val="000000"/>
              </w:rPr>
              <w:t>TECNÓLOGO</w:t>
            </w:r>
          </w:p>
        </w:tc>
      </w:tr>
      <w:tr w:rsidR="00B20772" w:rsidRPr="009E3F90" w14:paraId="45A58408" w14:textId="77777777" w:rsidTr="00DC2021">
        <w:tc>
          <w:tcPr>
            <w:tcW w:w="2127" w:type="dxa"/>
            <w:shd w:val="pct10" w:color="auto" w:fill="auto"/>
            <w:vAlign w:val="center"/>
          </w:tcPr>
          <w:p w14:paraId="331A1C47" w14:textId="77777777" w:rsidR="00B20772" w:rsidRPr="009E3F90" w:rsidRDefault="00B20772" w:rsidP="00B21AD0">
            <w:pPr>
              <w:jc w:val="center"/>
              <w:rPr>
                <w:rFonts w:ascii="Arial" w:hAnsi="Arial" w:cs="Arial"/>
                <w:b/>
              </w:rPr>
            </w:pPr>
            <w:r w:rsidRPr="009E3F90">
              <w:rPr>
                <w:rFonts w:ascii="Arial" w:hAnsi="Arial" w:cs="Arial"/>
                <w:b/>
              </w:rPr>
              <w:t>DESCRIPCION DEL PROGRAMA</w:t>
            </w:r>
          </w:p>
        </w:tc>
        <w:tc>
          <w:tcPr>
            <w:tcW w:w="6821" w:type="dxa"/>
            <w:gridSpan w:val="2"/>
            <w:vAlign w:val="center"/>
          </w:tcPr>
          <w:p w14:paraId="0BBBA00B" w14:textId="77777777" w:rsidR="00F56521" w:rsidRPr="009E3F90" w:rsidRDefault="00F56521" w:rsidP="003F2B73">
            <w:pPr>
              <w:autoSpaceDE w:val="0"/>
              <w:autoSpaceDN w:val="0"/>
              <w:adjustRightInd w:val="0"/>
              <w:jc w:val="both"/>
              <w:rPr>
                <w:rFonts w:ascii="Arial" w:hAnsi="Arial" w:cs="Arial"/>
                <w:color w:val="000000"/>
              </w:rPr>
            </w:pPr>
          </w:p>
          <w:p w14:paraId="37F78E14" w14:textId="77777777" w:rsidR="0002688A" w:rsidRPr="009E3F90" w:rsidRDefault="00460D19" w:rsidP="0002688A">
            <w:pPr>
              <w:autoSpaceDE w:val="0"/>
              <w:autoSpaceDN w:val="0"/>
              <w:adjustRightInd w:val="0"/>
              <w:jc w:val="both"/>
              <w:rPr>
                <w:rFonts w:ascii="Arial" w:hAnsi="Arial" w:cs="Arial"/>
              </w:rPr>
            </w:pPr>
            <w:r w:rsidRPr="009E3F90">
              <w:rPr>
                <w:rFonts w:ascii="Arial" w:hAnsi="Arial" w:cs="Arial"/>
              </w:rPr>
              <w:t>El programa de f</w:t>
            </w:r>
            <w:r w:rsidR="00BB5B10" w:rsidRPr="009E3F90">
              <w:rPr>
                <w:rFonts w:ascii="Arial" w:hAnsi="Arial" w:cs="Arial"/>
              </w:rPr>
              <w:t xml:space="preserve">ormación </w:t>
            </w:r>
            <w:r w:rsidRPr="009E3F90">
              <w:rPr>
                <w:rFonts w:ascii="Arial" w:hAnsi="Arial" w:cs="Arial"/>
              </w:rPr>
              <w:t>tecnológica</w:t>
            </w:r>
            <w:r w:rsidR="00936DEE" w:rsidRPr="009E3F90">
              <w:rPr>
                <w:rFonts w:ascii="Arial" w:hAnsi="Arial" w:cs="Arial"/>
              </w:rPr>
              <w:t xml:space="preserve"> en Análisis y Desarrollo de </w:t>
            </w:r>
            <w:r w:rsidR="009259D6">
              <w:rPr>
                <w:rFonts w:ascii="Arial" w:hAnsi="Arial" w:cs="Arial"/>
              </w:rPr>
              <w:t>Software</w:t>
            </w:r>
            <w:r w:rsidRPr="009E3F90">
              <w:rPr>
                <w:rFonts w:ascii="Arial" w:hAnsi="Arial" w:cs="Arial"/>
              </w:rPr>
              <w:t>,</w:t>
            </w:r>
            <w:r w:rsidR="00BB5B10" w:rsidRPr="009E3F90">
              <w:rPr>
                <w:rFonts w:ascii="Arial" w:hAnsi="Arial" w:cs="Arial"/>
              </w:rPr>
              <w:t xml:space="preserve"> </w:t>
            </w:r>
            <w:r w:rsidRPr="009E3F90">
              <w:rPr>
                <w:rFonts w:ascii="Arial" w:hAnsi="Arial" w:cs="Arial"/>
              </w:rPr>
              <w:t xml:space="preserve">está enfocado en el desarrollo de </w:t>
            </w:r>
            <w:r w:rsidR="00BB5B10" w:rsidRPr="009E3F90">
              <w:rPr>
                <w:rFonts w:ascii="Arial" w:hAnsi="Arial" w:cs="Arial"/>
              </w:rPr>
              <w:t xml:space="preserve"> habilidades alrededor de las activi</w:t>
            </w:r>
            <w:r w:rsidRPr="009E3F90">
              <w:rPr>
                <w:rFonts w:ascii="Arial" w:hAnsi="Arial" w:cs="Arial"/>
              </w:rPr>
              <w:t xml:space="preserve">dades inherentes al proceso de </w:t>
            </w:r>
            <w:r w:rsidR="00F51CBE">
              <w:rPr>
                <w:rFonts w:ascii="Arial" w:hAnsi="Arial" w:cs="Arial"/>
              </w:rPr>
              <w:t>creación de</w:t>
            </w:r>
            <w:r w:rsidR="00BB5B10" w:rsidRPr="009E3F90">
              <w:rPr>
                <w:rFonts w:ascii="Arial" w:hAnsi="Arial" w:cs="Arial"/>
              </w:rPr>
              <w:t xml:space="preserve"> </w:t>
            </w:r>
            <w:r w:rsidR="00F51CBE">
              <w:rPr>
                <w:rFonts w:ascii="Arial" w:hAnsi="Arial" w:cs="Arial"/>
              </w:rPr>
              <w:t>aplicaciones informáticas</w:t>
            </w:r>
            <w:r w:rsidR="00F932BD" w:rsidRPr="009E3F90">
              <w:rPr>
                <w:rFonts w:ascii="Arial" w:hAnsi="Arial" w:cs="Arial"/>
              </w:rPr>
              <w:t>,</w:t>
            </w:r>
            <w:r w:rsidR="00BB5B10" w:rsidRPr="009E3F90">
              <w:rPr>
                <w:rFonts w:ascii="Arial" w:hAnsi="Arial" w:cs="Arial"/>
              </w:rPr>
              <w:t xml:space="preserve"> de acuerdo con los requerimientos funcionales y técnicos para una solución de negocio, estableciendo</w:t>
            </w:r>
            <w:r w:rsidR="00F51CBE">
              <w:rPr>
                <w:rFonts w:ascii="Arial" w:hAnsi="Arial" w:cs="Arial"/>
              </w:rPr>
              <w:t xml:space="preserve"> métodos de trabajo individual</w:t>
            </w:r>
            <w:r w:rsidR="00BB5B10" w:rsidRPr="009E3F90">
              <w:rPr>
                <w:rFonts w:ascii="Arial" w:hAnsi="Arial" w:cs="Arial"/>
              </w:rPr>
              <w:t xml:space="preserve"> y en equipo,</w:t>
            </w:r>
            <w:r w:rsidRPr="009E3F90">
              <w:rPr>
                <w:rFonts w:ascii="Arial" w:hAnsi="Arial" w:cs="Arial"/>
              </w:rPr>
              <w:t xml:space="preserve"> potenciando los valores éticos,</w:t>
            </w:r>
            <w:r w:rsidR="00BB5B10" w:rsidRPr="009E3F90">
              <w:rPr>
                <w:rFonts w:ascii="Arial" w:hAnsi="Arial" w:cs="Arial"/>
              </w:rPr>
              <w:t xml:space="preserve"> profesionales y personales, en beneficio de la sociedad y de la competitividad del país.</w:t>
            </w:r>
          </w:p>
          <w:p w14:paraId="2F126511" w14:textId="77777777" w:rsidR="00BB5B10" w:rsidRPr="009E3F90" w:rsidRDefault="00BB5B10" w:rsidP="0002688A">
            <w:pPr>
              <w:autoSpaceDE w:val="0"/>
              <w:autoSpaceDN w:val="0"/>
              <w:adjustRightInd w:val="0"/>
              <w:jc w:val="both"/>
              <w:rPr>
                <w:rFonts w:ascii="Arial" w:hAnsi="Arial" w:cs="Arial"/>
              </w:rPr>
            </w:pPr>
          </w:p>
          <w:p w14:paraId="6FBC01CF" w14:textId="77777777" w:rsidR="00F56521" w:rsidRPr="009E3F90" w:rsidRDefault="0002688A" w:rsidP="003F2B73">
            <w:pPr>
              <w:autoSpaceDE w:val="0"/>
              <w:autoSpaceDN w:val="0"/>
              <w:adjustRightInd w:val="0"/>
              <w:jc w:val="both"/>
              <w:rPr>
                <w:rFonts w:ascii="Arial" w:hAnsi="Arial" w:cs="Arial"/>
              </w:rPr>
            </w:pPr>
            <w:r w:rsidRPr="009E3F90">
              <w:rPr>
                <w:rFonts w:ascii="Arial" w:hAnsi="Arial" w:cs="Arial"/>
              </w:rPr>
              <w:t>Por tratarse de un programa del sector de las Tecnologías de la Información y la</w:t>
            </w:r>
            <w:r w:rsidR="001240F7">
              <w:rPr>
                <w:rFonts w:ascii="Arial" w:hAnsi="Arial" w:cs="Arial"/>
              </w:rPr>
              <w:t>s</w:t>
            </w:r>
            <w:r w:rsidRPr="009E3F90">
              <w:rPr>
                <w:rFonts w:ascii="Arial" w:hAnsi="Arial" w:cs="Arial"/>
              </w:rPr>
              <w:t xml:space="preserve"> Comunicaci</w:t>
            </w:r>
            <w:r w:rsidR="001240F7">
              <w:rPr>
                <w:rFonts w:ascii="Arial" w:hAnsi="Arial" w:cs="Arial"/>
              </w:rPr>
              <w:t>ones</w:t>
            </w:r>
            <w:r w:rsidRPr="009E3F90">
              <w:rPr>
                <w:rFonts w:ascii="Arial" w:hAnsi="Arial" w:cs="Arial"/>
              </w:rPr>
              <w:t xml:space="preserve">, presenta una alta pertinencia y demanda en el sector empresarial del país, </w:t>
            </w:r>
            <w:r w:rsidR="006820D4" w:rsidRPr="009E3F90">
              <w:rPr>
                <w:rFonts w:ascii="Arial" w:hAnsi="Arial" w:cs="Arial"/>
              </w:rPr>
              <w:t>toda vez que se concibe el</w:t>
            </w:r>
            <w:r w:rsidR="00F932BD" w:rsidRPr="009E3F90">
              <w:rPr>
                <w:rFonts w:ascii="Arial" w:hAnsi="Arial" w:cs="Arial"/>
              </w:rPr>
              <w:t xml:space="preserve"> software </w:t>
            </w:r>
            <w:r w:rsidR="006820D4" w:rsidRPr="009E3F90">
              <w:rPr>
                <w:rFonts w:ascii="Arial" w:hAnsi="Arial" w:cs="Arial"/>
              </w:rPr>
              <w:t xml:space="preserve">y los servicios de TI </w:t>
            </w:r>
            <w:r w:rsidR="00F932BD" w:rsidRPr="009E3F90">
              <w:rPr>
                <w:rFonts w:ascii="Arial" w:hAnsi="Arial" w:cs="Arial"/>
              </w:rPr>
              <w:t>como uno de los sectores de talla mundial</w:t>
            </w:r>
            <w:r w:rsidR="006820D4" w:rsidRPr="009E3F90">
              <w:rPr>
                <w:rFonts w:ascii="Arial" w:hAnsi="Arial" w:cs="Arial"/>
              </w:rPr>
              <w:t>.</w:t>
            </w:r>
          </w:p>
          <w:p w14:paraId="1A9E4ABA" w14:textId="77777777" w:rsidR="00F56521" w:rsidRPr="009E3F90" w:rsidRDefault="00F56521" w:rsidP="003F2B73">
            <w:pPr>
              <w:autoSpaceDE w:val="0"/>
              <w:autoSpaceDN w:val="0"/>
              <w:adjustRightInd w:val="0"/>
              <w:jc w:val="both"/>
              <w:rPr>
                <w:rFonts w:ascii="Arial" w:hAnsi="Arial" w:cs="Arial"/>
                <w:color w:val="000000"/>
              </w:rPr>
            </w:pPr>
          </w:p>
        </w:tc>
      </w:tr>
      <w:tr w:rsidR="005A57C8" w:rsidRPr="009E3F90" w14:paraId="54184948" w14:textId="77777777" w:rsidTr="00DC2021">
        <w:tc>
          <w:tcPr>
            <w:tcW w:w="2127" w:type="dxa"/>
            <w:shd w:val="pct10" w:color="auto" w:fill="auto"/>
            <w:vAlign w:val="center"/>
          </w:tcPr>
          <w:p w14:paraId="79C7052A" w14:textId="77777777" w:rsidR="005A57C8" w:rsidRPr="009E3F90" w:rsidRDefault="005A57C8" w:rsidP="00E64383">
            <w:pPr>
              <w:rPr>
                <w:rFonts w:ascii="Arial" w:hAnsi="Arial" w:cs="Arial"/>
                <w:b/>
              </w:rPr>
            </w:pPr>
            <w:r w:rsidRPr="009E3F90">
              <w:rPr>
                <w:rFonts w:ascii="Arial" w:hAnsi="Arial" w:cs="Arial"/>
                <w:b/>
              </w:rPr>
              <w:t>JUSTIFICACIÓN</w:t>
            </w:r>
          </w:p>
        </w:tc>
        <w:tc>
          <w:tcPr>
            <w:tcW w:w="6821" w:type="dxa"/>
            <w:gridSpan w:val="2"/>
            <w:vAlign w:val="center"/>
          </w:tcPr>
          <w:p w14:paraId="631E096D" w14:textId="77777777" w:rsidR="00B956AB" w:rsidRPr="009E3F90" w:rsidRDefault="00B956AB" w:rsidP="00B956AB">
            <w:pPr>
              <w:pStyle w:val="Default"/>
            </w:pPr>
          </w:p>
          <w:tbl>
            <w:tblPr>
              <w:tblW w:w="0" w:type="auto"/>
              <w:tblLayout w:type="fixed"/>
              <w:tblLook w:val="0000" w:firstRow="0" w:lastRow="0" w:firstColumn="0" w:lastColumn="0" w:noHBand="0" w:noVBand="0"/>
            </w:tblPr>
            <w:tblGrid>
              <w:gridCol w:w="6698"/>
            </w:tblGrid>
            <w:tr w:rsidR="00B956AB" w:rsidRPr="009E3F90" w14:paraId="5868CE5B" w14:textId="77777777" w:rsidTr="002A2DBC">
              <w:trPr>
                <w:trHeight w:val="305"/>
              </w:trPr>
              <w:tc>
                <w:tcPr>
                  <w:tcW w:w="6697" w:type="dxa"/>
                </w:tcPr>
                <w:p w14:paraId="125C8D77" w14:textId="77777777" w:rsidR="00721037" w:rsidRPr="00721037" w:rsidRDefault="00721037" w:rsidP="00721037">
                  <w:pPr>
                    <w:autoSpaceDE w:val="0"/>
                    <w:autoSpaceDN w:val="0"/>
                    <w:adjustRightInd w:val="0"/>
                    <w:jc w:val="both"/>
                    <w:rPr>
                      <w:rFonts w:ascii="Arial" w:hAnsi="Arial" w:cs="Arial"/>
                    </w:rPr>
                  </w:pPr>
                  <w:r w:rsidRPr="00721037">
                    <w:rPr>
                      <w:rFonts w:ascii="Arial" w:hAnsi="Arial" w:cs="Arial"/>
                    </w:rPr>
                    <w:t xml:space="preserve">En el ámbito internacional, existen estudios que revelan que el déficit de la formación del recurso humano es una de las principales barreras identificadas en el estudio para el desarrollo de un sector competitivo en los países en desarrollo. A este respecto, en muchas naciones existe un déficit importante de ingenieros de software y especialistas de áreas afines a las Tecnologías de la Información y las Comunicaciones (TIC), así como insuficiencias en materia de capacidades de emprendimiento e innovación, competencias de gerencia y gestión comercial. El problema principal en </w:t>
                  </w:r>
                  <w:r w:rsidRPr="00721037">
                    <w:rPr>
                      <w:rFonts w:ascii="Arial" w:hAnsi="Arial" w:cs="Arial"/>
                    </w:rPr>
                    <w:lastRenderedPageBreak/>
                    <w:t>estos países, lo que podría aplicar también para Colombia, es que la demanda potencial de la industria supera la oferta local de mano de obra calificada, a un ritmo que puede estancar su crecimiento, especialmente hacia los mercados externos.</w:t>
                  </w:r>
                </w:p>
                <w:p w14:paraId="03ABD32B" w14:textId="77777777" w:rsidR="00721037" w:rsidRPr="00721037" w:rsidRDefault="00721037" w:rsidP="00721037">
                  <w:pPr>
                    <w:pStyle w:val="Default"/>
                    <w:jc w:val="both"/>
                    <w:rPr>
                      <w:color w:val="auto"/>
                    </w:rPr>
                  </w:pPr>
                </w:p>
                <w:p w14:paraId="71D0D04A" w14:textId="77777777" w:rsidR="00721037" w:rsidRPr="00721037" w:rsidRDefault="00721037" w:rsidP="00721037">
                  <w:pPr>
                    <w:pStyle w:val="Default"/>
                    <w:jc w:val="both"/>
                    <w:rPr>
                      <w:color w:val="auto"/>
                    </w:rPr>
                  </w:pPr>
                  <w:r w:rsidRPr="00721037">
                    <w:rPr>
                      <w:color w:val="auto"/>
                    </w:rPr>
                    <w:t xml:space="preserve">Colombia es el quinto Mercado en la región de América Latina, contribuyendo con el cinco por ciento (1.600 millones USD) del total del mercado de servicios de TI de 32,000 millones USD [GartnerEMA2012] y se pronostica que el mercado crecerá al 12.1% para alcanzar 2,600 millones USD </w:t>
                  </w:r>
                  <w:r w:rsidR="000F5CE0">
                    <w:rPr>
                      <w:color w:val="auto"/>
                    </w:rPr>
                    <w:t>en los próximo cinco años</w:t>
                  </w:r>
                  <w:r w:rsidRPr="00721037">
                    <w:rPr>
                      <w:color w:val="auto"/>
                    </w:rPr>
                    <w:t xml:space="preserve">. </w:t>
                  </w:r>
                </w:p>
                <w:p w14:paraId="72D3A582" w14:textId="77777777" w:rsidR="00721037" w:rsidRPr="00721037" w:rsidRDefault="00721037" w:rsidP="00721037">
                  <w:pPr>
                    <w:autoSpaceDE w:val="0"/>
                    <w:autoSpaceDN w:val="0"/>
                    <w:adjustRightInd w:val="0"/>
                    <w:jc w:val="both"/>
                    <w:rPr>
                      <w:rFonts w:ascii="Arial" w:hAnsi="Arial" w:cs="Arial"/>
                    </w:rPr>
                  </w:pPr>
                </w:p>
                <w:p w14:paraId="3C816B88" w14:textId="77777777" w:rsidR="00721037" w:rsidRPr="00721037" w:rsidRDefault="00721037" w:rsidP="00721037">
                  <w:pPr>
                    <w:autoSpaceDE w:val="0"/>
                    <w:autoSpaceDN w:val="0"/>
                    <w:adjustRightInd w:val="0"/>
                    <w:jc w:val="both"/>
                    <w:rPr>
                      <w:rFonts w:ascii="Arial" w:hAnsi="Arial" w:cs="Arial"/>
                    </w:rPr>
                  </w:pPr>
                  <w:r w:rsidRPr="00721037">
                    <w:rPr>
                      <w:rFonts w:ascii="Arial" w:hAnsi="Arial" w:cs="Arial"/>
                    </w:rPr>
                    <w:t>Pro</w:t>
                  </w:r>
                  <w:r w:rsidR="00693170">
                    <w:rPr>
                      <w:rFonts w:ascii="Arial" w:hAnsi="Arial" w:cs="Arial"/>
                    </w:rPr>
                    <w:t>-</w:t>
                  </w:r>
                  <w:r w:rsidRPr="00721037">
                    <w:rPr>
                      <w:rFonts w:ascii="Arial" w:hAnsi="Arial" w:cs="Arial"/>
                    </w:rPr>
                    <w:t>Colombia</w:t>
                  </w:r>
                  <w:r w:rsidR="00693170">
                    <w:rPr>
                      <w:rFonts w:ascii="Arial" w:hAnsi="Arial" w:cs="Arial"/>
                    </w:rPr>
                    <w:t xml:space="preserve"> </w:t>
                  </w:r>
                  <w:r w:rsidRPr="00721037">
                    <w:rPr>
                      <w:rFonts w:ascii="Arial" w:hAnsi="Arial" w:cs="Arial"/>
                    </w:rPr>
                    <w:t>[</w:t>
                  </w:r>
                  <w:proofErr w:type="spellStart"/>
                  <w:r w:rsidRPr="00721037">
                    <w:rPr>
                      <w:rFonts w:ascii="Arial" w:hAnsi="Arial" w:cs="Arial"/>
                    </w:rPr>
                    <w:t>Proexport</w:t>
                  </w:r>
                  <w:proofErr w:type="spellEnd"/>
                  <w:r w:rsidR="000F5CE0">
                    <w:rPr>
                      <w:rFonts w:ascii="Arial" w:hAnsi="Arial" w:cs="Arial"/>
                    </w:rPr>
                    <w:t xml:space="preserve"> </w:t>
                  </w:r>
                  <w:r w:rsidRPr="00721037">
                    <w:rPr>
                      <w:rFonts w:ascii="Arial" w:hAnsi="Arial" w:cs="Arial"/>
                    </w:rPr>
                    <w:t>2013], el cuerpo de inversión y promoción a las exportaciones en Colombia, reporta que el Mercado de TI, comprendido de hardware, productos y servicios de software, es de 6.800 millones USD, de los cuales, el 30% son servicios de TI llevándonos a 2.052 millones USD. Mientras que el total de la industria de TI ha crecido 12% anualmente los últimos 5 años, la industria de servicios de TI ha crecido al 23% y se pronostica un déficit incremental de empleos de 166,956 (agresivo), 103,250 (moderado) o 55,217 (conservador) para 2020.</w:t>
                  </w:r>
                </w:p>
                <w:p w14:paraId="4C070B42" w14:textId="77777777" w:rsidR="00721037" w:rsidRPr="00721037" w:rsidRDefault="00721037" w:rsidP="00721037">
                  <w:pPr>
                    <w:autoSpaceDE w:val="0"/>
                    <w:autoSpaceDN w:val="0"/>
                    <w:adjustRightInd w:val="0"/>
                    <w:jc w:val="both"/>
                    <w:rPr>
                      <w:rFonts w:ascii="Arial" w:hAnsi="Arial" w:cs="Arial"/>
                    </w:rPr>
                  </w:pPr>
                </w:p>
                <w:p w14:paraId="4547CE6C" w14:textId="77777777" w:rsidR="00721037" w:rsidRDefault="00721037" w:rsidP="00721037">
                  <w:pPr>
                    <w:jc w:val="both"/>
                    <w:rPr>
                      <w:rFonts w:ascii="Arial" w:hAnsi="Arial" w:cs="Arial"/>
                    </w:rPr>
                  </w:pPr>
                  <w:r w:rsidRPr="00721037">
                    <w:rPr>
                      <w:rFonts w:ascii="Arial" w:hAnsi="Arial" w:cs="Arial"/>
                    </w:rPr>
                    <w:t>Dadas las proyecciones, después de 2016 el problema de la escasez de talento de TI crece exponencialmente y no puede resolverse fácilmente. Por lo tanto el Gobierno de Colombia debe tomar serias medidas para superar la disponibilidad de talento humano.</w:t>
                  </w:r>
                </w:p>
                <w:p w14:paraId="6EC6F134" w14:textId="77777777" w:rsidR="00693170" w:rsidRPr="00721037" w:rsidRDefault="00693170" w:rsidP="00721037">
                  <w:pPr>
                    <w:jc w:val="both"/>
                    <w:rPr>
                      <w:rFonts w:ascii="Arial" w:hAnsi="Arial" w:cs="Arial"/>
                    </w:rPr>
                  </w:pPr>
                </w:p>
                <w:p w14:paraId="61204E47" w14:textId="77777777" w:rsidR="00721037" w:rsidRPr="00721037" w:rsidRDefault="00721037" w:rsidP="00721037">
                  <w:pPr>
                    <w:pStyle w:val="Default"/>
                    <w:jc w:val="both"/>
                    <w:rPr>
                      <w:color w:val="auto"/>
                    </w:rPr>
                  </w:pPr>
                  <w:r w:rsidRPr="00721037">
                    <w:rPr>
                      <w:color w:val="auto"/>
                    </w:rPr>
                    <w:t xml:space="preserve">Lo anterior, demuestra claramente la necesidad existente y futura de formación de personal en tecnologías relacionadas con el sector de las TIC, las cuales han sido identificadas hacia desarrollos a la medida, programación, algoritmos, bases de datos y redes (Arquitectura Cliente-Servidor); integración aplicada de las áreas,  </w:t>
                  </w:r>
                  <w:proofErr w:type="spellStart"/>
                  <w:r w:rsidRPr="00721037">
                    <w:rPr>
                      <w:color w:val="auto"/>
                    </w:rPr>
                    <w:t>testing</w:t>
                  </w:r>
                  <w:proofErr w:type="spellEnd"/>
                  <w:r w:rsidRPr="00721037">
                    <w:rPr>
                      <w:color w:val="auto"/>
                    </w:rPr>
                    <w:t xml:space="preserve"> y la adaptación del software a mercados y sectores locales, tecnologías de gestión y producción en la nube, tecnologías de seguridad digital o </w:t>
                  </w:r>
                  <w:proofErr w:type="spellStart"/>
                  <w:r w:rsidRPr="00721037">
                    <w:rPr>
                      <w:color w:val="auto"/>
                    </w:rPr>
                    <w:t>ciberseguridad</w:t>
                  </w:r>
                  <w:proofErr w:type="spellEnd"/>
                  <w:r w:rsidRPr="00721037">
                    <w:rPr>
                      <w:color w:val="auto"/>
                    </w:rPr>
                    <w:t xml:space="preserve">,  tecnologías de producción, gestión y manipulación de contenidos digitales sobre redes y plataformas virtuales, fijas, móviles y convergentes, </w:t>
                  </w:r>
                  <w:proofErr w:type="spellStart"/>
                  <w:r w:rsidRPr="00721037">
                    <w:rPr>
                      <w:color w:val="auto"/>
                    </w:rPr>
                    <w:t>big</w:t>
                  </w:r>
                  <w:proofErr w:type="spellEnd"/>
                  <w:r w:rsidRPr="00721037">
                    <w:rPr>
                      <w:color w:val="auto"/>
                    </w:rPr>
                    <w:t xml:space="preserve"> data, </w:t>
                  </w:r>
                  <w:r w:rsidRPr="00721037">
                    <w:rPr>
                      <w:color w:val="auto"/>
                    </w:rPr>
                    <w:lastRenderedPageBreak/>
                    <w:t xml:space="preserve">SCRUM, tecnologías de seguridad, generación, producción y explotación de software en la nube, así como reforzar conocimiento en áreas como Administración de Proyectos y habilidades analíticas y fortalecer las habilidades blandas en áreas como la comunicación, trabajo en equipo, interacción con clientes e Inglés de Negocios. </w:t>
                  </w:r>
                </w:p>
                <w:p w14:paraId="2F67D355" w14:textId="77777777" w:rsidR="00721037" w:rsidRPr="00721037" w:rsidRDefault="00721037" w:rsidP="00721037">
                  <w:pPr>
                    <w:pStyle w:val="Default"/>
                    <w:jc w:val="both"/>
                    <w:rPr>
                      <w:color w:val="auto"/>
                    </w:rPr>
                  </w:pPr>
                </w:p>
                <w:p w14:paraId="3D23400B" w14:textId="77777777" w:rsidR="00721037" w:rsidRPr="00721037" w:rsidRDefault="00721037" w:rsidP="00721037">
                  <w:pPr>
                    <w:pStyle w:val="Default"/>
                    <w:jc w:val="both"/>
                    <w:rPr>
                      <w:color w:val="auto"/>
                    </w:rPr>
                  </w:pPr>
                  <w:r w:rsidRPr="00721037">
                    <w:rPr>
                      <w:color w:val="auto"/>
                    </w:rPr>
                    <w:t>Estos campos requeridos de formación, están siendo demandados por el sector productivo y generan oportunidades potenciales de desempeño para las personas, lo cual es uno de los factores tenidos en cuenta para la generación de diseños curriculares relacionados con las tecnologías del sector TIC y la red de conocimiento en Informática, Diseño y Desarrollo de Software, como apoyo al desarrollo del mismo.</w:t>
                  </w:r>
                </w:p>
                <w:p w14:paraId="0C5CA983" w14:textId="77777777" w:rsidR="00721037" w:rsidRPr="00721037" w:rsidRDefault="00721037" w:rsidP="00721037">
                  <w:pPr>
                    <w:pStyle w:val="Default"/>
                    <w:spacing w:line="360" w:lineRule="auto"/>
                    <w:jc w:val="both"/>
                    <w:rPr>
                      <w:color w:val="auto"/>
                    </w:rPr>
                  </w:pPr>
                </w:p>
                <w:p w14:paraId="74FAE67A" w14:textId="04089DEE" w:rsidR="002A2DBC" w:rsidRPr="009E3F90" w:rsidRDefault="00721037" w:rsidP="00A44773">
                  <w:pPr>
                    <w:autoSpaceDE w:val="0"/>
                    <w:autoSpaceDN w:val="0"/>
                    <w:adjustRightInd w:val="0"/>
                    <w:jc w:val="both"/>
                    <w:rPr>
                      <w:rFonts w:ascii="Arial" w:hAnsi="Arial" w:cs="Arial"/>
                    </w:rPr>
                  </w:pPr>
                  <w:r w:rsidRPr="00721037">
                    <w:rPr>
                      <w:rFonts w:ascii="Arial" w:hAnsi="Arial" w:cs="Arial"/>
                    </w:rPr>
                    <w:t>El SENA ofrece el programa de formación Tecnólogo en Análisis y Desarrollo de Software con todos los elementos de formación profesional, sociales, tecnológicos y culturales, aportando como elementos diferenciadores de valor agregado metodologías de aprendizaje innovadoras, el acceso a tecnologías de última generación y una estructuración sobre métodos más que contenidos, lo que potencia la formación de ciudadanos librepensadores, con capacidad crítica, solidaria y emprendedora, factores que lo acreditan y lo hacen pertinente y coherente con su misión, innovando permanentemente de acuerdo con las tendencias y cambios tecnológicos y las necesidades del sector empresarial y de los trabajadores, impactando positivamente la productividad, la competitividad, la equidad y el desarrollo del país.</w:t>
                  </w:r>
                </w:p>
              </w:tc>
            </w:tr>
            <w:tr w:rsidR="00B956AB" w:rsidRPr="009E3F90" w14:paraId="5E8A93BE" w14:textId="77777777" w:rsidTr="003A695C">
              <w:trPr>
                <w:trHeight w:val="553"/>
              </w:trPr>
              <w:tc>
                <w:tcPr>
                  <w:tcW w:w="6698" w:type="dxa"/>
                </w:tcPr>
                <w:p w14:paraId="47C15299" w14:textId="77777777" w:rsidR="00B956AB" w:rsidRPr="009E3F90" w:rsidRDefault="00B956AB" w:rsidP="003A695C">
                  <w:pPr>
                    <w:autoSpaceDE w:val="0"/>
                    <w:autoSpaceDN w:val="0"/>
                    <w:adjustRightInd w:val="0"/>
                    <w:jc w:val="both"/>
                    <w:rPr>
                      <w:rFonts w:ascii="Arial" w:hAnsi="Arial" w:cs="Arial"/>
                    </w:rPr>
                  </w:pPr>
                </w:p>
              </w:tc>
            </w:tr>
          </w:tbl>
          <w:p w14:paraId="0552C9E7" w14:textId="77777777" w:rsidR="00B956AB" w:rsidRPr="009E3F90" w:rsidRDefault="00B956AB" w:rsidP="00F226D7">
            <w:pPr>
              <w:autoSpaceDE w:val="0"/>
              <w:autoSpaceDN w:val="0"/>
              <w:adjustRightInd w:val="0"/>
              <w:jc w:val="both"/>
              <w:rPr>
                <w:rFonts w:ascii="Arial" w:hAnsi="Arial" w:cs="Arial"/>
                <w:color w:val="000000"/>
              </w:rPr>
            </w:pPr>
          </w:p>
        </w:tc>
      </w:tr>
      <w:tr w:rsidR="005A57C8" w:rsidRPr="009E3F90" w14:paraId="63AF2D14" w14:textId="77777777" w:rsidTr="00DC2021">
        <w:trPr>
          <w:trHeight w:val="399"/>
        </w:trPr>
        <w:tc>
          <w:tcPr>
            <w:tcW w:w="2127" w:type="dxa"/>
            <w:shd w:val="pct10" w:color="auto" w:fill="auto"/>
            <w:vAlign w:val="center"/>
          </w:tcPr>
          <w:p w14:paraId="42C028FF" w14:textId="77777777" w:rsidR="005A57C8" w:rsidRPr="009E3F90" w:rsidRDefault="005A57C8" w:rsidP="00B21AD0">
            <w:pPr>
              <w:jc w:val="center"/>
              <w:rPr>
                <w:rFonts w:ascii="Arial" w:hAnsi="Arial" w:cs="Arial"/>
                <w:b/>
              </w:rPr>
            </w:pPr>
            <w:r w:rsidRPr="009E3F90">
              <w:rPr>
                <w:rFonts w:ascii="Arial" w:hAnsi="Arial" w:cs="Arial"/>
                <w:b/>
              </w:rPr>
              <w:lastRenderedPageBreak/>
              <w:t>REQUISITOS DE INGRESO</w:t>
            </w:r>
          </w:p>
        </w:tc>
        <w:tc>
          <w:tcPr>
            <w:tcW w:w="6821" w:type="dxa"/>
            <w:gridSpan w:val="2"/>
          </w:tcPr>
          <w:p w14:paraId="60F1904F" w14:textId="77777777" w:rsidR="00C420F5" w:rsidRPr="009E3F90" w:rsidRDefault="00C420F5" w:rsidP="004F47E7">
            <w:pPr>
              <w:autoSpaceDE w:val="0"/>
              <w:autoSpaceDN w:val="0"/>
              <w:adjustRightInd w:val="0"/>
              <w:jc w:val="both"/>
              <w:rPr>
                <w:rFonts w:ascii="Arial" w:hAnsi="Arial" w:cs="Arial"/>
              </w:rPr>
            </w:pPr>
          </w:p>
          <w:p w14:paraId="2E3A0017" w14:textId="77777777" w:rsidR="003A695C" w:rsidRPr="009E3F90" w:rsidRDefault="003A695C" w:rsidP="0061051D">
            <w:pPr>
              <w:numPr>
                <w:ilvl w:val="0"/>
                <w:numId w:val="13"/>
              </w:numPr>
              <w:autoSpaceDE w:val="0"/>
              <w:autoSpaceDN w:val="0"/>
              <w:adjustRightInd w:val="0"/>
              <w:rPr>
                <w:rFonts w:ascii="Arial" w:hAnsi="Arial" w:cs="Arial"/>
              </w:rPr>
            </w:pPr>
            <w:r w:rsidRPr="009E3F90">
              <w:rPr>
                <w:rFonts w:ascii="Arial" w:hAnsi="Arial" w:cs="Arial"/>
              </w:rPr>
              <w:t>Académicos: Grado Once</w:t>
            </w:r>
            <w:r w:rsidR="007A3CD6">
              <w:rPr>
                <w:rFonts w:ascii="Arial" w:hAnsi="Arial" w:cs="Arial"/>
              </w:rPr>
              <w:t xml:space="preserve"> </w:t>
            </w:r>
            <w:r w:rsidR="00E32AF0" w:rsidRPr="00E32AF0">
              <w:rPr>
                <w:rFonts w:ascii="Arial" w:hAnsi="Arial" w:cs="Arial"/>
              </w:rPr>
              <w:t>aprobado</w:t>
            </w:r>
          </w:p>
          <w:p w14:paraId="02224096" w14:textId="77777777" w:rsidR="003E315E" w:rsidRPr="009E3F90" w:rsidRDefault="003A695C" w:rsidP="0061051D">
            <w:pPr>
              <w:numPr>
                <w:ilvl w:val="0"/>
                <w:numId w:val="13"/>
              </w:numPr>
              <w:autoSpaceDE w:val="0"/>
              <w:autoSpaceDN w:val="0"/>
              <w:adjustRightInd w:val="0"/>
              <w:rPr>
                <w:rFonts w:ascii="Arial" w:hAnsi="Arial" w:cs="Arial"/>
              </w:rPr>
            </w:pPr>
            <w:r w:rsidRPr="009E3F90">
              <w:rPr>
                <w:rFonts w:ascii="Arial" w:hAnsi="Arial" w:cs="Arial"/>
              </w:rPr>
              <w:t>Superar prueba de aptitud, motivación, interés y competencias mínimas de ingreso</w:t>
            </w:r>
          </w:p>
          <w:p w14:paraId="77145FE1" w14:textId="77777777" w:rsidR="00AF60D2" w:rsidRPr="009E3F90" w:rsidRDefault="00AF60D2" w:rsidP="003A695C">
            <w:pPr>
              <w:autoSpaceDE w:val="0"/>
              <w:autoSpaceDN w:val="0"/>
              <w:adjustRightInd w:val="0"/>
              <w:jc w:val="both"/>
              <w:rPr>
                <w:rFonts w:ascii="Arial" w:hAnsi="Arial" w:cs="Arial"/>
              </w:rPr>
            </w:pPr>
          </w:p>
        </w:tc>
      </w:tr>
      <w:tr w:rsidR="005D4E72" w:rsidRPr="009E3F90" w14:paraId="59DA1B1E" w14:textId="77777777" w:rsidTr="00DC2021">
        <w:trPr>
          <w:trHeight w:val="399"/>
        </w:trPr>
        <w:tc>
          <w:tcPr>
            <w:tcW w:w="2127" w:type="dxa"/>
            <w:shd w:val="pct10" w:color="auto" w:fill="auto"/>
            <w:vAlign w:val="center"/>
          </w:tcPr>
          <w:p w14:paraId="5261503A" w14:textId="77777777" w:rsidR="005D4E72" w:rsidRPr="009E3F90" w:rsidRDefault="005D4E72" w:rsidP="00B21AD0">
            <w:pPr>
              <w:jc w:val="center"/>
              <w:rPr>
                <w:rFonts w:ascii="Arial" w:hAnsi="Arial" w:cs="Arial"/>
                <w:b/>
              </w:rPr>
            </w:pPr>
            <w:r w:rsidRPr="009E3F90">
              <w:rPr>
                <w:rFonts w:ascii="Arial" w:hAnsi="Arial" w:cs="Arial"/>
                <w:b/>
              </w:rPr>
              <w:lastRenderedPageBreak/>
              <w:t>REQUISITOS DE CERTIFICACION</w:t>
            </w:r>
          </w:p>
        </w:tc>
        <w:tc>
          <w:tcPr>
            <w:tcW w:w="6821" w:type="dxa"/>
            <w:gridSpan w:val="2"/>
          </w:tcPr>
          <w:p w14:paraId="7A4F937D" w14:textId="77777777" w:rsidR="005D4E72" w:rsidRPr="009E3F90" w:rsidRDefault="00184E06" w:rsidP="00932A20">
            <w:pPr>
              <w:jc w:val="both"/>
              <w:rPr>
                <w:rFonts w:ascii="Arial" w:hAnsi="Arial" w:cs="Arial"/>
              </w:rPr>
            </w:pPr>
            <w:r w:rsidRPr="009E3F90">
              <w:rPr>
                <w:rFonts w:ascii="Arial" w:hAnsi="Arial" w:cs="Arial"/>
              </w:rPr>
              <w:t>Aprobar</w:t>
            </w:r>
            <w:r w:rsidR="003E315E" w:rsidRPr="009E3F90">
              <w:rPr>
                <w:rFonts w:ascii="Arial" w:hAnsi="Arial" w:cs="Arial"/>
              </w:rPr>
              <w:t xml:space="preserve"> la totalidad de las </w:t>
            </w:r>
            <w:r w:rsidR="00920BAE" w:rsidRPr="009E3F90">
              <w:rPr>
                <w:rFonts w:ascii="Arial" w:hAnsi="Arial" w:cs="Arial"/>
              </w:rPr>
              <w:t>comp</w:t>
            </w:r>
            <w:r w:rsidR="003B2DC0" w:rsidRPr="009E3F90">
              <w:rPr>
                <w:rFonts w:ascii="Arial" w:hAnsi="Arial" w:cs="Arial"/>
              </w:rPr>
              <w:t>etencias</w:t>
            </w:r>
            <w:r w:rsidR="003E315E" w:rsidRPr="009E3F90">
              <w:rPr>
                <w:rFonts w:ascii="Arial" w:hAnsi="Arial" w:cs="Arial"/>
              </w:rPr>
              <w:t xml:space="preserve"> establecidas en el programa de </w:t>
            </w:r>
            <w:r w:rsidR="00966340" w:rsidRPr="009E3F90">
              <w:rPr>
                <w:rFonts w:ascii="Arial" w:hAnsi="Arial" w:cs="Arial"/>
              </w:rPr>
              <w:t>Formación</w:t>
            </w:r>
            <w:r w:rsidR="003B2DC0" w:rsidRPr="009E3F90">
              <w:rPr>
                <w:rFonts w:ascii="Arial" w:hAnsi="Arial" w:cs="Arial"/>
              </w:rPr>
              <w:t xml:space="preserve"> </w:t>
            </w:r>
            <w:r w:rsidR="003A695C" w:rsidRPr="007725BE">
              <w:rPr>
                <w:rFonts w:ascii="Arial" w:hAnsi="Arial" w:cs="Arial"/>
                <w:b/>
                <w:lang w:val="es-CO" w:eastAsia="es-CO"/>
              </w:rPr>
              <w:t xml:space="preserve">ANÁLISIS Y DESARROLLO DE </w:t>
            </w:r>
            <w:r w:rsidR="00932A20" w:rsidRPr="007725BE">
              <w:rPr>
                <w:rFonts w:ascii="Arial" w:hAnsi="Arial" w:cs="Arial"/>
                <w:b/>
                <w:lang w:val="es-CO" w:eastAsia="es-CO"/>
              </w:rPr>
              <w:t>SOFTWARE</w:t>
            </w:r>
            <w:r w:rsidR="003B2DC0" w:rsidRPr="007725BE">
              <w:rPr>
                <w:rFonts w:ascii="Arial" w:hAnsi="Arial" w:cs="Arial"/>
                <w:b/>
              </w:rPr>
              <w:t>.</w:t>
            </w:r>
          </w:p>
        </w:tc>
      </w:tr>
      <w:tr w:rsidR="005A57C8" w:rsidRPr="009E3F90" w14:paraId="3E4C25F3" w14:textId="77777777" w:rsidTr="003449DC">
        <w:trPr>
          <w:trHeight w:val="399"/>
        </w:trPr>
        <w:tc>
          <w:tcPr>
            <w:tcW w:w="8948" w:type="dxa"/>
            <w:gridSpan w:val="3"/>
            <w:shd w:val="pct10" w:color="auto" w:fill="auto"/>
            <w:vAlign w:val="center"/>
          </w:tcPr>
          <w:p w14:paraId="1F4F3FB8" w14:textId="77777777" w:rsidR="005A57C8" w:rsidRPr="009E3F90" w:rsidRDefault="005A57C8" w:rsidP="00982F59">
            <w:pPr>
              <w:jc w:val="both"/>
              <w:rPr>
                <w:rFonts w:ascii="Arial" w:hAnsi="Arial" w:cs="Arial"/>
                <w:b/>
              </w:rPr>
            </w:pPr>
            <w:r w:rsidRPr="009E3F90">
              <w:rPr>
                <w:rFonts w:ascii="Arial" w:hAnsi="Arial" w:cs="Arial"/>
                <w:b/>
                <w:color w:val="000000"/>
              </w:rPr>
              <w:t>COMPETENCIAS QUE DESARROLLAR</w:t>
            </w:r>
            <w:r w:rsidR="00982F59" w:rsidRPr="009E3F90">
              <w:rPr>
                <w:rFonts w:ascii="Arial" w:hAnsi="Arial" w:cs="Arial"/>
                <w:b/>
                <w:color w:val="000000"/>
              </w:rPr>
              <w:t>Á</w:t>
            </w:r>
          </w:p>
        </w:tc>
      </w:tr>
      <w:tr w:rsidR="003A695C" w:rsidRPr="009E3F90" w14:paraId="601E0113" w14:textId="77777777" w:rsidTr="004B1AAC">
        <w:trPr>
          <w:trHeight w:val="399"/>
        </w:trPr>
        <w:tc>
          <w:tcPr>
            <w:tcW w:w="2127" w:type="dxa"/>
            <w:tcBorders>
              <w:right w:val="single" w:sz="4" w:space="0" w:color="auto"/>
            </w:tcBorders>
            <w:shd w:val="clear" w:color="auto" w:fill="FFFFFF"/>
            <w:vAlign w:val="center"/>
          </w:tcPr>
          <w:p w14:paraId="0A58A649" w14:textId="77777777" w:rsidR="003A695C" w:rsidRPr="009E3F90" w:rsidRDefault="003A5983" w:rsidP="00734F97">
            <w:pPr>
              <w:jc w:val="center"/>
              <w:rPr>
                <w:rFonts w:ascii="Arial" w:hAnsi="Arial" w:cs="Arial"/>
                <w:highlight w:val="yellow"/>
              </w:rPr>
            </w:pPr>
            <w:r w:rsidRPr="003A5983">
              <w:rPr>
                <w:rFonts w:ascii="Arial" w:hAnsi="Arial" w:cs="Arial"/>
                <w:lang w:val="es-CO" w:eastAsia="es-CO"/>
              </w:rPr>
              <w:t>220501092</w:t>
            </w:r>
          </w:p>
        </w:tc>
        <w:tc>
          <w:tcPr>
            <w:tcW w:w="6821" w:type="dxa"/>
            <w:gridSpan w:val="2"/>
            <w:tcBorders>
              <w:left w:val="single" w:sz="4" w:space="0" w:color="auto"/>
            </w:tcBorders>
            <w:shd w:val="clear" w:color="auto" w:fill="FFFFFF"/>
            <w:vAlign w:val="center"/>
          </w:tcPr>
          <w:p w14:paraId="05EFEB2E" w14:textId="599F721A" w:rsidR="003A695C" w:rsidRPr="009E3F90" w:rsidRDefault="00F176F2" w:rsidP="000619B7">
            <w:pPr>
              <w:pStyle w:val="Default"/>
              <w:jc w:val="both"/>
              <w:rPr>
                <w:highlight w:val="yellow"/>
              </w:rPr>
            </w:pPr>
            <w:r w:rsidRPr="00F176F2">
              <w:rPr>
                <w:lang w:val="es-CO" w:eastAsia="es-CO"/>
              </w:rPr>
              <w:t xml:space="preserve">Especificación de los requisitos </w:t>
            </w:r>
            <w:r w:rsidR="000619B7">
              <w:rPr>
                <w:lang w:val="es-CO" w:eastAsia="es-CO"/>
              </w:rPr>
              <w:t>del</w:t>
            </w:r>
            <w:r w:rsidRPr="00F176F2">
              <w:rPr>
                <w:lang w:val="es-CO" w:eastAsia="es-CO"/>
              </w:rPr>
              <w:t xml:space="preserve"> software</w:t>
            </w:r>
          </w:p>
        </w:tc>
      </w:tr>
      <w:tr w:rsidR="003A695C" w:rsidRPr="009E3F90" w14:paraId="4FC9EA61" w14:textId="77777777" w:rsidTr="004B1AAC">
        <w:trPr>
          <w:trHeight w:val="399"/>
        </w:trPr>
        <w:tc>
          <w:tcPr>
            <w:tcW w:w="2127" w:type="dxa"/>
            <w:tcBorders>
              <w:right w:val="single" w:sz="4" w:space="0" w:color="auto"/>
            </w:tcBorders>
            <w:shd w:val="clear" w:color="auto" w:fill="FFFFFF"/>
            <w:vAlign w:val="center"/>
          </w:tcPr>
          <w:p w14:paraId="7A1C2D09" w14:textId="77777777" w:rsidR="003A695C" w:rsidRPr="009E3F90" w:rsidRDefault="003A5983" w:rsidP="00734F97">
            <w:pPr>
              <w:jc w:val="center"/>
              <w:rPr>
                <w:rFonts w:ascii="Arial" w:hAnsi="Arial" w:cs="Arial"/>
                <w:highlight w:val="yellow"/>
              </w:rPr>
            </w:pPr>
            <w:r w:rsidRPr="003A5983">
              <w:rPr>
                <w:rFonts w:ascii="Arial" w:hAnsi="Arial" w:cs="Arial"/>
                <w:lang w:val="es-CO" w:eastAsia="es-CO"/>
              </w:rPr>
              <w:t>220501093</w:t>
            </w:r>
          </w:p>
        </w:tc>
        <w:tc>
          <w:tcPr>
            <w:tcW w:w="6821" w:type="dxa"/>
            <w:gridSpan w:val="2"/>
            <w:tcBorders>
              <w:left w:val="single" w:sz="4" w:space="0" w:color="auto"/>
            </w:tcBorders>
            <w:shd w:val="clear" w:color="auto" w:fill="FFFFFF"/>
            <w:vAlign w:val="center"/>
          </w:tcPr>
          <w:p w14:paraId="25F8AB21" w14:textId="54E92397" w:rsidR="003A695C" w:rsidRPr="009E3F90" w:rsidRDefault="000619B7" w:rsidP="000619B7">
            <w:pPr>
              <w:autoSpaceDE w:val="0"/>
              <w:autoSpaceDN w:val="0"/>
              <w:adjustRightInd w:val="0"/>
              <w:rPr>
                <w:highlight w:val="yellow"/>
              </w:rPr>
            </w:pPr>
            <w:r w:rsidRPr="000619B7">
              <w:rPr>
                <w:szCs w:val="20"/>
                <w:lang w:val="es-CO" w:eastAsia="es-CO"/>
              </w:rPr>
              <w:t>Análisis de la especificación de requisitos de</w:t>
            </w:r>
            <w:r>
              <w:rPr>
                <w:szCs w:val="20"/>
                <w:lang w:val="es-CO" w:eastAsia="es-CO"/>
              </w:rPr>
              <w:t>l software</w:t>
            </w:r>
          </w:p>
        </w:tc>
      </w:tr>
      <w:tr w:rsidR="003A5983" w:rsidRPr="009E3F90" w14:paraId="0D869087" w14:textId="77777777" w:rsidTr="004B1AAC">
        <w:trPr>
          <w:trHeight w:val="399"/>
        </w:trPr>
        <w:tc>
          <w:tcPr>
            <w:tcW w:w="2127" w:type="dxa"/>
            <w:tcBorders>
              <w:right w:val="single" w:sz="4" w:space="0" w:color="auto"/>
            </w:tcBorders>
            <w:shd w:val="clear" w:color="auto" w:fill="FFFFFF"/>
            <w:vAlign w:val="center"/>
          </w:tcPr>
          <w:p w14:paraId="10315977" w14:textId="77777777" w:rsidR="003A5983" w:rsidRPr="009E3F90" w:rsidRDefault="003A5983" w:rsidP="00734F97">
            <w:pPr>
              <w:jc w:val="center"/>
              <w:rPr>
                <w:lang w:val="es-CO" w:eastAsia="es-CO"/>
              </w:rPr>
            </w:pPr>
            <w:r w:rsidRPr="003A5983">
              <w:rPr>
                <w:lang w:val="es-CO" w:eastAsia="es-CO"/>
              </w:rPr>
              <w:t>220501094</w:t>
            </w:r>
          </w:p>
        </w:tc>
        <w:tc>
          <w:tcPr>
            <w:tcW w:w="6821" w:type="dxa"/>
            <w:gridSpan w:val="2"/>
            <w:tcBorders>
              <w:left w:val="single" w:sz="4" w:space="0" w:color="auto"/>
            </w:tcBorders>
            <w:shd w:val="clear" w:color="auto" w:fill="FFFFFF"/>
            <w:vAlign w:val="center"/>
          </w:tcPr>
          <w:p w14:paraId="5041F5FB" w14:textId="4FE00575" w:rsidR="003A5983" w:rsidRPr="00252439" w:rsidRDefault="00E4302D" w:rsidP="00075C5B">
            <w:pPr>
              <w:pStyle w:val="Default"/>
              <w:jc w:val="both"/>
              <w:rPr>
                <w:lang w:val="es-CO" w:eastAsia="es-CO"/>
              </w:rPr>
            </w:pPr>
            <w:r w:rsidRPr="00DB716A">
              <w:rPr>
                <w:color w:val="FF0000"/>
              </w:rPr>
              <w:t>Elabora</w:t>
            </w:r>
            <w:r w:rsidR="001E21CD" w:rsidRPr="00DB716A">
              <w:rPr>
                <w:color w:val="FF0000"/>
              </w:rPr>
              <w:t>ción</w:t>
            </w:r>
            <w:r w:rsidRPr="001A2E24">
              <w:rPr>
                <w:color w:val="FF0000"/>
              </w:rPr>
              <w:t xml:space="preserve"> </w:t>
            </w:r>
            <w:r w:rsidR="00075C5B" w:rsidRPr="001A2E24">
              <w:rPr>
                <w:color w:val="FF0000"/>
              </w:rPr>
              <w:t xml:space="preserve">de la </w:t>
            </w:r>
            <w:r w:rsidRPr="001A2E24">
              <w:rPr>
                <w:color w:val="FF0000"/>
              </w:rPr>
              <w:t xml:space="preserve">propuesta técnica </w:t>
            </w:r>
            <w:r w:rsidR="00075C5B" w:rsidRPr="001A2E24">
              <w:rPr>
                <w:color w:val="FF0000"/>
              </w:rPr>
              <w:t xml:space="preserve">para </w:t>
            </w:r>
            <w:r w:rsidRPr="001A2E24">
              <w:rPr>
                <w:color w:val="FF0000"/>
              </w:rPr>
              <w:t>la solución de software</w:t>
            </w:r>
          </w:p>
        </w:tc>
      </w:tr>
      <w:tr w:rsidR="009B5C6E" w:rsidRPr="009E3F90" w14:paraId="12FEB606" w14:textId="77777777" w:rsidTr="004B1AAC">
        <w:trPr>
          <w:trHeight w:val="399"/>
        </w:trPr>
        <w:tc>
          <w:tcPr>
            <w:tcW w:w="2127" w:type="dxa"/>
            <w:tcBorders>
              <w:right w:val="single" w:sz="4" w:space="0" w:color="auto"/>
            </w:tcBorders>
            <w:shd w:val="clear" w:color="auto" w:fill="FFFFFF"/>
            <w:vAlign w:val="center"/>
          </w:tcPr>
          <w:p w14:paraId="7E63458F" w14:textId="77777777" w:rsidR="009B5C6E" w:rsidRPr="009E3F90" w:rsidRDefault="003A5983" w:rsidP="00734F97">
            <w:pPr>
              <w:jc w:val="center"/>
              <w:rPr>
                <w:rFonts w:ascii="Arial" w:hAnsi="Arial" w:cs="Arial"/>
                <w:highlight w:val="yellow"/>
              </w:rPr>
            </w:pPr>
            <w:r w:rsidRPr="003A5983">
              <w:rPr>
                <w:lang w:val="es-CO" w:eastAsia="es-CO"/>
              </w:rPr>
              <w:t>220501095</w:t>
            </w:r>
          </w:p>
        </w:tc>
        <w:tc>
          <w:tcPr>
            <w:tcW w:w="6821" w:type="dxa"/>
            <w:gridSpan w:val="2"/>
            <w:tcBorders>
              <w:left w:val="single" w:sz="4" w:space="0" w:color="auto"/>
            </w:tcBorders>
            <w:shd w:val="clear" w:color="auto" w:fill="FFFFFF"/>
            <w:vAlign w:val="center"/>
          </w:tcPr>
          <w:p w14:paraId="417079D5" w14:textId="7CE754C8" w:rsidR="009B5C6E" w:rsidRPr="009E3F90" w:rsidRDefault="000619B7" w:rsidP="00F664A4">
            <w:pPr>
              <w:pStyle w:val="Default"/>
              <w:jc w:val="both"/>
              <w:rPr>
                <w:highlight w:val="yellow"/>
              </w:rPr>
            </w:pPr>
            <w:r w:rsidRPr="000619B7">
              <w:rPr>
                <w:lang w:val="es-CO" w:eastAsia="es-CO"/>
              </w:rPr>
              <w:t>Diseño de la solución de software</w:t>
            </w:r>
          </w:p>
        </w:tc>
      </w:tr>
      <w:tr w:rsidR="009B5C6E" w:rsidRPr="009E3F90" w14:paraId="1A191357" w14:textId="77777777" w:rsidTr="004B1AAC">
        <w:trPr>
          <w:trHeight w:val="399"/>
        </w:trPr>
        <w:tc>
          <w:tcPr>
            <w:tcW w:w="2127" w:type="dxa"/>
            <w:tcBorders>
              <w:right w:val="single" w:sz="4" w:space="0" w:color="auto"/>
            </w:tcBorders>
            <w:shd w:val="clear" w:color="auto" w:fill="FFFFFF"/>
            <w:vAlign w:val="center"/>
          </w:tcPr>
          <w:p w14:paraId="5099CF42" w14:textId="77777777" w:rsidR="009B5C6E" w:rsidRPr="009E3F90" w:rsidRDefault="003A5983" w:rsidP="00734F97">
            <w:pPr>
              <w:jc w:val="center"/>
              <w:rPr>
                <w:rFonts w:ascii="Arial" w:hAnsi="Arial" w:cs="Arial"/>
                <w:highlight w:val="yellow"/>
              </w:rPr>
            </w:pPr>
            <w:r>
              <w:t xml:space="preserve"> </w:t>
            </w:r>
            <w:r w:rsidRPr="003A5983">
              <w:rPr>
                <w:rFonts w:ascii="Arial" w:hAnsi="Arial" w:cs="Arial"/>
                <w:lang w:val="es-CO" w:eastAsia="es-CO"/>
              </w:rPr>
              <w:t>220501096</w:t>
            </w:r>
          </w:p>
        </w:tc>
        <w:tc>
          <w:tcPr>
            <w:tcW w:w="6821" w:type="dxa"/>
            <w:gridSpan w:val="2"/>
            <w:tcBorders>
              <w:left w:val="single" w:sz="4" w:space="0" w:color="auto"/>
            </w:tcBorders>
            <w:shd w:val="clear" w:color="auto" w:fill="FFFFFF"/>
            <w:vAlign w:val="center"/>
          </w:tcPr>
          <w:p w14:paraId="37B0F0F7" w14:textId="61DCEEA1" w:rsidR="009B5C6E" w:rsidRPr="009E3F90" w:rsidRDefault="00E4302D" w:rsidP="00F664A4">
            <w:pPr>
              <w:pStyle w:val="Default"/>
              <w:jc w:val="both"/>
              <w:rPr>
                <w:highlight w:val="yellow"/>
              </w:rPr>
            </w:pPr>
            <w:r w:rsidRPr="000168B7">
              <w:rPr>
                <w:lang w:val="es-CO" w:eastAsia="es-CO"/>
              </w:rPr>
              <w:t>Construcción</w:t>
            </w:r>
            <w:r w:rsidRPr="000619B7">
              <w:rPr>
                <w:lang w:val="es-CO" w:eastAsia="es-CO"/>
              </w:rPr>
              <w:t xml:space="preserve"> de la </w:t>
            </w:r>
            <w:r w:rsidRPr="00BB1A80">
              <w:rPr>
                <w:lang w:val="es-CO" w:eastAsia="es-CO"/>
              </w:rPr>
              <w:t>solución de software</w:t>
            </w:r>
          </w:p>
        </w:tc>
      </w:tr>
      <w:tr w:rsidR="009B5C6E" w:rsidRPr="009E3F90" w14:paraId="708EAF10" w14:textId="77777777" w:rsidTr="004B1AAC">
        <w:trPr>
          <w:trHeight w:val="399"/>
        </w:trPr>
        <w:tc>
          <w:tcPr>
            <w:tcW w:w="2127" w:type="dxa"/>
            <w:tcBorders>
              <w:right w:val="single" w:sz="4" w:space="0" w:color="auto"/>
            </w:tcBorders>
            <w:shd w:val="clear" w:color="auto" w:fill="FFFFFF"/>
            <w:vAlign w:val="center"/>
          </w:tcPr>
          <w:p w14:paraId="4F07C1C1" w14:textId="77777777" w:rsidR="009B5C6E" w:rsidRPr="009E3F90" w:rsidRDefault="003A5983" w:rsidP="00734F97">
            <w:pPr>
              <w:jc w:val="center"/>
              <w:rPr>
                <w:rFonts w:ascii="Arial" w:hAnsi="Arial" w:cs="Arial"/>
                <w:highlight w:val="yellow"/>
              </w:rPr>
            </w:pPr>
            <w:r>
              <w:t xml:space="preserve"> </w:t>
            </w:r>
            <w:r w:rsidRPr="003A5983">
              <w:rPr>
                <w:bCs/>
              </w:rPr>
              <w:t>220501097</w:t>
            </w:r>
          </w:p>
        </w:tc>
        <w:tc>
          <w:tcPr>
            <w:tcW w:w="6821" w:type="dxa"/>
            <w:gridSpan w:val="2"/>
            <w:tcBorders>
              <w:left w:val="single" w:sz="4" w:space="0" w:color="auto"/>
            </w:tcBorders>
            <w:shd w:val="clear" w:color="auto" w:fill="FFFFFF"/>
            <w:vAlign w:val="center"/>
          </w:tcPr>
          <w:p w14:paraId="77A0D816" w14:textId="7B5D9AD4" w:rsidR="009B5C6E" w:rsidRPr="009E3F90" w:rsidRDefault="00491782" w:rsidP="000619B7">
            <w:pPr>
              <w:pStyle w:val="Default"/>
              <w:jc w:val="both"/>
              <w:rPr>
                <w:highlight w:val="yellow"/>
              </w:rPr>
            </w:pPr>
            <w:r>
              <w:t xml:space="preserve">Implantación </w:t>
            </w:r>
            <w:r w:rsidR="000619B7">
              <w:t>de la solución de software</w:t>
            </w:r>
          </w:p>
        </w:tc>
      </w:tr>
      <w:tr w:rsidR="003A5983" w:rsidRPr="009E3F90" w14:paraId="6BAD1128" w14:textId="77777777" w:rsidTr="004B1AAC">
        <w:trPr>
          <w:trHeight w:val="399"/>
        </w:trPr>
        <w:tc>
          <w:tcPr>
            <w:tcW w:w="2127" w:type="dxa"/>
            <w:tcBorders>
              <w:right w:val="single" w:sz="4" w:space="0" w:color="auto"/>
            </w:tcBorders>
            <w:shd w:val="clear" w:color="auto" w:fill="FFFFFF"/>
            <w:vAlign w:val="center"/>
          </w:tcPr>
          <w:p w14:paraId="2CDEE862" w14:textId="77777777" w:rsidR="003A5983" w:rsidRPr="009E3F90" w:rsidRDefault="003A5983" w:rsidP="00734F97">
            <w:pPr>
              <w:jc w:val="center"/>
            </w:pPr>
            <w:r w:rsidRPr="003A5983">
              <w:t>220501098</w:t>
            </w:r>
          </w:p>
        </w:tc>
        <w:tc>
          <w:tcPr>
            <w:tcW w:w="6821" w:type="dxa"/>
            <w:gridSpan w:val="2"/>
            <w:tcBorders>
              <w:left w:val="single" w:sz="4" w:space="0" w:color="auto"/>
            </w:tcBorders>
            <w:shd w:val="clear" w:color="auto" w:fill="FFFFFF"/>
            <w:vAlign w:val="center"/>
          </w:tcPr>
          <w:p w14:paraId="7E85BCE8" w14:textId="77777777" w:rsidR="003A5983" w:rsidRPr="009E3F90" w:rsidRDefault="000619B7" w:rsidP="00F664A4">
            <w:pPr>
              <w:pStyle w:val="Default"/>
              <w:jc w:val="both"/>
            </w:pPr>
            <w:r>
              <w:t>Aplicación de buenas prácticas en el proceso de desarrollo de software.</w:t>
            </w:r>
          </w:p>
        </w:tc>
      </w:tr>
      <w:tr w:rsidR="002C7365" w:rsidRPr="009E3F90" w14:paraId="07E5FD1E" w14:textId="77777777" w:rsidTr="003449DC">
        <w:tc>
          <w:tcPr>
            <w:tcW w:w="2127" w:type="dxa"/>
            <w:shd w:val="pct10" w:color="auto" w:fill="auto"/>
            <w:vAlign w:val="center"/>
          </w:tcPr>
          <w:p w14:paraId="6978158D" w14:textId="77777777" w:rsidR="002C7365" w:rsidRPr="009E3F90" w:rsidRDefault="002C7365" w:rsidP="005A57C8">
            <w:pPr>
              <w:rPr>
                <w:rFonts w:ascii="Arial" w:hAnsi="Arial" w:cs="Arial"/>
                <w:b/>
                <w:color w:val="000000"/>
              </w:rPr>
            </w:pPr>
            <w:r w:rsidRPr="009E3F90">
              <w:rPr>
                <w:rFonts w:ascii="Arial" w:hAnsi="Arial" w:cs="Arial"/>
                <w:b/>
                <w:color w:val="000000"/>
              </w:rPr>
              <w:t>OCUPACIONES QUE PODRA DESEMPEÑAR</w:t>
            </w:r>
          </w:p>
        </w:tc>
        <w:tc>
          <w:tcPr>
            <w:tcW w:w="6821" w:type="dxa"/>
            <w:gridSpan w:val="2"/>
            <w:vAlign w:val="center"/>
          </w:tcPr>
          <w:p w14:paraId="3EDFC353" w14:textId="77777777" w:rsidR="002C118B" w:rsidRPr="00371C30" w:rsidRDefault="002C118B" w:rsidP="002C118B">
            <w:pPr>
              <w:numPr>
                <w:ilvl w:val="0"/>
                <w:numId w:val="10"/>
              </w:numPr>
              <w:jc w:val="both"/>
              <w:rPr>
                <w:rFonts w:ascii="Arial" w:hAnsi="Arial" w:cs="Arial"/>
              </w:rPr>
            </w:pPr>
            <w:r w:rsidRPr="00371C30">
              <w:rPr>
                <w:rFonts w:ascii="Arial" w:hAnsi="Arial" w:cs="Arial"/>
                <w:color w:val="000000"/>
              </w:rPr>
              <w:t>Programador de aplicaciones informáticas</w:t>
            </w:r>
          </w:p>
          <w:p w14:paraId="29551FB8" w14:textId="77777777" w:rsidR="002C118B" w:rsidRPr="002C118B" w:rsidRDefault="002C118B" w:rsidP="002C118B">
            <w:pPr>
              <w:numPr>
                <w:ilvl w:val="0"/>
                <w:numId w:val="10"/>
              </w:numPr>
              <w:jc w:val="both"/>
              <w:rPr>
                <w:rFonts w:ascii="Arial" w:hAnsi="Arial" w:cs="Arial"/>
                <w:color w:val="000000"/>
              </w:rPr>
            </w:pPr>
            <w:r w:rsidRPr="002C118B">
              <w:rPr>
                <w:rFonts w:ascii="Arial" w:hAnsi="Arial" w:cs="Arial"/>
                <w:color w:val="000000"/>
              </w:rPr>
              <w:t>Desarrollador de aplicaciones Informáticas</w:t>
            </w:r>
          </w:p>
          <w:p w14:paraId="41AEA425" w14:textId="77777777" w:rsidR="00371C30" w:rsidRPr="002C118B" w:rsidRDefault="002C118B" w:rsidP="00371C30">
            <w:pPr>
              <w:numPr>
                <w:ilvl w:val="0"/>
                <w:numId w:val="10"/>
              </w:numPr>
              <w:jc w:val="both"/>
              <w:rPr>
                <w:rFonts w:ascii="Arial" w:hAnsi="Arial" w:cs="Arial"/>
                <w:color w:val="000000"/>
              </w:rPr>
            </w:pPr>
            <w:r w:rsidRPr="002C118B">
              <w:rPr>
                <w:rFonts w:ascii="Arial" w:hAnsi="Arial" w:cs="Arial"/>
                <w:color w:val="000000"/>
              </w:rPr>
              <w:t>Analista</w:t>
            </w:r>
            <w:r w:rsidR="00371C30" w:rsidRPr="002C118B">
              <w:rPr>
                <w:rFonts w:ascii="Arial" w:hAnsi="Arial" w:cs="Arial"/>
                <w:color w:val="000000"/>
              </w:rPr>
              <w:t xml:space="preserve"> de Sistemas</w:t>
            </w:r>
          </w:p>
          <w:p w14:paraId="63DBF229" w14:textId="77777777" w:rsidR="00DC2021" w:rsidRPr="002C118B" w:rsidRDefault="00371C30" w:rsidP="002C118B">
            <w:pPr>
              <w:numPr>
                <w:ilvl w:val="0"/>
                <w:numId w:val="10"/>
              </w:numPr>
              <w:jc w:val="both"/>
              <w:rPr>
                <w:rFonts w:ascii="Arial" w:hAnsi="Arial" w:cs="Arial"/>
              </w:rPr>
            </w:pPr>
            <w:r w:rsidRPr="002C118B">
              <w:rPr>
                <w:rFonts w:ascii="Arial" w:hAnsi="Arial" w:cs="Arial"/>
                <w:color w:val="000000"/>
              </w:rPr>
              <w:t>Analista</w:t>
            </w:r>
            <w:r w:rsidR="002C118B" w:rsidRPr="002C118B">
              <w:rPr>
                <w:rFonts w:ascii="Arial" w:hAnsi="Arial" w:cs="Arial"/>
                <w:color w:val="000000"/>
              </w:rPr>
              <w:t xml:space="preserve"> de</w:t>
            </w:r>
            <w:r w:rsidRPr="002C118B">
              <w:rPr>
                <w:rFonts w:ascii="Arial" w:hAnsi="Arial" w:cs="Arial"/>
                <w:color w:val="000000"/>
              </w:rPr>
              <w:t xml:space="preserve"> software</w:t>
            </w:r>
          </w:p>
        </w:tc>
      </w:tr>
      <w:tr w:rsidR="002C7365" w:rsidRPr="009E3F90" w14:paraId="555F35C1" w14:textId="77777777" w:rsidTr="003449DC">
        <w:tc>
          <w:tcPr>
            <w:tcW w:w="2127" w:type="dxa"/>
            <w:shd w:val="pct10" w:color="auto" w:fill="auto"/>
          </w:tcPr>
          <w:p w14:paraId="1D2C22CB" w14:textId="77777777" w:rsidR="002C7365" w:rsidRPr="009E3F90" w:rsidRDefault="002C7365">
            <w:pPr>
              <w:rPr>
                <w:rFonts w:ascii="Arial" w:hAnsi="Arial" w:cs="Arial"/>
              </w:rPr>
            </w:pPr>
          </w:p>
          <w:p w14:paraId="413F96BE" w14:textId="77777777" w:rsidR="002C7365" w:rsidRPr="009E3F90" w:rsidRDefault="002C7365">
            <w:pPr>
              <w:rPr>
                <w:rFonts w:ascii="Arial" w:hAnsi="Arial" w:cs="Arial"/>
              </w:rPr>
            </w:pPr>
          </w:p>
          <w:p w14:paraId="3F86DE6D" w14:textId="77777777" w:rsidR="002C7365" w:rsidRPr="009E3F90" w:rsidRDefault="002C7365">
            <w:pPr>
              <w:rPr>
                <w:rFonts w:ascii="Arial" w:hAnsi="Arial" w:cs="Arial"/>
              </w:rPr>
            </w:pPr>
          </w:p>
          <w:p w14:paraId="340FC88D" w14:textId="77777777" w:rsidR="002C7365" w:rsidRPr="009E3F90" w:rsidRDefault="002C7365">
            <w:pPr>
              <w:rPr>
                <w:rFonts w:ascii="Arial" w:hAnsi="Arial" w:cs="Arial"/>
              </w:rPr>
            </w:pPr>
          </w:p>
          <w:p w14:paraId="5C8D919A" w14:textId="77777777" w:rsidR="002C7365" w:rsidRPr="009E3F90" w:rsidRDefault="002C7365">
            <w:pPr>
              <w:rPr>
                <w:rFonts w:ascii="Arial" w:hAnsi="Arial" w:cs="Arial"/>
              </w:rPr>
            </w:pPr>
          </w:p>
          <w:p w14:paraId="3E17AC9E" w14:textId="77777777" w:rsidR="002C7365" w:rsidRPr="009E3F90" w:rsidRDefault="002C7365">
            <w:pPr>
              <w:rPr>
                <w:rFonts w:ascii="Arial" w:hAnsi="Arial" w:cs="Arial"/>
              </w:rPr>
            </w:pPr>
          </w:p>
          <w:p w14:paraId="2D4603EA" w14:textId="77777777" w:rsidR="002C7365" w:rsidRPr="009E3F90" w:rsidRDefault="002C7365">
            <w:pPr>
              <w:rPr>
                <w:rFonts w:ascii="Arial" w:hAnsi="Arial" w:cs="Arial"/>
              </w:rPr>
            </w:pPr>
          </w:p>
          <w:p w14:paraId="7210EBAA" w14:textId="77777777" w:rsidR="002C7365" w:rsidRPr="009E3F90" w:rsidRDefault="002C7365">
            <w:pPr>
              <w:rPr>
                <w:rFonts w:ascii="Arial" w:hAnsi="Arial" w:cs="Arial"/>
              </w:rPr>
            </w:pPr>
          </w:p>
          <w:p w14:paraId="0E2DD9CA" w14:textId="77777777" w:rsidR="002C7365" w:rsidRPr="009E3F90" w:rsidRDefault="002C7365">
            <w:pPr>
              <w:rPr>
                <w:rFonts w:ascii="Arial" w:hAnsi="Arial" w:cs="Arial"/>
              </w:rPr>
            </w:pPr>
          </w:p>
          <w:p w14:paraId="1008C5C5" w14:textId="77777777" w:rsidR="002C7365" w:rsidRPr="009E3F90" w:rsidRDefault="002C7365" w:rsidP="003269E0">
            <w:pPr>
              <w:jc w:val="center"/>
              <w:rPr>
                <w:rFonts w:ascii="Arial" w:hAnsi="Arial" w:cs="Arial"/>
                <w:b/>
              </w:rPr>
            </w:pPr>
            <w:r w:rsidRPr="003269E0">
              <w:rPr>
                <w:rFonts w:ascii="Arial" w:hAnsi="Arial" w:cs="Arial"/>
                <w:b/>
                <w:sz w:val="22"/>
              </w:rPr>
              <w:t>ESTRATEGIA METODOLOGICA</w:t>
            </w:r>
          </w:p>
        </w:tc>
        <w:tc>
          <w:tcPr>
            <w:tcW w:w="6821" w:type="dxa"/>
            <w:gridSpan w:val="2"/>
          </w:tcPr>
          <w:p w14:paraId="3B97D090" w14:textId="77777777" w:rsidR="002C7365" w:rsidRPr="009E3F90" w:rsidRDefault="002C7365" w:rsidP="009F067C">
            <w:pPr>
              <w:jc w:val="both"/>
              <w:rPr>
                <w:rFonts w:ascii="Arial" w:hAnsi="Arial" w:cs="Arial"/>
              </w:rPr>
            </w:pPr>
            <w:r w:rsidRPr="009E3F90">
              <w:rPr>
                <w:rFonts w:ascii="Arial" w:hAnsi="Arial" w:cs="Arial"/>
              </w:rPr>
              <w:t xml:space="preserve">Centrada en la construcción de autonomía para garantizar la calidad de la formación en el marco de la formación por competencias, el aprendizaje por proyectos y el  uso de  técnicas didácticas activas que estimulan el pensamiento para la resolución de problemas simulados y reales, soportadas en la utilización de las tecnologías de la información y la comunicación, integradas en ambientes abiertos y </w:t>
            </w:r>
            <w:proofErr w:type="spellStart"/>
            <w:r w:rsidRPr="009E3F90">
              <w:rPr>
                <w:rFonts w:ascii="Arial" w:hAnsi="Arial" w:cs="Arial"/>
              </w:rPr>
              <w:t>pluritecnológicos</w:t>
            </w:r>
            <w:proofErr w:type="spellEnd"/>
            <w:r w:rsidRPr="009E3F90">
              <w:rPr>
                <w:rFonts w:ascii="Arial" w:hAnsi="Arial" w:cs="Arial"/>
              </w:rPr>
              <w:t>, que en todo caso recrean el contexto productivo y vinculan al aprendiz con la realidad cotidiana y el desarrollo de las competencias.</w:t>
            </w:r>
          </w:p>
          <w:p w14:paraId="4A28EE6B" w14:textId="77777777" w:rsidR="002C7365" w:rsidRPr="009E3F90" w:rsidRDefault="002C7365" w:rsidP="009F067C">
            <w:pPr>
              <w:jc w:val="both"/>
              <w:rPr>
                <w:rFonts w:ascii="Arial" w:hAnsi="Arial" w:cs="Arial"/>
              </w:rPr>
            </w:pPr>
          </w:p>
          <w:p w14:paraId="1F4F4B00" w14:textId="77777777" w:rsidR="002C7365" w:rsidRPr="009E3F90" w:rsidRDefault="002C7365" w:rsidP="009F067C">
            <w:pPr>
              <w:jc w:val="both"/>
              <w:rPr>
                <w:rFonts w:ascii="Arial" w:hAnsi="Arial" w:cs="Arial"/>
              </w:rPr>
            </w:pPr>
            <w:r w:rsidRPr="009E3F90">
              <w:rPr>
                <w:rFonts w:ascii="Arial" w:hAnsi="Arial" w:cs="Arial"/>
              </w:rPr>
              <w:t>Igualmente, debe estimular de manera  permanente la autocrítica y la reflexión del aprendiz sobre el que hacer y los resultados de aprendizaje que logra a través de la  vinculación  activa  de las cuatro fuentes de información para la construcción de conocimiento:</w:t>
            </w:r>
          </w:p>
          <w:p w14:paraId="3FFD0775" w14:textId="77777777" w:rsidR="002C7365" w:rsidRPr="009E3F90" w:rsidRDefault="002C7365" w:rsidP="009F067C">
            <w:pPr>
              <w:jc w:val="both"/>
              <w:rPr>
                <w:rFonts w:ascii="Arial" w:hAnsi="Arial" w:cs="Arial"/>
              </w:rPr>
            </w:pPr>
          </w:p>
          <w:p w14:paraId="6913DFC7" w14:textId="77777777" w:rsidR="002C7365" w:rsidRPr="009E3F90" w:rsidRDefault="002C7365" w:rsidP="00544EE2">
            <w:pPr>
              <w:jc w:val="both"/>
              <w:rPr>
                <w:rFonts w:ascii="Arial" w:hAnsi="Arial" w:cs="Arial"/>
              </w:rPr>
            </w:pPr>
            <w:r w:rsidRPr="009E3F90">
              <w:rPr>
                <w:rFonts w:ascii="Arial" w:hAnsi="Arial" w:cs="Arial"/>
              </w:rPr>
              <w:t>El Instructor  -  Tutor</w:t>
            </w:r>
          </w:p>
          <w:p w14:paraId="3A7CD20D" w14:textId="77777777" w:rsidR="002C7365" w:rsidRPr="009E3F90" w:rsidRDefault="002C7365" w:rsidP="00544EE2">
            <w:pPr>
              <w:jc w:val="both"/>
              <w:rPr>
                <w:rFonts w:ascii="Arial" w:hAnsi="Arial" w:cs="Arial"/>
              </w:rPr>
            </w:pPr>
            <w:r w:rsidRPr="009E3F90">
              <w:rPr>
                <w:rFonts w:ascii="Arial" w:hAnsi="Arial" w:cs="Arial"/>
              </w:rPr>
              <w:t>El entorno</w:t>
            </w:r>
          </w:p>
          <w:p w14:paraId="619300C1" w14:textId="77777777" w:rsidR="002C7365" w:rsidRPr="009E3F90" w:rsidRDefault="002C7365" w:rsidP="00544EE2">
            <w:pPr>
              <w:jc w:val="both"/>
              <w:rPr>
                <w:rFonts w:ascii="Arial" w:hAnsi="Arial" w:cs="Arial"/>
              </w:rPr>
            </w:pPr>
            <w:r w:rsidRPr="009E3F90">
              <w:rPr>
                <w:rFonts w:ascii="Arial" w:hAnsi="Arial" w:cs="Arial"/>
              </w:rPr>
              <w:t>Las TIC</w:t>
            </w:r>
          </w:p>
          <w:p w14:paraId="5F90E99E" w14:textId="77777777" w:rsidR="002C7365" w:rsidRPr="009E3F90" w:rsidRDefault="002C7365" w:rsidP="00544EE2">
            <w:pPr>
              <w:jc w:val="both"/>
              <w:rPr>
                <w:rFonts w:ascii="Arial" w:hAnsi="Arial" w:cs="Arial"/>
              </w:rPr>
            </w:pPr>
            <w:r w:rsidRPr="009E3F90">
              <w:rPr>
                <w:rFonts w:ascii="Arial" w:hAnsi="Arial" w:cs="Arial"/>
              </w:rPr>
              <w:lastRenderedPageBreak/>
              <w:t xml:space="preserve">El trabajo colaborativo </w:t>
            </w:r>
          </w:p>
        </w:tc>
      </w:tr>
      <w:tr w:rsidR="002C7365" w:rsidRPr="009E3F90" w14:paraId="75BBFFDC" w14:textId="77777777" w:rsidTr="003449DC">
        <w:tc>
          <w:tcPr>
            <w:tcW w:w="2127" w:type="dxa"/>
            <w:shd w:val="pct10" w:color="auto" w:fill="auto"/>
          </w:tcPr>
          <w:p w14:paraId="409E0168" w14:textId="77777777" w:rsidR="002C7365" w:rsidRPr="009E3F90" w:rsidRDefault="002C7365">
            <w:pPr>
              <w:rPr>
                <w:rFonts w:ascii="Arial" w:hAnsi="Arial" w:cs="Arial"/>
                <w:b/>
              </w:rPr>
            </w:pPr>
          </w:p>
          <w:p w14:paraId="08A8D9E3" w14:textId="77777777" w:rsidR="002C7365" w:rsidRPr="009E3F90" w:rsidRDefault="002C7365">
            <w:pPr>
              <w:rPr>
                <w:rFonts w:ascii="Arial" w:hAnsi="Arial" w:cs="Arial"/>
                <w:b/>
              </w:rPr>
            </w:pPr>
          </w:p>
          <w:p w14:paraId="50BB8A8B" w14:textId="77777777" w:rsidR="002C7365" w:rsidRPr="009E3F90" w:rsidRDefault="002C7365">
            <w:pPr>
              <w:rPr>
                <w:rFonts w:ascii="Arial" w:hAnsi="Arial" w:cs="Arial"/>
                <w:b/>
              </w:rPr>
            </w:pPr>
          </w:p>
          <w:p w14:paraId="45BECF5C" w14:textId="77777777" w:rsidR="002C7365" w:rsidRPr="009E3F90" w:rsidRDefault="002C7365">
            <w:pPr>
              <w:rPr>
                <w:rFonts w:ascii="Arial" w:hAnsi="Arial" w:cs="Arial"/>
                <w:b/>
              </w:rPr>
            </w:pPr>
          </w:p>
          <w:p w14:paraId="4425E698" w14:textId="77777777" w:rsidR="002C7365" w:rsidRPr="009E3F90" w:rsidRDefault="002C7365">
            <w:pPr>
              <w:rPr>
                <w:rFonts w:ascii="Arial" w:hAnsi="Arial" w:cs="Arial"/>
                <w:b/>
              </w:rPr>
            </w:pPr>
          </w:p>
          <w:p w14:paraId="7D0C3DD1" w14:textId="77777777" w:rsidR="002C7365" w:rsidRPr="009E3F90" w:rsidRDefault="002C7365">
            <w:pPr>
              <w:rPr>
                <w:rFonts w:ascii="Arial" w:hAnsi="Arial" w:cs="Arial"/>
                <w:b/>
              </w:rPr>
            </w:pPr>
            <w:r w:rsidRPr="009E3F90">
              <w:rPr>
                <w:rFonts w:ascii="Arial" w:hAnsi="Arial" w:cs="Arial"/>
                <w:b/>
              </w:rPr>
              <w:t>PERFIL TECNICO DEL INSTRUCTOR</w:t>
            </w:r>
          </w:p>
        </w:tc>
        <w:tc>
          <w:tcPr>
            <w:tcW w:w="6821" w:type="dxa"/>
            <w:gridSpan w:val="2"/>
          </w:tcPr>
          <w:p w14:paraId="59AC6AA5" w14:textId="77777777" w:rsidR="002C7365" w:rsidRPr="009E3F90" w:rsidRDefault="002C7365" w:rsidP="00F920C7">
            <w:pPr>
              <w:autoSpaceDE w:val="0"/>
              <w:autoSpaceDN w:val="0"/>
              <w:adjustRightInd w:val="0"/>
              <w:jc w:val="both"/>
              <w:rPr>
                <w:rFonts w:ascii="Arial" w:hAnsi="Arial" w:cs="Arial"/>
              </w:rPr>
            </w:pPr>
          </w:p>
          <w:p w14:paraId="46840F30" w14:textId="77777777" w:rsidR="002C7365" w:rsidRPr="009E3F90" w:rsidRDefault="002C7365" w:rsidP="00F920C7">
            <w:pPr>
              <w:autoSpaceDE w:val="0"/>
              <w:autoSpaceDN w:val="0"/>
              <w:adjustRightInd w:val="0"/>
              <w:jc w:val="both"/>
              <w:rPr>
                <w:rFonts w:ascii="Arial" w:hAnsi="Arial" w:cs="Arial"/>
                <w:b/>
              </w:rPr>
            </w:pPr>
            <w:r w:rsidRPr="009E3F90">
              <w:rPr>
                <w:rFonts w:ascii="Arial" w:hAnsi="Arial" w:cs="Arial"/>
                <w:b/>
              </w:rPr>
              <w:t>REQUISITOS ACADÉMICOS MÍNIMOS:</w:t>
            </w:r>
          </w:p>
          <w:p w14:paraId="534776B5" w14:textId="77777777" w:rsidR="002C7365" w:rsidRPr="009E3F90" w:rsidRDefault="002C7365" w:rsidP="006A37F0">
            <w:pPr>
              <w:pStyle w:val="Default"/>
              <w:jc w:val="both"/>
              <w:rPr>
                <w:color w:val="auto"/>
              </w:rPr>
            </w:pPr>
          </w:p>
          <w:p w14:paraId="77A1E886" w14:textId="77777777" w:rsidR="002E35DF" w:rsidRPr="009E3F90" w:rsidRDefault="00C259E1" w:rsidP="00DE3FC8">
            <w:pPr>
              <w:autoSpaceDE w:val="0"/>
              <w:autoSpaceDN w:val="0"/>
              <w:adjustRightInd w:val="0"/>
              <w:jc w:val="both"/>
              <w:rPr>
                <w:rFonts w:ascii="Arial" w:eastAsia="Arial" w:hAnsi="Arial" w:cs="Arial"/>
                <w:color w:val="000000"/>
              </w:rPr>
            </w:pPr>
            <w:r w:rsidRPr="00E32AF0">
              <w:rPr>
                <w:rFonts w:ascii="Arial" w:eastAsia="Arial" w:hAnsi="Arial" w:cs="Arial"/>
              </w:rPr>
              <w:t>Tecnólogo</w:t>
            </w:r>
            <w:r w:rsidRPr="009E3F90">
              <w:rPr>
                <w:rFonts w:ascii="Arial" w:eastAsia="Arial" w:hAnsi="Arial" w:cs="Arial"/>
                <w:color w:val="000000"/>
              </w:rPr>
              <w:t xml:space="preserve"> o profesional en </w:t>
            </w:r>
            <w:r w:rsidR="004161CA" w:rsidRPr="009E3F90">
              <w:rPr>
                <w:rFonts w:ascii="Arial" w:eastAsia="Arial" w:hAnsi="Arial" w:cs="Arial"/>
                <w:color w:val="000000"/>
              </w:rPr>
              <w:t>s</w:t>
            </w:r>
            <w:r w:rsidRPr="009E3F90">
              <w:rPr>
                <w:rFonts w:ascii="Arial" w:eastAsia="Arial" w:hAnsi="Arial" w:cs="Arial"/>
                <w:color w:val="000000"/>
              </w:rPr>
              <w:t xml:space="preserve">istemas </w:t>
            </w:r>
            <w:r w:rsidR="00BA4BAA" w:rsidRPr="009E3F90">
              <w:rPr>
                <w:rFonts w:ascii="Arial" w:eastAsia="Arial" w:hAnsi="Arial" w:cs="Arial"/>
                <w:color w:val="000000"/>
              </w:rPr>
              <w:t>y</w:t>
            </w:r>
            <w:r w:rsidRPr="009E3F90">
              <w:rPr>
                <w:rFonts w:ascii="Arial" w:eastAsia="Arial" w:hAnsi="Arial" w:cs="Arial"/>
                <w:color w:val="000000"/>
              </w:rPr>
              <w:t xml:space="preserve"> afines</w:t>
            </w:r>
            <w:r w:rsidR="00AE4577" w:rsidRPr="009E3F90">
              <w:rPr>
                <w:rFonts w:ascii="Arial" w:eastAsia="Arial" w:hAnsi="Arial" w:cs="Arial"/>
                <w:color w:val="000000"/>
              </w:rPr>
              <w:t>,</w:t>
            </w:r>
            <w:r w:rsidR="008A34B7" w:rsidRPr="009E3F90">
              <w:rPr>
                <w:rFonts w:ascii="Arial" w:eastAsia="Arial" w:hAnsi="Arial" w:cs="Arial"/>
                <w:color w:val="000000"/>
              </w:rPr>
              <w:t xml:space="preserve"> </w:t>
            </w:r>
            <w:r w:rsidR="00BA4BAA" w:rsidRPr="009E3F90">
              <w:rPr>
                <w:rFonts w:ascii="Arial" w:eastAsia="Arial" w:hAnsi="Arial" w:cs="Arial"/>
                <w:color w:val="000000"/>
              </w:rPr>
              <w:t xml:space="preserve">con </w:t>
            </w:r>
            <w:r w:rsidR="00E92E95">
              <w:rPr>
                <w:rFonts w:ascii="Arial" w:eastAsia="Arial" w:hAnsi="Arial" w:cs="Arial"/>
                <w:color w:val="000000"/>
              </w:rPr>
              <w:t>conocimientos</w:t>
            </w:r>
            <w:r w:rsidR="00BA4BAA" w:rsidRPr="009E3F90">
              <w:rPr>
                <w:rFonts w:ascii="Arial" w:eastAsia="Arial" w:hAnsi="Arial" w:cs="Arial"/>
                <w:color w:val="000000"/>
              </w:rPr>
              <w:t xml:space="preserve"> en:</w:t>
            </w:r>
          </w:p>
          <w:p w14:paraId="196256AA" w14:textId="77777777" w:rsidR="0059682A" w:rsidRDefault="0059682A" w:rsidP="002A5E13">
            <w:pPr>
              <w:autoSpaceDE w:val="0"/>
              <w:autoSpaceDN w:val="0"/>
              <w:adjustRightInd w:val="0"/>
              <w:jc w:val="both"/>
              <w:rPr>
                <w:rFonts w:ascii="Arial" w:eastAsia="Arial" w:hAnsi="Arial" w:cs="Arial"/>
                <w:color w:val="000000"/>
              </w:rPr>
            </w:pPr>
          </w:p>
          <w:p w14:paraId="6CA38681" w14:textId="77777777" w:rsidR="002E35DF" w:rsidRDefault="002E35DF" w:rsidP="0061051D">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 xml:space="preserve">Diseño y creación de bases de datos </w:t>
            </w:r>
          </w:p>
          <w:p w14:paraId="586BFF65" w14:textId="77777777" w:rsidR="00E92E95" w:rsidRDefault="00BA4BAA" w:rsidP="00FB0EB4">
            <w:pPr>
              <w:numPr>
                <w:ilvl w:val="0"/>
                <w:numId w:val="12"/>
              </w:numPr>
              <w:autoSpaceDE w:val="0"/>
              <w:autoSpaceDN w:val="0"/>
              <w:adjustRightInd w:val="0"/>
              <w:ind w:left="357" w:hanging="357"/>
              <w:jc w:val="both"/>
              <w:rPr>
                <w:rFonts w:ascii="Arial" w:eastAsia="Arial" w:hAnsi="Arial" w:cs="Arial"/>
                <w:color w:val="000000"/>
              </w:rPr>
            </w:pPr>
            <w:r w:rsidRPr="00E92E95">
              <w:rPr>
                <w:rFonts w:ascii="Arial" w:eastAsia="Arial" w:hAnsi="Arial" w:cs="Arial"/>
                <w:color w:val="000000"/>
              </w:rPr>
              <w:t>P</w:t>
            </w:r>
            <w:r w:rsidR="00583B16" w:rsidRPr="00E92E95">
              <w:rPr>
                <w:rFonts w:ascii="Arial" w:eastAsia="Arial" w:hAnsi="Arial" w:cs="Arial"/>
                <w:color w:val="000000"/>
              </w:rPr>
              <w:t xml:space="preserve">lataformas de desarrollo de software </w:t>
            </w:r>
          </w:p>
          <w:p w14:paraId="42319B56" w14:textId="77777777" w:rsidR="00020247" w:rsidRPr="00E92E95" w:rsidRDefault="00E92E95" w:rsidP="00FB0EB4">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 xml:space="preserve">Desarrollo para </w:t>
            </w:r>
            <w:r w:rsidR="00DC234E">
              <w:rPr>
                <w:rFonts w:ascii="Arial" w:eastAsia="Arial" w:hAnsi="Arial" w:cs="Arial"/>
                <w:color w:val="000000"/>
              </w:rPr>
              <w:t>m</w:t>
            </w:r>
            <w:r>
              <w:rPr>
                <w:rFonts w:ascii="Arial" w:eastAsia="Arial" w:hAnsi="Arial" w:cs="Arial"/>
                <w:color w:val="000000"/>
              </w:rPr>
              <w:t>óviles</w:t>
            </w:r>
          </w:p>
          <w:p w14:paraId="0420FD53" w14:textId="77777777" w:rsidR="00583B16" w:rsidRPr="009E3F90" w:rsidRDefault="00BA4BAA" w:rsidP="0061051D">
            <w:pPr>
              <w:numPr>
                <w:ilvl w:val="0"/>
                <w:numId w:val="12"/>
              </w:numPr>
              <w:autoSpaceDE w:val="0"/>
              <w:autoSpaceDN w:val="0"/>
              <w:adjustRightInd w:val="0"/>
              <w:ind w:left="357" w:hanging="357"/>
              <w:jc w:val="both"/>
              <w:rPr>
                <w:rFonts w:ascii="Arial" w:eastAsia="Arial" w:hAnsi="Arial" w:cs="Arial"/>
                <w:color w:val="000000"/>
              </w:rPr>
            </w:pPr>
            <w:r w:rsidRPr="009E3F90">
              <w:rPr>
                <w:rFonts w:ascii="Arial" w:eastAsia="Arial" w:hAnsi="Arial" w:cs="Arial"/>
                <w:color w:val="000000"/>
              </w:rPr>
              <w:t>P</w:t>
            </w:r>
            <w:r w:rsidR="00583B16" w:rsidRPr="009E3F90">
              <w:rPr>
                <w:rFonts w:ascii="Arial" w:eastAsia="Arial" w:hAnsi="Arial" w:cs="Arial"/>
                <w:color w:val="000000"/>
              </w:rPr>
              <w:t xml:space="preserve">aradigma de programación </w:t>
            </w:r>
            <w:r w:rsidR="00DC234E">
              <w:rPr>
                <w:rFonts w:ascii="Arial" w:eastAsia="Arial" w:hAnsi="Arial" w:cs="Arial"/>
                <w:color w:val="000000"/>
              </w:rPr>
              <w:t>o</w:t>
            </w:r>
            <w:r w:rsidR="00583B16" w:rsidRPr="009E3F90">
              <w:rPr>
                <w:rFonts w:ascii="Arial" w:eastAsia="Arial" w:hAnsi="Arial" w:cs="Arial"/>
                <w:color w:val="000000"/>
              </w:rPr>
              <w:t xml:space="preserve">rientado a </w:t>
            </w:r>
            <w:r w:rsidR="00DC234E">
              <w:rPr>
                <w:rFonts w:ascii="Arial" w:eastAsia="Arial" w:hAnsi="Arial" w:cs="Arial"/>
                <w:color w:val="000000"/>
              </w:rPr>
              <w:t>o</w:t>
            </w:r>
            <w:r w:rsidR="00583B16" w:rsidRPr="009E3F90">
              <w:rPr>
                <w:rFonts w:ascii="Arial" w:eastAsia="Arial" w:hAnsi="Arial" w:cs="Arial"/>
                <w:color w:val="000000"/>
              </w:rPr>
              <w:t>bjetos</w:t>
            </w:r>
          </w:p>
          <w:p w14:paraId="00A30CC8" w14:textId="77777777" w:rsidR="002E35DF" w:rsidRPr="002E35DF" w:rsidRDefault="00E92E95" w:rsidP="0061051D">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Ciclo</w:t>
            </w:r>
            <w:r w:rsidR="00583B16" w:rsidRPr="009E3F90">
              <w:rPr>
                <w:rFonts w:ascii="Arial" w:eastAsia="Arial" w:hAnsi="Arial" w:cs="Arial"/>
                <w:color w:val="000000"/>
              </w:rPr>
              <w:t xml:space="preserve"> de vida del software</w:t>
            </w:r>
            <w:r w:rsidR="00DD36F3" w:rsidRPr="009E3F90">
              <w:rPr>
                <w:rFonts w:ascii="Arial" w:eastAsia="Arial" w:hAnsi="Arial" w:cs="Arial"/>
                <w:color w:val="000000"/>
              </w:rPr>
              <w:t> </w:t>
            </w:r>
          </w:p>
          <w:p w14:paraId="0A2E0DE8" w14:textId="77777777" w:rsidR="00DD36F3" w:rsidRPr="009E3F90" w:rsidRDefault="00E92E95" w:rsidP="0061051D">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Modelos</w:t>
            </w:r>
            <w:r w:rsidR="00583B16" w:rsidRPr="009E3F90">
              <w:rPr>
                <w:rFonts w:ascii="Arial" w:eastAsia="Arial" w:hAnsi="Arial" w:cs="Arial"/>
                <w:color w:val="000000"/>
              </w:rPr>
              <w:t xml:space="preserve"> y disciplinas de calidad de software</w:t>
            </w:r>
          </w:p>
          <w:p w14:paraId="23D82812" w14:textId="77777777" w:rsidR="00583B16" w:rsidRPr="009E3F90" w:rsidRDefault="00E92E95" w:rsidP="0061051D">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Metod</w:t>
            </w:r>
            <w:r w:rsidR="0059682A">
              <w:rPr>
                <w:rFonts w:ascii="Arial" w:eastAsia="Arial" w:hAnsi="Arial" w:cs="Arial"/>
                <w:color w:val="000000"/>
              </w:rPr>
              <w:t>o</w:t>
            </w:r>
            <w:r>
              <w:rPr>
                <w:rFonts w:ascii="Arial" w:eastAsia="Arial" w:hAnsi="Arial" w:cs="Arial"/>
                <w:color w:val="000000"/>
              </w:rPr>
              <w:t>logías</w:t>
            </w:r>
            <w:r w:rsidR="00583B16" w:rsidRPr="009E3F90">
              <w:rPr>
                <w:rFonts w:ascii="Arial" w:eastAsia="Arial" w:hAnsi="Arial" w:cs="Arial"/>
                <w:color w:val="000000"/>
              </w:rPr>
              <w:t xml:space="preserve"> tradicionales y ágiles aplicadas en el desarrollo de software</w:t>
            </w:r>
          </w:p>
          <w:p w14:paraId="3685EEA7" w14:textId="77777777" w:rsidR="00583B16" w:rsidRDefault="0059682A" w:rsidP="0061051D">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UML y patrones de diseño</w:t>
            </w:r>
          </w:p>
          <w:p w14:paraId="4B215006" w14:textId="77777777" w:rsidR="00583B16" w:rsidRDefault="002A5E13" w:rsidP="0061051D">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Negociación</w:t>
            </w:r>
            <w:r w:rsidR="00583B16" w:rsidRPr="009E3F90">
              <w:rPr>
                <w:rFonts w:ascii="Arial" w:eastAsia="Arial" w:hAnsi="Arial" w:cs="Arial"/>
                <w:color w:val="000000"/>
              </w:rPr>
              <w:t xml:space="preserve"> de software</w:t>
            </w:r>
          </w:p>
          <w:p w14:paraId="5807E61F" w14:textId="77777777" w:rsidR="0059682A" w:rsidRPr="009E3F90" w:rsidRDefault="0059682A" w:rsidP="0061051D">
            <w:pPr>
              <w:numPr>
                <w:ilvl w:val="0"/>
                <w:numId w:val="12"/>
              </w:numPr>
              <w:autoSpaceDE w:val="0"/>
              <w:autoSpaceDN w:val="0"/>
              <w:adjustRightInd w:val="0"/>
              <w:ind w:left="357" w:hanging="357"/>
              <w:jc w:val="both"/>
              <w:rPr>
                <w:rFonts w:ascii="Arial" w:eastAsia="Arial" w:hAnsi="Arial" w:cs="Arial"/>
                <w:color w:val="000000"/>
              </w:rPr>
            </w:pPr>
            <w:r>
              <w:rPr>
                <w:rFonts w:ascii="Arial" w:eastAsia="Arial" w:hAnsi="Arial" w:cs="Arial"/>
                <w:color w:val="000000"/>
              </w:rPr>
              <w:t>Despliegue de aplicaciones</w:t>
            </w:r>
          </w:p>
          <w:p w14:paraId="42141B56" w14:textId="77777777" w:rsidR="00DD36F3" w:rsidRPr="009E3F90" w:rsidRDefault="00DD36F3" w:rsidP="00583B16">
            <w:pPr>
              <w:autoSpaceDE w:val="0"/>
              <w:autoSpaceDN w:val="0"/>
              <w:adjustRightInd w:val="0"/>
              <w:ind w:left="357"/>
              <w:jc w:val="both"/>
              <w:rPr>
                <w:rFonts w:ascii="Arial" w:eastAsia="Arial" w:hAnsi="Arial" w:cs="Arial"/>
                <w:color w:val="000000"/>
              </w:rPr>
            </w:pPr>
          </w:p>
          <w:p w14:paraId="1869978C" w14:textId="77777777" w:rsidR="00AE4577" w:rsidRPr="009E3F90" w:rsidRDefault="00AE4577" w:rsidP="003269E0">
            <w:pPr>
              <w:pStyle w:val="Default"/>
              <w:jc w:val="both"/>
              <w:rPr>
                <w:rFonts w:eastAsia="Arial"/>
              </w:rPr>
            </w:pPr>
            <w:r w:rsidRPr="009E3F90">
              <w:t xml:space="preserve">Preferiblemente con certificaciones internacionales en tecnologías aplicadas al desarrollo de software. </w:t>
            </w:r>
          </w:p>
          <w:p w14:paraId="25E79F84" w14:textId="77777777" w:rsidR="00DD36F3" w:rsidRPr="009E3F90" w:rsidRDefault="00DD36F3" w:rsidP="00F920C7">
            <w:pPr>
              <w:autoSpaceDE w:val="0"/>
              <w:autoSpaceDN w:val="0"/>
              <w:adjustRightInd w:val="0"/>
              <w:jc w:val="both"/>
              <w:rPr>
                <w:rFonts w:ascii="Arial" w:hAnsi="Arial" w:cs="Arial"/>
              </w:rPr>
            </w:pPr>
          </w:p>
          <w:p w14:paraId="41DF53A2" w14:textId="77777777" w:rsidR="002C7365" w:rsidRPr="009E3F90" w:rsidRDefault="002C7365" w:rsidP="00B21AD0">
            <w:pPr>
              <w:rPr>
                <w:rFonts w:ascii="Arial" w:hAnsi="Arial" w:cs="Arial"/>
                <w:b/>
              </w:rPr>
            </w:pPr>
            <w:r w:rsidRPr="009E3F90">
              <w:rPr>
                <w:rFonts w:ascii="Arial" w:hAnsi="Arial" w:cs="Arial"/>
                <w:b/>
              </w:rPr>
              <w:t>EXPERIENCIA LABORAL PARA TODOS:</w:t>
            </w:r>
          </w:p>
          <w:p w14:paraId="2F984F09" w14:textId="77777777" w:rsidR="002C7365" w:rsidRPr="009E3F90" w:rsidRDefault="002C7365" w:rsidP="00B21AD0">
            <w:pPr>
              <w:rPr>
                <w:rFonts w:ascii="Arial" w:hAnsi="Arial" w:cs="Arial"/>
              </w:rPr>
            </w:pPr>
          </w:p>
          <w:p w14:paraId="4A560D22" w14:textId="5109A815" w:rsidR="00544F3F" w:rsidRPr="009E3F90" w:rsidRDefault="00544F3F" w:rsidP="007725BE">
            <w:pPr>
              <w:pStyle w:val="Default"/>
              <w:jc w:val="both"/>
            </w:pPr>
            <w:r w:rsidRPr="009E3F90">
              <w:rPr>
                <w:rFonts w:eastAsia="Arial"/>
              </w:rPr>
              <w:t>Veinticuatro (24) meses de Experiencia: de los cuales Dieciocho (18) meses estarán relacionados con el ejercicio de la profesión u oficio objeto de la formación profesional y Seis (6) meses en labores de docencia.</w:t>
            </w:r>
          </w:p>
          <w:p w14:paraId="62429DED" w14:textId="77777777" w:rsidR="002C7365" w:rsidRPr="009E3F90" w:rsidRDefault="002C7365" w:rsidP="00B21AD0">
            <w:pPr>
              <w:rPr>
                <w:rFonts w:ascii="Arial" w:hAnsi="Arial" w:cs="Arial"/>
              </w:rPr>
            </w:pPr>
          </w:p>
          <w:p w14:paraId="30B18AD4" w14:textId="77777777" w:rsidR="002C7365" w:rsidRPr="009E3F90" w:rsidRDefault="002C7365" w:rsidP="00B21AD0">
            <w:pPr>
              <w:rPr>
                <w:rFonts w:ascii="Arial" w:hAnsi="Arial" w:cs="Arial"/>
                <w:b/>
              </w:rPr>
            </w:pPr>
            <w:r w:rsidRPr="009E3F90">
              <w:rPr>
                <w:rFonts w:ascii="Arial" w:hAnsi="Arial" w:cs="Arial"/>
                <w:b/>
              </w:rPr>
              <w:t>COMPETENCIAS MINIMAS  PARA TODOS:</w:t>
            </w:r>
          </w:p>
          <w:p w14:paraId="2627B8EA" w14:textId="77777777" w:rsidR="002C7365" w:rsidRPr="009E3F90" w:rsidRDefault="002C7365" w:rsidP="00095FA3">
            <w:pPr>
              <w:pStyle w:val="Default"/>
              <w:rPr>
                <w:color w:val="auto"/>
              </w:rPr>
            </w:pPr>
          </w:p>
          <w:p w14:paraId="5CEDB0F0" w14:textId="77777777" w:rsidR="002C7365" w:rsidRPr="009E3F90" w:rsidRDefault="00BC2390" w:rsidP="0061051D">
            <w:pPr>
              <w:pStyle w:val="Default"/>
              <w:numPr>
                <w:ilvl w:val="0"/>
                <w:numId w:val="10"/>
              </w:numPr>
            </w:pPr>
            <w:r>
              <w:t xml:space="preserve">Experiencia en conformación </w:t>
            </w:r>
            <w:r w:rsidR="002263F5">
              <w:t xml:space="preserve">y participación </w:t>
            </w:r>
            <w:r>
              <w:t>de</w:t>
            </w:r>
            <w:r w:rsidR="002C7365" w:rsidRPr="009E3F90">
              <w:t xml:space="preserve"> equipos de trabajo </w:t>
            </w:r>
          </w:p>
          <w:p w14:paraId="25A9CF6A" w14:textId="77777777" w:rsidR="002C7365" w:rsidRPr="009E3F90" w:rsidRDefault="002C7365" w:rsidP="0061051D">
            <w:pPr>
              <w:pStyle w:val="Default"/>
              <w:numPr>
                <w:ilvl w:val="0"/>
                <w:numId w:val="10"/>
              </w:numPr>
            </w:pPr>
            <w:r w:rsidRPr="009E3F90">
              <w:t xml:space="preserve">Manejo de tecnologías de la información y la comunicación </w:t>
            </w:r>
          </w:p>
          <w:p w14:paraId="7E86E261" w14:textId="77777777" w:rsidR="002C7365" w:rsidRPr="009E3F90" w:rsidRDefault="002C7365" w:rsidP="0061051D">
            <w:pPr>
              <w:pStyle w:val="Default"/>
              <w:numPr>
                <w:ilvl w:val="0"/>
                <w:numId w:val="10"/>
              </w:numPr>
            </w:pPr>
            <w:r w:rsidRPr="009E3F90">
              <w:t xml:space="preserve">Experiencia en formulación, ejecución y evaluación de proyectos </w:t>
            </w:r>
          </w:p>
          <w:p w14:paraId="17A7B161" w14:textId="77777777" w:rsidR="002C7365" w:rsidRPr="009E3F90" w:rsidRDefault="002C7365" w:rsidP="0061051D">
            <w:pPr>
              <w:pStyle w:val="Default"/>
              <w:numPr>
                <w:ilvl w:val="0"/>
                <w:numId w:val="10"/>
              </w:numPr>
            </w:pPr>
            <w:r w:rsidRPr="009E3F90">
              <w:t xml:space="preserve">Leer, escribir y comprender textos técnicos, normativos, manuales e instructivos en inglés </w:t>
            </w:r>
          </w:p>
          <w:p w14:paraId="174C9FBF" w14:textId="77777777" w:rsidR="002C7365" w:rsidRPr="009E3F90" w:rsidRDefault="002C7365" w:rsidP="0061051D">
            <w:pPr>
              <w:pStyle w:val="Default"/>
              <w:numPr>
                <w:ilvl w:val="0"/>
                <w:numId w:val="10"/>
              </w:numPr>
            </w:pPr>
            <w:r w:rsidRPr="009E3F90">
              <w:lastRenderedPageBreak/>
              <w:t xml:space="preserve">Establecer procesos comunicativos asertivos </w:t>
            </w:r>
          </w:p>
          <w:p w14:paraId="71991D21" w14:textId="77777777" w:rsidR="002C7365" w:rsidRPr="009E3F90" w:rsidRDefault="002C7365" w:rsidP="0061051D">
            <w:pPr>
              <w:pStyle w:val="Default"/>
              <w:numPr>
                <w:ilvl w:val="0"/>
                <w:numId w:val="10"/>
              </w:numPr>
            </w:pPr>
            <w:r w:rsidRPr="009E3F90">
              <w:t xml:space="preserve">Habilidad para mantenerse constantemente actualizado en los aspectos tecnológicos y de negocios de la industria </w:t>
            </w:r>
          </w:p>
          <w:p w14:paraId="19FF646A" w14:textId="77777777" w:rsidR="002C7365" w:rsidRPr="009E3F90" w:rsidRDefault="002C7365" w:rsidP="00DD115E">
            <w:pPr>
              <w:rPr>
                <w:rFonts w:ascii="Arial" w:hAnsi="Arial" w:cs="Arial"/>
              </w:rPr>
            </w:pPr>
          </w:p>
        </w:tc>
      </w:tr>
      <w:tr w:rsidR="002C7365" w:rsidRPr="009E3F90" w14:paraId="49EC19C4" w14:textId="77777777" w:rsidTr="003449DC">
        <w:tc>
          <w:tcPr>
            <w:tcW w:w="2127" w:type="dxa"/>
            <w:shd w:val="pct10" w:color="auto" w:fill="auto"/>
          </w:tcPr>
          <w:p w14:paraId="48539475" w14:textId="77777777" w:rsidR="002C7365" w:rsidRPr="009E3F90" w:rsidRDefault="002C7365" w:rsidP="00B21AD0">
            <w:pPr>
              <w:jc w:val="center"/>
              <w:rPr>
                <w:rFonts w:ascii="Arial" w:hAnsi="Arial" w:cs="Arial"/>
                <w:b/>
              </w:rPr>
            </w:pPr>
          </w:p>
          <w:p w14:paraId="497317F5" w14:textId="77777777" w:rsidR="002C7365" w:rsidRPr="009E3F90" w:rsidRDefault="002C7365" w:rsidP="00B21AD0">
            <w:pPr>
              <w:jc w:val="center"/>
              <w:rPr>
                <w:rFonts w:ascii="Arial" w:hAnsi="Arial" w:cs="Arial"/>
                <w:b/>
              </w:rPr>
            </w:pPr>
          </w:p>
          <w:p w14:paraId="5F6AE878" w14:textId="77777777" w:rsidR="002C7365" w:rsidRPr="009E3F90" w:rsidRDefault="002C7365" w:rsidP="00B21AD0">
            <w:pPr>
              <w:jc w:val="center"/>
              <w:rPr>
                <w:rFonts w:ascii="Arial" w:hAnsi="Arial" w:cs="Arial"/>
                <w:b/>
              </w:rPr>
            </w:pPr>
          </w:p>
          <w:p w14:paraId="236534F6" w14:textId="77777777" w:rsidR="002C7365" w:rsidRPr="009E3F90" w:rsidRDefault="002C7365" w:rsidP="00B21AD0">
            <w:pPr>
              <w:jc w:val="center"/>
              <w:rPr>
                <w:rFonts w:ascii="Arial" w:hAnsi="Arial" w:cs="Arial"/>
                <w:b/>
              </w:rPr>
            </w:pPr>
          </w:p>
          <w:p w14:paraId="7CAD9462" w14:textId="77777777" w:rsidR="002C7365" w:rsidRPr="009E3F90" w:rsidRDefault="002C7365" w:rsidP="00B21AD0">
            <w:pPr>
              <w:jc w:val="center"/>
              <w:rPr>
                <w:rFonts w:ascii="Arial" w:hAnsi="Arial" w:cs="Arial"/>
                <w:b/>
              </w:rPr>
            </w:pPr>
          </w:p>
          <w:p w14:paraId="2A227DB2" w14:textId="77777777" w:rsidR="002C7365" w:rsidRPr="009E3F90" w:rsidRDefault="002C7365" w:rsidP="00B21AD0">
            <w:pPr>
              <w:jc w:val="center"/>
              <w:rPr>
                <w:rFonts w:ascii="Arial" w:hAnsi="Arial" w:cs="Arial"/>
                <w:b/>
              </w:rPr>
            </w:pPr>
          </w:p>
          <w:p w14:paraId="083CE684" w14:textId="77777777" w:rsidR="002C7365" w:rsidRPr="009E3F90" w:rsidRDefault="002C7365" w:rsidP="00B21AD0">
            <w:pPr>
              <w:jc w:val="center"/>
              <w:rPr>
                <w:rFonts w:ascii="Arial" w:hAnsi="Arial" w:cs="Arial"/>
                <w:b/>
              </w:rPr>
            </w:pPr>
            <w:r w:rsidRPr="009E3F90">
              <w:rPr>
                <w:rFonts w:ascii="Arial" w:hAnsi="Arial" w:cs="Arial"/>
                <w:b/>
              </w:rPr>
              <w:t>AMBIENTE MINIMO REQUERIDO PARA EL DESARROLLO DEL PROGRAMA</w:t>
            </w:r>
          </w:p>
        </w:tc>
        <w:tc>
          <w:tcPr>
            <w:tcW w:w="6821" w:type="dxa"/>
            <w:gridSpan w:val="2"/>
            <w:vAlign w:val="center"/>
          </w:tcPr>
          <w:p w14:paraId="2364090E" w14:textId="77777777" w:rsidR="002C7365" w:rsidRPr="009E3F90" w:rsidRDefault="002C7365" w:rsidP="001E528C">
            <w:pPr>
              <w:spacing w:before="240"/>
              <w:rPr>
                <w:rFonts w:ascii="Arial" w:hAnsi="Arial" w:cs="Arial"/>
                <w:b/>
                <w:color w:val="000000"/>
              </w:rPr>
            </w:pPr>
            <w:r w:rsidRPr="009E3F90">
              <w:rPr>
                <w:rFonts w:ascii="Arial" w:hAnsi="Arial" w:cs="Arial"/>
                <w:b/>
                <w:color w:val="000000"/>
              </w:rPr>
              <w:t>Maquinaria y Equipo Especializado</w:t>
            </w:r>
          </w:p>
          <w:p w14:paraId="4FBC3347" w14:textId="7BD2E2C5" w:rsidR="002C7365" w:rsidRPr="009E3F90" w:rsidRDefault="006F7E2C" w:rsidP="00CE0569">
            <w:pPr>
              <w:numPr>
                <w:ilvl w:val="0"/>
                <w:numId w:val="6"/>
              </w:numPr>
              <w:jc w:val="both"/>
              <w:rPr>
                <w:rFonts w:ascii="Arial" w:hAnsi="Arial" w:cs="Arial"/>
              </w:rPr>
            </w:pPr>
            <w:r>
              <w:rPr>
                <w:rFonts w:ascii="Arial" w:hAnsi="Arial" w:cs="Arial"/>
              </w:rPr>
              <w:t>2</w:t>
            </w:r>
            <w:r w:rsidR="000E79E9">
              <w:rPr>
                <w:rFonts w:ascii="Arial" w:hAnsi="Arial" w:cs="Arial"/>
              </w:rPr>
              <w:t>6</w:t>
            </w:r>
            <w:r w:rsidR="002C7365" w:rsidRPr="009E3F90">
              <w:rPr>
                <w:rFonts w:ascii="Arial" w:hAnsi="Arial" w:cs="Arial"/>
              </w:rPr>
              <w:t xml:space="preserve"> Computadores de escritorio</w:t>
            </w:r>
            <w:r w:rsidR="00387C97">
              <w:rPr>
                <w:rFonts w:ascii="Arial" w:hAnsi="Arial" w:cs="Arial"/>
              </w:rPr>
              <w:t>,</w:t>
            </w:r>
            <w:r w:rsidR="002C7365" w:rsidRPr="009E3F90">
              <w:rPr>
                <w:rFonts w:ascii="Arial" w:hAnsi="Arial" w:cs="Arial"/>
              </w:rPr>
              <w:t xml:space="preserve"> memoria RAM </w:t>
            </w:r>
            <w:r w:rsidR="00267AFC">
              <w:rPr>
                <w:rFonts w:ascii="Arial" w:hAnsi="Arial" w:cs="Arial"/>
              </w:rPr>
              <w:t>8</w:t>
            </w:r>
            <w:r w:rsidR="00267AFC" w:rsidRPr="009E3F90">
              <w:rPr>
                <w:rFonts w:ascii="Arial" w:hAnsi="Arial" w:cs="Arial"/>
              </w:rPr>
              <w:t>Gb</w:t>
            </w:r>
            <w:r w:rsidR="002C7365" w:rsidRPr="009E3F90">
              <w:rPr>
                <w:rFonts w:ascii="Arial" w:hAnsi="Arial" w:cs="Arial"/>
              </w:rPr>
              <w:t xml:space="preserve">, </w:t>
            </w:r>
            <w:r w:rsidR="000E79E9">
              <w:rPr>
                <w:rFonts w:ascii="Arial" w:hAnsi="Arial" w:cs="Arial"/>
              </w:rPr>
              <w:t xml:space="preserve">Intel </w:t>
            </w:r>
            <w:proofErr w:type="spellStart"/>
            <w:r w:rsidR="000E79E9">
              <w:rPr>
                <w:rFonts w:ascii="Arial" w:hAnsi="Arial" w:cs="Arial"/>
              </w:rPr>
              <w:t>Core</w:t>
            </w:r>
            <w:proofErr w:type="spellEnd"/>
            <w:r w:rsidR="000E79E9">
              <w:rPr>
                <w:rFonts w:ascii="Arial" w:hAnsi="Arial" w:cs="Arial"/>
              </w:rPr>
              <w:t xml:space="preserve"> I7, </w:t>
            </w:r>
            <w:r w:rsidR="00267AFC">
              <w:rPr>
                <w:rFonts w:ascii="Arial" w:hAnsi="Arial" w:cs="Arial"/>
              </w:rPr>
              <w:t>2</w:t>
            </w:r>
            <w:r w:rsidR="00AA2C25" w:rsidRPr="009E3F90">
              <w:rPr>
                <w:rFonts w:ascii="Arial" w:hAnsi="Arial" w:cs="Arial"/>
              </w:rPr>
              <w:t>.</w:t>
            </w:r>
            <w:r w:rsidR="00267AFC">
              <w:rPr>
                <w:rFonts w:ascii="Arial" w:hAnsi="Arial" w:cs="Arial"/>
              </w:rPr>
              <w:t>5</w:t>
            </w:r>
            <w:r w:rsidR="00B86617" w:rsidRPr="009E3F90">
              <w:rPr>
                <w:rFonts w:ascii="Arial" w:hAnsi="Arial" w:cs="Arial"/>
              </w:rPr>
              <w:t xml:space="preserve"> </w:t>
            </w:r>
            <w:proofErr w:type="spellStart"/>
            <w:r w:rsidR="00B86617" w:rsidRPr="009E3F90">
              <w:rPr>
                <w:rFonts w:ascii="Arial" w:hAnsi="Arial" w:cs="Arial"/>
              </w:rPr>
              <w:t>Ghz</w:t>
            </w:r>
            <w:proofErr w:type="spellEnd"/>
            <w:r w:rsidR="00B86617" w:rsidRPr="009E3F90">
              <w:rPr>
                <w:rFonts w:ascii="Arial" w:hAnsi="Arial" w:cs="Arial"/>
              </w:rPr>
              <w:t xml:space="preserve"> </w:t>
            </w:r>
            <w:r w:rsidR="00F20003" w:rsidRPr="009E3F90">
              <w:rPr>
                <w:rFonts w:ascii="Arial" w:hAnsi="Arial" w:cs="Arial"/>
              </w:rPr>
              <w:t xml:space="preserve">o </w:t>
            </w:r>
            <w:r w:rsidR="00B86617" w:rsidRPr="009E3F90">
              <w:rPr>
                <w:rFonts w:ascii="Arial" w:hAnsi="Arial" w:cs="Arial"/>
              </w:rPr>
              <w:t xml:space="preserve">superior, Disco Duro de </w:t>
            </w:r>
            <w:r w:rsidR="00267AFC">
              <w:rPr>
                <w:rFonts w:ascii="Arial" w:hAnsi="Arial" w:cs="Arial"/>
              </w:rPr>
              <w:t>1 TB</w:t>
            </w:r>
            <w:r w:rsidR="002C7365" w:rsidRPr="009E3F90">
              <w:rPr>
                <w:rFonts w:ascii="Arial" w:hAnsi="Arial" w:cs="Arial"/>
              </w:rPr>
              <w:t>.</w:t>
            </w:r>
            <w:r w:rsidR="00AF283A">
              <w:rPr>
                <w:rFonts w:ascii="Arial" w:hAnsi="Arial" w:cs="Arial"/>
              </w:rPr>
              <w:t xml:space="preserve"> </w:t>
            </w:r>
          </w:p>
          <w:p w14:paraId="020818CB" w14:textId="77777777" w:rsidR="002C7365" w:rsidRPr="009E3F90" w:rsidRDefault="002C7365" w:rsidP="00FB2707">
            <w:pPr>
              <w:rPr>
                <w:rFonts w:ascii="Arial" w:hAnsi="Arial" w:cs="Arial"/>
              </w:rPr>
            </w:pPr>
          </w:p>
          <w:p w14:paraId="0BABC9BD" w14:textId="77777777" w:rsidR="002C7365" w:rsidRPr="009E3F90" w:rsidRDefault="002C7365" w:rsidP="00FB2707">
            <w:pPr>
              <w:rPr>
                <w:rFonts w:ascii="Arial" w:hAnsi="Arial" w:cs="Arial"/>
                <w:b/>
                <w:color w:val="000000"/>
              </w:rPr>
            </w:pPr>
            <w:r w:rsidRPr="009E3F90">
              <w:rPr>
                <w:rFonts w:ascii="Arial" w:hAnsi="Arial" w:cs="Arial"/>
                <w:b/>
                <w:color w:val="000000"/>
              </w:rPr>
              <w:t>Software Especializado</w:t>
            </w:r>
          </w:p>
          <w:p w14:paraId="58670EA9" w14:textId="77777777" w:rsidR="002C7365" w:rsidRPr="00512199" w:rsidRDefault="002C7365" w:rsidP="00CE0569">
            <w:pPr>
              <w:numPr>
                <w:ilvl w:val="0"/>
                <w:numId w:val="7"/>
              </w:numPr>
              <w:rPr>
                <w:rFonts w:ascii="Arial" w:hAnsi="Arial" w:cs="Arial"/>
                <w:color w:val="000000"/>
              </w:rPr>
            </w:pPr>
            <w:r w:rsidRPr="00512199">
              <w:rPr>
                <w:rFonts w:ascii="Arial" w:hAnsi="Arial" w:cs="Arial"/>
                <w:color w:val="000000"/>
              </w:rPr>
              <w:t>Sistemas operativos</w:t>
            </w:r>
          </w:p>
          <w:p w14:paraId="04AA404E" w14:textId="77777777" w:rsidR="002C7365" w:rsidRPr="00512199" w:rsidRDefault="002C7365" w:rsidP="00CE0569">
            <w:pPr>
              <w:numPr>
                <w:ilvl w:val="0"/>
                <w:numId w:val="7"/>
              </w:numPr>
              <w:rPr>
                <w:rFonts w:ascii="Arial" w:hAnsi="Arial" w:cs="Arial"/>
                <w:color w:val="000000"/>
              </w:rPr>
            </w:pPr>
            <w:r w:rsidRPr="00512199">
              <w:rPr>
                <w:rFonts w:ascii="Arial" w:hAnsi="Arial" w:cs="Arial"/>
                <w:color w:val="000000"/>
              </w:rPr>
              <w:t>Software ofimático</w:t>
            </w:r>
          </w:p>
          <w:p w14:paraId="1271AF81" w14:textId="503580D5" w:rsidR="009F0926" w:rsidRPr="007725BE" w:rsidRDefault="00267AFC" w:rsidP="004531BD">
            <w:pPr>
              <w:numPr>
                <w:ilvl w:val="0"/>
                <w:numId w:val="7"/>
              </w:numPr>
              <w:autoSpaceDE w:val="0"/>
              <w:autoSpaceDN w:val="0"/>
              <w:adjustRightInd w:val="0"/>
              <w:rPr>
                <w:rFonts w:ascii="Arial" w:hAnsi="Arial" w:cs="Arial"/>
                <w:lang w:val="es-CO" w:eastAsia="es-CO"/>
              </w:rPr>
            </w:pPr>
            <w:r w:rsidRPr="007725BE">
              <w:rPr>
                <w:rFonts w:ascii="Arial" w:hAnsi="Arial" w:cs="Arial"/>
                <w:lang w:val="es-CO" w:eastAsia="es-CO"/>
              </w:rPr>
              <w:t>Entornos de Desarrollo</w:t>
            </w:r>
            <w:r w:rsidR="00D92CFB">
              <w:rPr>
                <w:rFonts w:ascii="Arial" w:hAnsi="Arial" w:cs="Arial"/>
                <w:lang w:val="es-CO" w:eastAsia="es-CO"/>
              </w:rPr>
              <w:t xml:space="preserve"> (escritorio, web y móvil)</w:t>
            </w:r>
          </w:p>
          <w:p w14:paraId="4150CE4B" w14:textId="48CAAFA1" w:rsidR="009F0926" w:rsidRPr="00512199" w:rsidRDefault="009F0926" w:rsidP="004531BD">
            <w:pPr>
              <w:numPr>
                <w:ilvl w:val="0"/>
                <w:numId w:val="7"/>
              </w:numPr>
              <w:rPr>
                <w:rFonts w:ascii="Arial" w:hAnsi="Arial" w:cs="Arial"/>
                <w:color w:val="000000"/>
              </w:rPr>
            </w:pPr>
            <w:r>
              <w:rPr>
                <w:rFonts w:ascii="Arial" w:hAnsi="Arial" w:cs="Arial"/>
                <w:color w:val="000000"/>
              </w:rPr>
              <w:t>Suite para desarrollo Web (</w:t>
            </w:r>
            <w:r w:rsidR="00D92CFB">
              <w:rPr>
                <w:rFonts w:ascii="Arial" w:hAnsi="Arial" w:cs="Arial"/>
                <w:color w:val="000000"/>
              </w:rPr>
              <w:t>s</w:t>
            </w:r>
            <w:r>
              <w:rPr>
                <w:rFonts w:ascii="Arial" w:hAnsi="Arial" w:cs="Arial"/>
                <w:color w:val="000000"/>
              </w:rPr>
              <w:t>ervidores, lenguaje y motor de base de datos)</w:t>
            </w:r>
          </w:p>
          <w:p w14:paraId="5406F913" w14:textId="77777777" w:rsidR="004531BD" w:rsidRPr="00E32AF0" w:rsidRDefault="00B86617" w:rsidP="004531BD">
            <w:pPr>
              <w:numPr>
                <w:ilvl w:val="0"/>
                <w:numId w:val="7"/>
              </w:numPr>
              <w:autoSpaceDE w:val="0"/>
              <w:autoSpaceDN w:val="0"/>
              <w:adjustRightInd w:val="0"/>
              <w:rPr>
                <w:rFonts w:ascii="Calibri" w:hAnsi="Calibri" w:cs="Calibri"/>
                <w:lang w:val="es-CO" w:eastAsia="es-CO"/>
              </w:rPr>
            </w:pPr>
            <w:r w:rsidRPr="00512199">
              <w:rPr>
                <w:rFonts w:ascii="Arial" w:hAnsi="Arial" w:cs="Arial"/>
                <w:color w:val="000000"/>
              </w:rPr>
              <w:t>Herramientas</w:t>
            </w:r>
            <w:r w:rsidR="004531BD">
              <w:rPr>
                <w:rFonts w:ascii="Arial" w:hAnsi="Arial" w:cs="Arial"/>
                <w:color w:val="000000"/>
              </w:rPr>
              <w:t xml:space="preserve"> CASE</w:t>
            </w:r>
          </w:p>
          <w:p w14:paraId="2A8E21F9" w14:textId="77777777" w:rsidR="009C6AA1" w:rsidRPr="004531BD" w:rsidRDefault="009C6AA1" w:rsidP="004531BD">
            <w:pPr>
              <w:numPr>
                <w:ilvl w:val="0"/>
                <w:numId w:val="7"/>
              </w:numPr>
              <w:autoSpaceDE w:val="0"/>
              <w:autoSpaceDN w:val="0"/>
              <w:adjustRightInd w:val="0"/>
              <w:rPr>
                <w:rFonts w:ascii="Calibri" w:hAnsi="Calibri" w:cs="Calibri"/>
                <w:lang w:val="es-CO" w:eastAsia="es-CO"/>
              </w:rPr>
            </w:pPr>
            <w:r>
              <w:rPr>
                <w:rFonts w:ascii="Arial" w:hAnsi="Arial" w:cs="Arial"/>
                <w:color w:val="000000"/>
              </w:rPr>
              <w:t>Software para diseño gráfico</w:t>
            </w:r>
          </w:p>
          <w:p w14:paraId="29BA1FA8" w14:textId="77777777" w:rsidR="00512199" w:rsidRPr="00512199" w:rsidRDefault="004531BD" w:rsidP="004531BD">
            <w:pPr>
              <w:numPr>
                <w:ilvl w:val="0"/>
                <w:numId w:val="7"/>
              </w:numPr>
              <w:autoSpaceDE w:val="0"/>
              <w:autoSpaceDN w:val="0"/>
              <w:adjustRightInd w:val="0"/>
              <w:rPr>
                <w:rFonts w:ascii="Calibri" w:hAnsi="Calibri" w:cs="Calibri"/>
                <w:lang w:val="es-CO" w:eastAsia="es-CO"/>
              </w:rPr>
            </w:pPr>
            <w:r>
              <w:rPr>
                <w:rFonts w:ascii="Arial" w:hAnsi="Arial" w:cs="Arial"/>
                <w:color w:val="000000"/>
              </w:rPr>
              <w:t>Software para Gestión de Proyectos</w:t>
            </w:r>
            <w:r w:rsidR="00B86617" w:rsidRPr="00512199">
              <w:rPr>
                <w:rFonts w:ascii="Arial" w:hAnsi="Arial" w:cs="Arial"/>
                <w:color w:val="000000"/>
              </w:rPr>
              <w:t xml:space="preserve"> </w:t>
            </w:r>
          </w:p>
          <w:p w14:paraId="645D2D78" w14:textId="77777777" w:rsidR="002C7365" w:rsidRPr="009E3F90" w:rsidRDefault="002C7365" w:rsidP="00995BCD">
            <w:pPr>
              <w:tabs>
                <w:tab w:val="left" w:pos="455"/>
              </w:tabs>
              <w:rPr>
                <w:rFonts w:ascii="Arial" w:hAnsi="Arial" w:cs="Arial"/>
                <w:b/>
                <w:color w:val="000000"/>
                <w:highlight w:val="yellow"/>
              </w:rPr>
            </w:pPr>
          </w:p>
          <w:p w14:paraId="65A652B2" w14:textId="77777777" w:rsidR="002C7365" w:rsidRPr="009E3F90" w:rsidRDefault="002C7365" w:rsidP="00FB2707">
            <w:pPr>
              <w:rPr>
                <w:rFonts w:ascii="Arial" w:hAnsi="Arial" w:cs="Arial"/>
                <w:b/>
                <w:color w:val="000000"/>
              </w:rPr>
            </w:pPr>
            <w:r w:rsidRPr="009E3F90">
              <w:rPr>
                <w:rFonts w:ascii="Arial" w:hAnsi="Arial" w:cs="Arial"/>
                <w:b/>
                <w:color w:val="000000"/>
              </w:rPr>
              <w:t>Mobiliario</w:t>
            </w:r>
          </w:p>
          <w:tbl>
            <w:tblPr>
              <w:tblW w:w="6785" w:type="dxa"/>
              <w:tblLayout w:type="fixed"/>
              <w:tblCellMar>
                <w:left w:w="70" w:type="dxa"/>
                <w:right w:w="70" w:type="dxa"/>
              </w:tblCellMar>
              <w:tblLook w:val="04A0" w:firstRow="1" w:lastRow="0" w:firstColumn="1" w:lastColumn="0" w:noHBand="0" w:noVBand="1"/>
            </w:tblPr>
            <w:tblGrid>
              <w:gridCol w:w="6785"/>
            </w:tblGrid>
            <w:tr w:rsidR="002C7365" w:rsidRPr="009E3F90" w14:paraId="2288281C" w14:textId="77777777" w:rsidTr="003449DC">
              <w:trPr>
                <w:trHeight w:val="300"/>
              </w:trPr>
              <w:tc>
                <w:tcPr>
                  <w:tcW w:w="6785" w:type="dxa"/>
                  <w:tcBorders>
                    <w:top w:val="nil"/>
                    <w:left w:val="nil"/>
                    <w:bottom w:val="nil"/>
                    <w:right w:val="single" w:sz="8" w:space="0" w:color="auto"/>
                  </w:tcBorders>
                  <w:shd w:val="clear" w:color="auto" w:fill="auto"/>
                  <w:vAlign w:val="bottom"/>
                  <w:hideMark/>
                </w:tcPr>
                <w:p w14:paraId="0A0A2B10" w14:textId="0C2146A5" w:rsidR="00C84B9B" w:rsidRDefault="002C7365">
                  <w:pPr>
                    <w:numPr>
                      <w:ilvl w:val="0"/>
                      <w:numId w:val="8"/>
                    </w:numPr>
                    <w:rPr>
                      <w:rFonts w:ascii="Arial" w:hAnsi="Arial" w:cs="Arial"/>
                      <w:color w:val="000000"/>
                    </w:rPr>
                  </w:pPr>
                  <w:r w:rsidRPr="009E3F90">
                    <w:rPr>
                      <w:rFonts w:ascii="Arial" w:hAnsi="Arial" w:cs="Arial"/>
                      <w:color w:val="000000"/>
                    </w:rPr>
                    <w:t>Mesas</w:t>
                  </w:r>
                  <w:r w:rsidR="00E32AF0">
                    <w:rPr>
                      <w:rFonts w:ascii="Arial" w:hAnsi="Arial" w:cs="Arial"/>
                      <w:color w:val="000000"/>
                    </w:rPr>
                    <w:t xml:space="preserve"> y </w:t>
                  </w:r>
                  <w:r w:rsidR="00C84B9B">
                    <w:rPr>
                      <w:rFonts w:ascii="Arial" w:hAnsi="Arial" w:cs="Arial"/>
                      <w:color w:val="000000"/>
                    </w:rPr>
                    <w:t>s</w:t>
                  </w:r>
                  <w:r w:rsidR="00E32AF0">
                    <w:rPr>
                      <w:rFonts w:ascii="Arial" w:hAnsi="Arial" w:cs="Arial"/>
                      <w:color w:val="000000"/>
                    </w:rPr>
                    <w:t xml:space="preserve">illas para ubicación de </w:t>
                  </w:r>
                  <w:r w:rsidR="00267AFC">
                    <w:rPr>
                      <w:rFonts w:ascii="Arial" w:hAnsi="Arial" w:cs="Arial"/>
                      <w:color w:val="000000"/>
                    </w:rPr>
                    <w:t>25</w:t>
                  </w:r>
                  <w:r w:rsidR="00267AFC" w:rsidRPr="009E3F90">
                    <w:rPr>
                      <w:rFonts w:ascii="Arial" w:hAnsi="Arial" w:cs="Arial"/>
                      <w:color w:val="000000"/>
                    </w:rPr>
                    <w:t xml:space="preserve"> </w:t>
                  </w:r>
                  <w:r w:rsidR="0064435A" w:rsidRPr="009E3F90">
                    <w:rPr>
                      <w:rFonts w:ascii="Arial" w:hAnsi="Arial" w:cs="Arial"/>
                      <w:color w:val="000000"/>
                    </w:rPr>
                    <w:t>aprendices</w:t>
                  </w:r>
                  <w:r w:rsidR="00C84B9B">
                    <w:rPr>
                      <w:rFonts w:ascii="Arial" w:hAnsi="Arial" w:cs="Arial"/>
                      <w:color w:val="000000"/>
                    </w:rPr>
                    <w:t>.</w:t>
                  </w:r>
                </w:p>
                <w:p w14:paraId="38BF6B67" w14:textId="739FEF45" w:rsidR="002C7365" w:rsidRPr="009E3F90" w:rsidRDefault="00C84B9B">
                  <w:pPr>
                    <w:numPr>
                      <w:ilvl w:val="0"/>
                      <w:numId w:val="8"/>
                    </w:numPr>
                    <w:rPr>
                      <w:rFonts w:ascii="Arial" w:hAnsi="Arial" w:cs="Arial"/>
                      <w:color w:val="000000"/>
                    </w:rPr>
                  </w:pPr>
                  <w:r>
                    <w:rPr>
                      <w:rFonts w:ascii="Arial" w:hAnsi="Arial" w:cs="Arial"/>
                      <w:color w:val="000000"/>
                    </w:rPr>
                    <w:t>Mesa y silla para ubicación del</w:t>
                  </w:r>
                  <w:r w:rsidR="00E32AF0">
                    <w:rPr>
                      <w:rFonts w:ascii="Arial" w:hAnsi="Arial" w:cs="Arial"/>
                      <w:color w:val="000000"/>
                    </w:rPr>
                    <w:t xml:space="preserve"> instructor</w:t>
                  </w:r>
                  <w:r w:rsidR="0064435A" w:rsidRPr="009E3F90">
                    <w:rPr>
                      <w:rFonts w:ascii="Arial" w:hAnsi="Arial" w:cs="Arial"/>
                      <w:color w:val="000000"/>
                    </w:rPr>
                    <w:t xml:space="preserve"> </w:t>
                  </w:r>
                </w:p>
              </w:tc>
            </w:tr>
            <w:tr w:rsidR="002C7365" w:rsidRPr="009E3F90" w14:paraId="57011F61" w14:textId="77777777" w:rsidTr="003449DC">
              <w:trPr>
                <w:trHeight w:val="300"/>
              </w:trPr>
              <w:tc>
                <w:tcPr>
                  <w:tcW w:w="6785" w:type="dxa"/>
                  <w:tcBorders>
                    <w:top w:val="nil"/>
                    <w:left w:val="nil"/>
                    <w:bottom w:val="nil"/>
                    <w:right w:val="single" w:sz="8" w:space="0" w:color="auto"/>
                  </w:tcBorders>
                  <w:shd w:val="clear" w:color="auto" w:fill="auto"/>
                  <w:vAlign w:val="bottom"/>
                  <w:hideMark/>
                </w:tcPr>
                <w:p w14:paraId="5C777DE8" w14:textId="663014E8" w:rsidR="002C7365" w:rsidRPr="009E3F90" w:rsidRDefault="002C7365" w:rsidP="00FB2707">
                  <w:pPr>
                    <w:spacing w:before="240"/>
                    <w:rPr>
                      <w:rFonts w:ascii="Arial" w:hAnsi="Arial" w:cs="Arial"/>
                      <w:b/>
                      <w:color w:val="000000"/>
                    </w:rPr>
                  </w:pPr>
                  <w:r w:rsidRPr="009E3F90">
                    <w:rPr>
                      <w:rFonts w:ascii="Arial" w:hAnsi="Arial" w:cs="Arial"/>
                      <w:b/>
                      <w:color w:val="000000"/>
                    </w:rPr>
                    <w:t>Ambiente requerido</w:t>
                  </w:r>
                </w:p>
                <w:p w14:paraId="6F260EE9" w14:textId="160E6FFD" w:rsidR="002C7365" w:rsidRPr="009E3F90" w:rsidRDefault="0064435A" w:rsidP="00FD15D0">
                  <w:pPr>
                    <w:numPr>
                      <w:ilvl w:val="0"/>
                      <w:numId w:val="9"/>
                    </w:numPr>
                    <w:rPr>
                      <w:rFonts w:ascii="Arial" w:hAnsi="Arial" w:cs="Arial"/>
                      <w:color w:val="000000"/>
                      <w:lang w:val="es-CO"/>
                    </w:rPr>
                  </w:pPr>
                  <w:r w:rsidRPr="009E3F90">
                    <w:rPr>
                      <w:rFonts w:ascii="Arial" w:hAnsi="Arial" w:cs="Arial"/>
                      <w:color w:val="000000"/>
                      <w:lang w:val="es-CO"/>
                    </w:rPr>
                    <w:t>Área</w:t>
                  </w:r>
                  <w:r w:rsidR="00AF283A">
                    <w:rPr>
                      <w:rFonts w:ascii="Arial" w:hAnsi="Arial" w:cs="Arial"/>
                      <w:color w:val="000000"/>
                      <w:lang w:val="es-CO"/>
                    </w:rPr>
                    <w:t xml:space="preserve"> </w:t>
                  </w:r>
                  <w:r w:rsidR="00E32AF0">
                    <w:rPr>
                      <w:rFonts w:ascii="Arial" w:hAnsi="Arial" w:cs="Arial"/>
                      <w:color w:val="000000"/>
                      <w:lang w:val="es-CO"/>
                    </w:rPr>
                    <w:t xml:space="preserve">mínima </w:t>
                  </w:r>
                  <w:r w:rsidRPr="009E3F90">
                    <w:rPr>
                      <w:rFonts w:ascii="Arial" w:hAnsi="Arial" w:cs="Arial"/>
                      <w:color w:val="000000"/>
                      <w:lang w:val="es-CO"/>
                    </w:rPr>
                    <w:t xml:space="preserve">: </w:t>
                  </w:r>
                  <w:r w:rsidR="00216496">
                    <w:rPr>
                      <w:rFonts w:ascii="Arial" w:hAnsi="Arial" w:cs="Arial"/>
                      <w:color w:val="000000"/>
                      <w:lang w:val="es-CO"/>
                    </w:rPr>
                    <w:t>70</w:t>
                  </w:r>
                  <w:r w:rsidR="002C7365" w:rsidRPr="009E3F90">
                    <w:rPr>
                      <w:rFonts w:ascii="Arial" w:hAnsi="Arial" w:cs="Arial"/>
                      <w:color w:val="000000"/>
                      <w:lang w:val="es-CO"/>
                    </w:rPr>
                    <w:t xml:space="preserve"> mt</w:t>
                  </w:r>
                  <w:r w:rsidR="002C7365" w:rsidRPr="009E3F90">
                    <w:rPr>
                      <w:rFonts w:ascii="Arial" w:hAnsi="Arial" w:cs="Arial"/>
                      <w:color w:val="000000"/>
                      <w:vertAlign w:val="superscript"/>
                      <w:lang w:val="es-CO"/>
                    </w:rPr>
                    <w:t>2</w:t>
                  </w:r>
                  <w:r w:rsidR="00AF283A">
                    <w:rPr>
                      <w:rFonts w:ascii="Arial" w:hAnsi="Arial" w:cs="Arial"/>
                      <w:color w:val="000000"/>
                      <w:vertAlign w:val="superscript"/>
                      <w:lang w:val="es-CO"/>
                    </w:rPr>
                    <w:t xml:space="preserve"> </w:t>
                  </w:r>
                  <w:r w:rsidR="002C7365" w:rsidRPr="009E3F90">
                    <w:rPr>
                      <w:rFonts w:ascii="Arial" w:hAnsi="Arial" w:cs="Arial"/>
                      <w:color w:val="000000"/>
                      <w:vertAlign w:val="superscript"/>
                      <w:lang w:val="es-CO"/>
                    </w:rPr>
                    <w:t xml:space="preserve"> </w:t>
                  </w:r>
                </w:p>
                <w:p w14:paraId="2216F47C" w14:textId="77777777" w:rsidR="002C7365" w:rsidRPr="009E3F90" w:rsidRDefault="002C7365" w:rsidP="00FB2707">
                  <w:pPr>
                    <w:spacing w:before="240"/>
                    <w:rPr>
                      <w:rFonts w:ascii="Arial" w:hAnsi="Arial" w:cs="Arial"/>
                      <w:b/>
                      <w:color w:val="000000"/>
                    </w:rPr>
                  </w:pPr>
                  <w:r w:rsidRPr="009E3F90">
                    <w:rPr>
                      <w:rFonts w:ascii="Arial" w:hAnsi="Arial" w:cs="Arial"/>
                      <w:b/>
                      <w:color w:val="000000"/>
                    </w:rPr>
                    <w:t>Tecnologías de información y comunicaciones</w:t>
                  </w:r>
                </w:p>
                <w:p w14:paraId="61466F7E" w14:textId="77777777" w:rsidR="00567788" w:rsidRPr="007725BE" w:rsidRDefault="002C7365" w:rsidP="00FD15D0">
                  <w:pPr>
                    <w:numPr>
                      <w:ilvl w:val="0"/>
                      <w:numId w:val="9"/>
                    </w:numPr>
                    <w:rPr>
                      <w:rFonts w:ascii="Arial" w:hAnsi="Arial" w:cs="Arial"/>
                    </w:rPr>
                  </w:pPr>
                  <w:proofErr w:type="spellStart"/>
                  <w:r w:rsidRPr="009E3F90">
                    <w:rPr>
                      <w:rFonts w:ascii="Arial" w:hAnsi="Arial" w:cs="Arial"/>
                      <w:color w:val="000000"/>
                      <w:lang w:val="es-CO"/>
                    </w:rPr>
                    <w:t>Videobeam</w:t>
                  </w:r>
                  <w:proofErr w:type="spellEnd"/>
                  <w:r w:rsidR="00567788">
                    <w:rPr>
                      <w:rFonts w:ascii="Arial" w:hAnsi="Arial" w:cs="Arial"/>
                      <w:color w:val="000000"/>
                      <w:lang w:val="es-CO"/>
                    </w:rPr>
                    <w:t>.</w:t>
                  </w:r>
                </w:p>
                <w:p w14:paraId="65AE0BFE" w14:textId="7727AB4B" w:rsidR="002C7365" w:rsidRPr="009E3F90" w:rsidRDefault="00567788" w:rsidP="00FD15D0">
                  <w:pPr>
                    <w:numPr>
                      <w:ilvl w:val="0"/>
                      <w:numId w:val="9"/>
                    </w:numPr>
                    <w:rPr>
                      <w:rFonts w:ascii="Arial" w:hAnsi="Arial" w:cs="Arial"/>
                    </w:rPr>
                  </w:pPr>
                  <w:r>
                    <w:rPr>
                      <w:rFonts w:ascii="Arial" w:hAnsi="Arial" w:cs="Arial"/>
                      <w:color w:val="000000"/>
                      <w:lang w:val="es-CO"/>
                    </w:rPr>
                    <w:t>Smart TV</w:t>
                  </w:r>
                  <w:r w:rsidR="002C7365" w:rsidRPr="009E3F90">
                    <w:rPr>
                      <w:rFonts w:ascii="Arial" w:hAnsi="Arial" w:cs="Arial"/>
                      <w:color w:val="000000"/>
                      <w:lang w:val="es-CO"/>
                    </w:rPr>
                    <w:t xml:space="preserve"> </w:t>
                  </w:r>
                  <w:r w:rsidR="003F0749" w:rsidRPr="009E3F90">
                    <w:rPr>
                      <w:rFonts w:ascii="Arial" w:hAnsi="Arial" w:cs="Arial"/>
                      <w:color w:val="000000"/>
                      <w:lang w:val="es-CO"/>
                    </w:rPr>
                    <w:t xml:space="preserve">con entrada VGA </w:t>
                  </w:r>
                  <w:r w:rsidR="00065A72">
                    <w:rPr>
                      <w:rFonts w:ascii="Arial" w:hAnsi="Arial" w:cs="Arial"/>
                      <w:color w:val="000000"/>
                      <w:lang w:val="es-CO"/>
                    </w:rPr>
                    <w:t>y</w:t>
                  </w:r>
                  <w:r w:rsidR="00065A72" w:rsidRPr="009E3F90">
                    <w:rPr>
                      <w:rFonts w:ascii="Arial" w:hAnsi="Arial" w:cs="Arial"/>
                      <w:color w:val="000000"/>
                      <w:lang w:val="es-CO"/>
                    </w:rPr>
                    <w:t xml:space="preserve"> </w:t>
                  </w:r>
                  <w:r w:rsidR="003F0749" w:rsidRPr="009E3F90">
                    <w:rPr>
                      <w:rFonts w:ascii="Arial" w:hAnsi="Arial" w:cs="Arial"/>
                      <w:color w:val="000000"/>
                      <w:lang w:val="es-CO"/>
                    </w:rPr>
                    <w:t xml:space="preserve">HDMI </w:t>
                  </w:r>
                  <w:r w:rsidR="00065A72">
                    <w:rPr>
                      <w:rFonts w:ascii="Arial" w:hAnsi="Arial" w:cs="Arial"/>
                      <w:color w:val="000000"/>
                      <w:lang w:val="es-CO"/>
                    </w:rPr>
                    <w:t>50</w:t>
                  </w:r>
                  <w:r w:rsidR="002C7365" w:rsidRPr="009E3F90">
                    <w:rPr>
                      <w:rFonts w:ascii="Arial" w:hAnsi="Arial" w:cs="Arial"/>
                      <w:color w:val="000000"/>
                      <w:lang w:val="es-CO"/>
                    </w:rPr>
                    <w:t>”</w:t>
                  </w:r>
                </w:p>
                <w:p w14:paraId="552E6A14" w14:textId="7B0E4E20" w:rsidR="00A44773" w:rsidRPr="009E3F90" w:rsidRDefault="002C7365" w:rsidP="007725BE">
                  <w:pPr>
                    <w:ind w:left="720"/>
                    <w:rPr>
                      <w:rFonts w:ascii="Arial" w:hAnsi="Arial" w:cs="Arial"/>
                      <w:color w:val="000000"/>
                    </w:rPr>
                  </w:pPr>
                  <w:r w:rsidRPr="009E3F90">
                    <w:rPr>
                      <w:rFonts w:ascii="Arial" w:hAnsi="Arial" w:cs="Arial"/>
                    </w:rPr>
                    <w:t xml:space="preserve">Conectividad a Internet </w:t>
                  </w:r>
                  <w:r w:rsidR="00D92CFB">
                    <w:rPr>
                      <w:rFonts w:ascii="Arial" w:hAnsi="Arial" w:cs="Arial"/>
                    </w:rPr>
                    <w:t>a</w:t>
                  </w:r>
                  <w:r w:rsidRPr="009E3F90">
                    <w:rPr>
                      <w:rFonts w:ascii="Arial" w:hAnsi="Arial" w:cs="Arial"/>
                    </w:rPr>
                    <w:t xml:space="preserve">lámbrica o </w:t>
                  </w:r>
                  <w:r w:rsidR="00D92CFB">
                    <w:rPr>
                      <w:rFonts w:ascii="Arial" w:hAnsi="Arial" w:cs="Arial"/>
                    </w:rPr>
                    <w:t>i</w:t>
                  </w:r>
                  <w:r w:rsidRPr="009E3F90">
                    <w:rPr>
                      <w:rFonts w:ascii="Arial" w:hAnsi="Arial" w:cs="Arial"/>
                    </w:rPr>
                    <w:t>nalámbrica</w:t>
                  </w:r>
                  <w:r w:rsidR="008E2144" w:rsidRPr="009E3F90">
                    <w:rPr>
                      <w:rFonts w:ascii="Arial" w:hAnsi="Arial" w:cs="Arial"/>
                    </w:rPr>
                    <w:t xml:space="preserve"> para 26 Equipos.</w:t>
                  </w:r>
                </w:p>
                <w:p w14:paraId="1481EA2B" w14:textId="77777777" w:rsidR="00267F44" w:rsidRPr="009E3F90" w:rsidRDefault="00267F44">
                  <w:pPr>
                    <w:ind w:left="720"/>
                    <w:rPr>
                      <w:rFonts w:ascii="Arial" w:hAnsi="Arial" w:cs="Arial"/>
                      <w:color w:val="000000"/>
                    </w:rPr>
                  </w:pPr>
                </w:p>
              </w:tc>
            </w:tr>
          </w:tbl>
          <w:p w14:paraId="611DA913" w14:textId="77777777" w:rsidR="002C7365" w:rsidRPr="009E3F90" w:rsidRDefault="002C7365" w:rsidP="00FB2707">
            <w:pPr>
              <w:rPr>
                <w:rFonts w:ascii="Arial" w:hAnsi="Arial" w:cs="Arial"/>
                <w:highlight w:val="yellow"/>
              </w:rPr>
            </w:pPr>
          </w:p>
        </w:tc>
      </w:tr>
      <w:tr w:rsidR="002C7365" w:rsidRPr="009E3F90" w14:paraId="69E2D0AE" w14:textId="77777777" w:rsidTr="003449DC">
        <w:trPr>
          <w:trHeight w:val="1831"/>
        </w:trPr>
        <w:tc>
          <w:tcPr>
            <w:tcW w:w="2127" w:type="dxa"/>
            <w:shd w:val="pct10" w:color="auto" w:fill="auto"/>
          </w:tcPr>
          <w:p w14:paraId="01A54235" w14:textId="77777777" w:rsidR="002C7365" w:rsidRPr="009E3F90" w:rsidRDefault="002C7365">
            <w:pPr>
              <w:rPr>
                <w:rFonts w:ascii="Arial" w:hAnsi="Arial" w:cs="Arial"/>
                <w:b/>
                <w:highlight w:val="yellow"/>
              </w:rPr>
            </w:pPr>
          </w:p>
          <w:p w14:paraId="3BE9A21A" w14:textId="77777777" w:rsidR="002C7365" w:rsidRPr="009E3F90" w:rsidRDefault="002C7365">
            <w:pPr>
              <w:rPr>
                <w:rFonts w:ascii="Arial" w:hAnsi="Arial" w:cs="Arial"/>
                <w:b/>
                <w:highlight w:val="yellow"/>
              </w:rPr>
            </w:pPr>
            <w:r w:rsidRPr="009E3F90">
              <w:rPr>
                <w:rFonts w:ascii="Arial" w:hAnsi="Arial" w:cs="Arial"/>
                <w:b/>
              </w:rPr>
              <w:t>BIBLIOGRAFIA</w:t>
            </w:r>
          </w:p>
        </w:tc>
        <w:tc>
          <w:tcPr>
            <w:tcW w:w="6821" w:type="dxa"/>
            <w:gridSpan w:val="2"/>
            <w:vAlign w:val="center"/>
          </w:tcPr>
          <w:p w14:paraId="0CFC97CA" w14:textId="77777777" w:rsidR="00BD12E0" w:rsidRPr="009E3F90" w:rsidRDefault="00BD12E0" w:rsidP="0061051D">
            <w:pPr>
              <w:pStyle w:val="Prrafodelista"/>
              <w:numPr>
                <w:ilvl w:val="0"/>
                <w:numId w:val="11"/>
              </w:numPr>
              <w:spacing w:after="200" w:line="276" w:lineRule="auto"/>
              <w:ind w:left="357" w:hanging="357"/>
              <w:jc w:val="both"/>
              <w:rPr>
                <w:rFonts w:ascii="Arial" w:eastAsia="Calibri" w:hAnsi="Arial" w:cs="Arial"/>
                <w:lang w:val="es-CO" w:eastAsia="en-US"/>
              </w:rPr>
            </w:pPr>
            <w:proofErr w:type="spellStart"/>
            <w:r w:rsidRPr="009E3F90">
              <w:rPr>
                <w:rFonts w:ascii="Arial" w:eastAsia="Calibri" w:hAnsi="Arial" w:cs="Arial"/>
                <w:lang w:val="es-CO" w:eastAsia="en-US"/>
              </w:rPr>
              <w:t>Joyanes</w:t>
            </w:r>
            <w:proofErr w:type="spellEnd"/>
            <w:r w:rsidRPr="009E3F90">
              <w:rPr>
                <w:rFonts w:ascii="Arial" w:eastAsia="Calibri" w:hAnsi="Arial" w:cs="Arial"/>
                <w:lang w:val="es-CO" w:eastAsia="en-US"/>
              </w:rPr>
              <w:t xml:space="preserve"> Aguilar, L. (2012). </w:t>
            </w:r>
            <w:r w:rsidR="004F074A" w:rsidRPr="009E3F90">
              <w:rPr>
                <w:rFonts w:ascii="Arial" w:eastAsia="Calibri" w:hAnsi="Arial" w:cs="Arial"/>
                <w:lang w:val="es-CO" w:eastAsia="en-US"/>
              </w:rPr>
              <w:t>Computación</w:t>
            </w:r>
            <w:r w:rsidRPr="009E3F90">
              <w:rPr>
                <w:rFonts w:ascii="Arial" w:eastAsia="Calibri" w:hAnsi="Arial" w:cs="Arial"/>
                <w:lang w:val="es-CO" w:eastAsia="en-US"/>
              </w:rPr>
              <w:t xml:space="preserve"> en la nube: estrategias de Cloud Computing en las empresas. Buenos Aires. </w:t>
            </w:r>
            <w:r w:rsidR="004F074A" w:rsidRPr="009E3F90">
              <w:rPr>
                <w:rFonts w:ascii="Arial" w:eastAsia="Calibri" w:hAnsi="Arial" w:cs="Arial"/>
                <w:lang w:val="es-CO" w:eastAsia="en-US"/>
              </w:rPr>
              <w:t>Alfa</w:t>
            </w:r>
            <w:r w:rsidR="004F074A">
              <w:rPr>
                <w:rFonts w:ascii="Arial" w:eastAsia="Calibri" w:hAnsi="Arial" w:cs="Arial"/>
                <w:lang w:val="es-CO" w:eastAsia="en-US"/>
              </w:rPr>
              <w:t xml:space="preserve"> O</w:t>
            </w:r>
            <w:r w:rsidR="004F074A" w:rsidRPr="009E3F90">
              <w:rPr>
                <w:rFonts w:ascii="Arial" w:eastAsia="Calibri" w:hAnsi="Arial" w:cs="Arial"/>
                <w:lang w:val="es-CO" w:eastAsia="en-US"/>
              </w:rPr>
              <w:t>mega</w:t>
            </w:r>
            <w:r w:rsidRPr="009E3F90">
              <w:rPr>
                <w:rFonts w:ascii="Arial" w:eastAsia="Calibri" w:hAnsi="Arial" w:cs="Arial"/>
                <w:lang w:val="es-CO" w:eastAsia="en-US"/>
              </w:rPr>
              <w:t xml:space="preserve"> Grupo Editor</w:t>
            </w:r>
          </w:p>
          <w:p w14:paraId="5157E53E" w14:textId="77777777" w:rsidR="00BD12E0" w:rsidRPr="009E3F90" w:rsidRDefault="00BD12E0" w:rsidP="0061051D">
            <w:pPr>
              <w:pStyle w:val="Prrafodelista"/>
              <w:numPr>
                <w:ilvl w:val="0"/>
                <w:numId w:val="11"/>
              </w:numPr>
              <w:spacing w:after="200" w:line="276" w:lineRule="auto"/>
              <w:ind w:left="357" w:hanging="357"/>
              <w:jc w:val="both"/>
              <w:rPr>
                <w:rFonts w:ascii="Arial" w:hAnsi="Arial" w:cs="Arial"/>
              </w:rPr>
            </w:pPr>
            <w:r w:rsidRPr="00E32AF0">
              <w:rPr>
                <w:rFonts w:ascii="Arial" w:eastAsia="Calibri" w:hAnsi="Arial" w:cs="Arial"/>
                <w:lang w:val="es-CO" w:eastAsia="en-US"/>
              </w:rPr>
              <w:t>Madrid. Pearson Educación S.A., Prentice Hall.</w:t>
            </w:r>
          </w:p>
          <w:p w14:paraId="34025297" w14:textId="77777777" w:rsidR="00BD12E0" w:rsidRPr="009E3F90" w:rsidRDefault="00D94E16" w:rsidP="0061051D">
            <w:pPr>
              <w:pStyle w:val="Prrafodelista"/>
              <w:numPr>
                <w:ilvl w:val="0"/>
                <w:numId w:val="11"/>
              </w:numPr>
              <w:spacing w:after="200" w:line="276" w:lineRule="auto"/>
              <w:ind w:left="357" w:hanging="357"/>
              <w:jc w:val="both"/>
              <w:rPr>
                <w:rFonts w:ascii="Arial" w:eastAsia="Calibri" w:hAnsi="Arial" w:cs="Arial"/>
                <w:lang w:eastAsia="en-US"/>
              </w:rPr>
            </w:pPr>
            <w:r>
              <w:lastRenderedPageBreak/>
              <w:fldChar w:fldCharType="begin"/>
            </w:r>
            <w:r w:rsidRPr="00D275EB">
              <w:rPr>
                <w:lang w:val="en-US"/>
                <w:rPrChange w:id="2" w:author="SENA" w:date="2019-10-01T12:12:00Z">
                  <w:rPr/>
                </w:rPrChange>
              </w:rPr>
              <w:instrText xml:space="preserve"> HYPERLINK "http://primo.gsl.com.mx:1701/primo_library/libweb/action/search.do?vl(freeText0)=%20Ivar%20+%20Jacobson%20&amp;vl(63039215UI0)=creator&amp;vl(98098850UI1)=all_items&amp;vl(1UIStartWith0)=exact&amp;fn=search&amp;tab=sena_catalogo&amp;mode=Basic&amp;vid=SENA&amp;scp.scps=scope%3a(sena_aleph)" \t "_parent" \o "Buscar todos los registros que contengan" </w:instrText>
            </w:r>
            <w:r>
              <w:fldChar w:fldCharType="separate"/>
            </w:r>
            <w:r w:rsidR="00BD12E0" w:rsidRPr="009E3F90">
              <w:rPr>
                <w:rFonts w:ascii="Arial" w:eastAsia="Calibri" w:hAnsi="Arial" w:cs="Arial"/>
                <w:lang w:val="en-US" w:eastAsia="en-US"/>
              </w:rPr>
              <w:t>Jacobson</w:t>
            </w:r>
            <w:r>
              <w:rPr>
                <w:rFonts w:ascii="Arial" w:eastAsia="Calibri" w:hAnsi="Arial" w:cs="Arial"/>
                <w:lang w:val="en-US" w:eastAsia="en-US"/>
              </w:rPr>
              <w:fldChar w:fldCharType="end"/>
            </w:r>
            <w:r w:rsidR="00BD12E0" w:rsidRPr="009E3F90">
              <w:rPr>
                <w:rFonts w:ascii="Arial" w:eastAsia="Calibri" w:hAnsi="Arial" w:cs="Arial"/>
                <w:lang w:val="en-US" w:eastAsia="en-US"/>
              </w:rPr>
              <w:t xml:space="preserve">, I., </w:t>
            </w:r>
            <w:r>
              <w:fldChar w:fldCharType="begin"/>
            </w:r>
            <w:r w:rsidRPr="00D275EB">
              <w:rPr>
                <w:lang w:val="en-US"/>
                <w:rPrChange w:id="3" w:author="SENA" w:date="2019-10-01T12:12:00Z">
                  <w:rPr/>
                </w:rPrChange>
              </w:rPr>
              <w:instrText xml:space="preserve"> HYPERLINK "http://primo.gsl.com.mx:1701/primo_library/libweb/action/search.do?vl(freeText0)=Grady+Booch&amp;vl(63039215UI0)=creator&amp;vl(98098850UI1)=all_items&amp;vl(1UIStartWith0)=exact&amp;fn=search&amp;tab=sena_catalogo&amp;mode=Basic&amp;vid=SENA&amp;scp.scps=scope%3a(sena_aleph)" \t "_parent" \o "Buscar todos los registros que contengan" </w:instrText>
            </w:r>
            <w:r>
              <w:fldChar w:fldCharType="separate"/>
            </w:r>
            <w:proofErr w:type="spellStart"/>
            <w:r w:rsidR="00BD12E0" w:rsidRPr="009E3F90">
              <w:rPr>
                <w:rFonts w:ascii="Arial" w:eastAsia="Calibri" w:hAnsi="Arial" w:cs="Arial"/>
                <w:lang w:val="en-US" w:eastAsia="en-US"/>
              </w:rPr>
              <w:t>Booch</w:t>
            </w:r>
            <w:proofErr w:type="spellEnd"/>
            <w:r>
              <w:rPr>
                <w:rFonts w:ascii="Arial" w:eastAsia="Calibri" w:hAnsi="Arial" w:cs="Arial"/>
                <w:lang w:val="en-US" w:eastAsia="en-US"/>
              </w:rPr>
              <w:fldChar w:fldCharType="end"/>
            </w:r>
            <w:r w:rsidR="00BD12E0" w:rsidRPr="009E3F90">
              <w:rPr>
                <w:rFonts w:ascii="Arial" w:eastAsia="Calibri" w:hAnsi="Arial" w:cs="Arial"/>
                <w:lang w:val="en-US" w:eastAsia="en-US"/>
              </w:rPr>
              <w:t xml:space="preserve"> G., </w:t>
            </w:r>
            <w:r>
              <w:fldChar w:fldCharType="begin"/>
            </w:r>
            <w:r w:rsidRPr="00D275EB">
              <w:rPr>
                <w:lang w:val="en-US"/>
                <w:rPrChange w:id="4" w:author="SENA" w:date="2019-10-01T12:12:00Z">
                  <w:rPr/>
                </w:rPrChange>
              </w:rPr>
              <w:instrText xml:space="preserve"> HYPERLINK "http://primo.gsl.com.mx:1701/primo_library/libweb/action/search.do?vl(freeText0)=+James+Rumbaugh&amp;vl(63039215UI0)=creator&amp;vl(98098850UI1)=all_items&amp;vl(1UIStartWith0)=exact&amp;fn=search&amp;tab=sena_catalogo&amp;mode=Basic&amp;vid=SENA&amp;scp.scps=scope%3a(sena_aleph)" \t "_parent" \o "Buscar todos los registros que contengan" </w:instrText>
            </w:r>
            <w:r>
              <w:fldChar w:fldCharType="separate"/>
            </w:r>
            <w:proofErr w:type="spellStart"/>
            <w:r w:rsidR="00BD12E0" w:rsidRPr="009E3F90">
              <w:rPr>
                <w:rFonts w:ascii="Arial" w:eastAsia="Calibri" w:hAnsi="Arial" w:cs="Arial"/>
                <w:lang w:val="en-US" w:eastAsia="en-US"/>
              </w:rPr>
              <w:t>Rumbaugh</w:t>
            </w:r>
            <w:proofErr w:type="spellEnd"/>
            <w:r>
              <w:rPr>
                <w:rFonts w:ascii="Arial" w:eastAsia="Calibri" w:hAnsi="Arial" w:cs="Arial"/>
                <w:lang w:val="en-US" w:eastAsia="en-US"/>
              </w:rPr>
              <w:fldChar w:fldCharType="end"/>
            </w:r>
            <w:r w:rsidR="00BD12E0" w:rsidRPr="009E3F90">
              <w:rPr>
                <w:rFonts w:ascii="Arial" w:eastAsia="Calibri" w:hAnsi="Arial" w:cs="Arial"/>
                <w:lang w:val="en-US" w:eastAsia="en-US"/>
              </w:rPr>
              <w:t>, J.(</w:t>
            </w:r>
            <w:r w:rsidR="00BD12E0" w:rsidRPr="009E3F90">
              <w:rPr>
                <w:rFonts w:ascii="Arial" w:hAnsi="Arial" w:cs="Arial"/>
                <w:lang w:val="en-US"/>
              </w:rPr>
              <w:t>2007</w:t>
            </w:r>
            <w:r w:rsidR="00BD12E0" w:rsidRPr="009E3F90">
              <w:rPr>
                <w:rFonts w:ascii="Arial" w:eastAsia="Calibri" w:hAnsi="Arial" w:cs="Arial"/>
                <w:lang w:val="en-US" w:eastAsia="en-US"/>
              </w:rPr>
              <w:t xml:space="preserve">). </w:t>
            </w:r>
            <w:r w:rsidR="00BD12E0" w:rsidRPr="009E3F90">
              <w:rPr>
                <w:rFonts w:ascii="Arial" w:hAnsi="Arial" w:cs="Arial"/>
              </w:rPr>
              <w:t>El lenguaje unificado de modelado: manual de referencia. Madrid: Pearson Educación</w:t>
            </w:r>
          </w:p>
          <w:p w14:paraId="5827473E" w14:textId="77777777" w:rsidR="00BD12E0" w:rsidRPr="009E3F90" w:rsidRDefault="00D94E16" w:rsidP="0061051D">
            <w:pPr>
              <w:pStyle w:val="Prrafodelista"/>
              <w:numPr>
                <w:ilvl w:val="0"/>
                <w:numId w:val="11"/>
              </w:numPr>
              <w:spacing w:after="200" w:line="276" w:lineRule="auto"/>
              <w:ind w:left="357" w:hanging="357"/>
              <w:jc w:val="both"/>
              <w:rPr>
                <w:rFonts w:ascii="Arial" w:hAnsi="Arial" w:cs="Arial"/>
              </w:rPr>
            </w:pPr>
            <w:hyperlink r:id="rId12" w:tgtFrame="_parent" w:tooltip="Buscar todos los registros que contengan" w:history="1">
              <w:proofErr w:type="spellStart"/>
              <w:r w:rsidR="00BD12E0" w:rsidRPr="009E3F90">
                <w:rPr>
                  <w:rFonts w:ascii="Arial" w:hAnsi="Arial" w:cs="Arial"/>
                </w:rPr>
                <w:t>Fontela</w:t>
              </w:r>
              <w:proofErr w:type="spellEnd"/>
            </w:hyperlink>
            <w:r w:rsidR="00BD12E0" w:rsidRPr="009E3F90">
              <w:rPr>
                <w:rFonts w:ascii="Arial" w:hAnsi="Arial" w:cs="Arial"/>
              </w:rPr>
              <w:t xml:space="preserve"> C</w:t>
            </w:r>
            <w:r w:rsidR="004F074A" w:rsidRPr="009E3F90">
              <w:rPr>
                <w:rFonts w:ascii="Arial" w:hAnsi="Arial" w:cs="Arial"/>
              </w:rPr>
              <w:t>. (</w:t>
            </w:r>
            <w:r w:rsidR="00BD12E0" w:rsidRPr="009E3F90">
              <w:rPr>
                <w:rFonts w:ascii="Arial" w:hAnsi="Arial" w:cs="Arial"/>
              </w:rPr>
              <w:t xml:space="preserve">2011). UML: modelado de software para profesionales. Buenos Aires: </w:t>
            </w:r>
            <w:r w:rsidR="004F074A" w:rsidRPr="009E3F90">
              <w:rPr>
                <w:rFonts w:ascii="Arial" w:hAnsi="Arial" w:cs="Arial"/>
              </w:rPr>
              <w:t>Alfa</w:t>
            </w:r>
            <w:r w:rsidR="004F074A">
              <w:rPr>
                <w:rFonts w:ascii="Arial" w:hAnsi="Arial" w:cs="Arial"/>
              </w:rPr>
              <w:t xml:space="preserve"> O</w:t>
            </w:r>
            <w:r w:rsidR="004F074A" w:rsidRPr="009E3F90">
              <w:rPr>
                <w:rFonts w:ascii="Arial" w:hAnsi="Arial" w:cs="Arial"/>
              </w:rPr>
              <w:t>mega</w:t>
            </w:r>
            <w:r w:rsidR="00BD12E0" w:rsidRPr="009E3F90">
              <w:rPr>
                <w:rFonts w:ascii="Arial" w:hAnsi="Arial" w:cs="Arial"/>
              </w:rPr>
              <w:t>.</w:t>
            </w:r>
          </w:p>
          <w:p w14:paraId="75E4EDF0" w14:textId="77777777" w:rsidR="00BD12E0" w:rsidRPr="009E3F90" w:rsidRDefault="00D94E16" w:rsidP="0061051D">
            <w:pPr>
              <w:pStyle w:val="Prrafodelista"/>
              <w:numPr>
                <w:ilvl w:val="0"/>
                <w:numId w:val="11"/>
              </w:numPr>
              <w:spacing w:after="200" w:line="276" w:lineRule="auto"/>
              <w:ind w:left="357" w:hanging="357"/>
              <w:jc w:val="both"/>
              <w:rPr>
                <w:rFonts w:ascii="Arial" w:hAnsi="Arial" w:cs="Arial"/>
              </w:rPr>
            </w:pPr>
            <w:hyperlink r:id="rId13" w:tgtFrame="_parent" w:tooltip="Buscar todos los registros que contengan" w:history="1">
              <w:proofErr w:type="spellStart"/>
              <w:r w:rsidR="00BD12E0" w:rsidRPr="009E3F90">
                <w:rPr>
                  <w:rFonts w:ascii="Arial" w:hAnsi="Arial" w:cs="Arial"/>
                </w:rPr>
                <w:t>Sommerville</w:t>
              </w:r>
              <w:proofErr w:type="spellEnd"/>
            </w:hyperlink>
            <w:r w:rsidR="00BD12E0" w:rsidRPr="009E3F90">
              <w:rPr>
                <w:rFonts w:ascii="Arial" w:hAnsi="Arial" w:cs="Arial"/>
              </w:rPr>
              <w:t xml:space="preserve"> I. (2011).  Ingeniería del software. México: Addison-Wesley</w:t>
            </w:r>
          </w:p>
          <w:p w14:paraId="6A88F6E9" w14:textId="77777777" w:rsidR="00BD12E0" w:rsidRPr="00E32AF0" w:rsidRDefault="00BD12E0" w:rsidP="0061051D">
            <w:pPr>
              <w:pStyle w:val="Prrafodelista"/>
              <w:numPr>
                <w:ilvl w:val="0"/>
                <w:numId w:val="11"/>
              </w:numPr>
              <w:spacing w:after="200" w:line="276" w:lineRule="auto"/>
              <w:ind w:left="357" w:hanging="357"/>
              <w:jc w:val="both"/>
              <w:rPr>
                <w:rFonts w:ascii="Arial" w:eastAsia="Calibri" w:hAnsi="Arial" w:cs="Arial"/>
                <w:lang w:eastAsia="en-US"/>
              </w:rPr>
            </w:pPr>
            <w:r w:rsidRPr="009E3F90">
              <w:rPr>
                <w:rFonts w:ascii="Arial" w:eastAsia="Calibri" w:hAnsi="Arial" w:cs="Arial"/>
                <w:lang w:eastAsia="en-US"/>
              </w:rPr>
              <w:t xml:space="preserve">Humphrey W. S. (2011). </w:t>
            </w:r>
            <w:r w:rsidRPr="009E3F90">
              <w:rPr>
                <w:rFonts w:ascii="Arial" w:hAnsi="Arial" w:cs="Arial"/>
              </w:rPr>
              <w:t>Introducción al proceso software personal. España: Pearson Educación S.A.</w:t>
            </w:r>
          </w:p>
          <w:p w14:paraId="23754A0C"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E32AF0">
              <w:rPr>
                <w:rFonts w:ascii="Arial" w:eastAsia="Calibri" w:hAnsi="Arial" w:cs="Arial"/>
                <w:lang w:val="es-CO" w:eastAsia="en-US"/>
              </w:rPr>
              <w:t xml:space="preserve"> </w:t>
            </w:r>
            <w:proofErr w:type="spellStart"/>
            <w:r w:rsidRPr="007725BE">
              <w:rPr>
                <w:rFonts w:ascii="Arial" w:eastAsia="Calibri" w:hAnsi="Arial" w:cs="Arial"/>
                <w:lang w:eastAsia="en-US"/>
              </w:rPr>
              <w:t>Cadenhead</w:t>
            </w:r>
            <w:proofErr w:type="spellEnd"/>
            <w:r w:rsidRPr="007725BE">
              <w:rPr>
                <w:rFonts w:ascii="Arial" w:eastAsia="Calibri" w:hAnsi="Arial" w:cs="Arial"/>
                <w:lang w:eastAsia="en-US"/>
              </w:rPr>
              <w:t xml:space="preserve">, R. &amp; </w:t>
            </w:r>
            <w:proofErr w:type="spellStart"/>
            <w:r w:rsidRPr="007725BE">
              <w:rPr>
                <w:rFonts w:ascii="Arial" w:eastAsia="Calibri" w:hAnsi="Arial" w:cs="Arial"/>
                <w:lang w:eastAsia="en-US"/>
              </w:rPr>
              <w:t>Fernández</w:t>
            </w:r>
            <w:proofErr w:type="spellEnd"/>
            <w:r w:rsidRPr="007725BE">
              <w:rPr>
                <w:rFonts w:ascii="Arial" w:eastAsia="Calibri" w:hAnsi="Arial" w:cs="Arial"/>
                <w:lang w:eastAsia="en-US"/>
              </w:rPr>
              <w:t xml:space="preserve"> Lucas, A. (2012). Java 7. Madrid: Anaya Multimedia.</w:t>
            </w:r>
          </w:p>
          <w:p w14:paraId="65A67C6F"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7725BE">
              <w:rPr>
                <w:rFonts w:ascii="Arial" w:eastAsia="Calibri" w:hAnsi="Arial" w:cs="Arial"/>
                <w:lang w:eastAsia="en-US"/>
              </w:rPr>
              <w:t>Gauchat</w:t>
            </w:r>
            <w:proofErr w:type="spellEnd"/>
            <w:r w:rsidRPr="007725BE">
              <w:rPr>
                <w:rFonts w:ascii="Arial" w:eastAsia="Calibri" w:hAnsi="Arial" w:cs="Arial"/>
                <w:lang w:eastAsia="en-US"/>
              </w:rPr>
              <w:t xml:space="preserve">, J. (2012). El Gran libro de HTML5, CSS3 y </w:t>
            </w:r>
            <w:proofErr w:type="spellStart"/>
            <w:r w:rsidRPr="007725BE">
              <w:rPr>
                <w:rFonts w:ascii="Arial" w:eastAsia="Calibri" w:hAnsi="Arial" w:cs="Arial"/>
                <w:lang w:eastAsia="en-US"/>
              </w:rPr>
              <w:t>Javascript</w:t>
            </w:r>
            <w:proofErr w:type="spellEnd"/>
            <w:r w:rsidRPr="007725BE">
              <w:rPr>
                <w:rFonts w:ascii="Arial" w:eastAsia="Calibri" w:hAnsi="Arial" w:cs="Arial"/>
                <w:lang w:eastAsia="en-US"/>
              </w:rPr>
              <w:t xml:space="preserve">. Barcelona: </w:t>
            </w:r>
            <w:proofErr w:type="spellStart"/>
            <w:r w:rsidRPr="007725BE">
              <w:rPr>
                <w:rFonts w:ascii="Arial" w:eastAsia="Calibri" w:hAnsi="Arial" w:cs="Arial"/>
                <w:lang w:eastAsia="en-US"/>
              </w:rPr>
              <w:t>Marcombo</w:t>
            </w:r>
            <w:proofErr w:type="spellEnd"/>
            <w:r w:rsidRPr="007725BE">
              <w:rPr>
                <w:rFonts w:ascii="Arial" w:eastAsia="Calibri" w:hAnsi="Arial" w:cs="Arial"/>
                <w:lang w:eastAsia="en-US"/>
              </w:rPr>
              <w:t>.</w:t>
            </w:r>
          </w:p>
          <w:p w14:paraId="3F009281"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 xml:space="preserve">Cabezas Granado, L. &amp; </w:t>
            </w:r>
            <w:proofErr w:type="spellStart"/>
            <w:r w:rsidR="004F074A" w:rsidRPr="007725BE">
              <w:rPr>
                <w:rFonts w:ascii="Arial" w:eastAsia="Calibri" w:hAnsi="Arial" w:cs="Arial"/>
                <w:lang w:eastAsia="en-US"/>
              </w:rPr>
              <w:t>Gonzalez</w:t>
            </w:r>
            <w:proofErr w:type="spellEnd"/>
            <w:r w:rsidRPr="007725BE">
              <w:rPr>
                <w:rFonts w:ascii="Arial" w:eastAsia="Calibri" w:hAnsi="Arial" w:cs="Arial"/>
                <w:lang w:eastAsia="en-US"/>
              </w:rPr>
              <w:t xml:space="preserve"> Lozano, F. (2014). Desarrollo web con PHP y </w:t>
            </w:r>
            <w:proofErr w:type="spellStart"/>
            <w:r w:rsidRPr="007725BE">
              <w:rPr>
                <w:rFonts w:ascii="Arial" w:eastAsia="Calibri" w:hAnsi="Arial" w:cs="Arial"/>
                <w:lang w:eastAsia="en-US"/>
              </w:rPr>
              <w:t>MySQL</w:t>
            </w:r>
            <w:proofErr w:type="spellEnd"/>
            <w:r w:rsidRPr="007725BE">
              <w:rPr>
                <w:rFonts w:ascii="Arial" w:eastAsia="Calibri" w:hAnsi="Arial" w:cs="Arial"/>
                <w:lang w:eastAsia="en-US"/>
              </w:rPr>
              <w:t>. Madrid: Anaya Multimedia.</w:t>
            </w:r>
          </w:p>
          <w:p w14:paraId="14013316"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7725BE">
              <w:rPr>
                <w:rFonts w:ascii="Arial" w:eastAsia="Calibri" w:hAnsi="Arial" w:cs="Arial"/>
                <w:lang w:eastAsia="en-US"/>
              </w:rPr>
              <w:t>Beati</w:t>
            </w:r>
            <w:proofErr w:type="spellEnd"/>
            <w:r w:rsidRPr="007725BE">
              <w:rPr>
                <w:rFonts w:ascii="Arial" w:eastAsia="Calibri" w:hAnsi="Arial" w:cs="Arial"/>
                <w:lang w:eastAsia="en-US"/>
              </w:rPr>
              <w:t>, H. (2012). PHP. [</w:t>
            </w:r>
            <w:proofErr w:type="spellStart"/>
            <w:r w:rsidRPr="007725BE">
              <w:rPr>
                <w:rFonts w:ascii="Arial" w:eastAsia="Calibri" w:hAnsi="Arial" w:cs="Arial"/>
                <w:lang w:eastAsia="en-US"/>
              </w:rPr>
              <w:t>México</w:t>
            </w:r>
            <w:proofErr w:type="spellEnd"/>
            <w:r w:rsidRPr="007725BE">
              <w:rPr>
                <w:rFonts w:ascii="Arial" w:eastAsia="Calibri" w:hAnsi="Arial" w:cs="Arial"/>
                <w:lang w:eastAsia="en-US"/>
              </w:rPr>
              <w:t xml:space="preserve"> D.F.]: </w:t>
            </w:r>
            <w:r w:rsidR="004F074A" w:rsidRPr="007725BE">
              <w:rPr>
                <w:rFonts w:ascii="Arial" w:eastAsia="Calibri" w:hAnsi="Arial" w:cs="Arial"/>
                <w:lang w:eastAsia="en-US"/>
              </w:rPr>
              <w:t>Alfa Omega</w:t>
            </w:r>
            <w:r w:rsidRPr="007725BE">
              <w:rPr>
                <w:rFonts w:ascii="Arial" w:eastAsia="Calibri" w:hAnsi="Arial" w:cs="Arial"/>
                <w:lang w:eastAsia="en-US"/>
              </w:rPr>
              <w:t>.</w:t>
            </w:r>
          </w:p>
          <w:p w14:paraId="0D118CC4"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7725BE">
              <w:rPr>
                <w:rFonts w:ascii="Arial" w:eastAsia="Calibri" w:hAnsi="Arial" w:cs="Arial"/>
                <w:lang w:eastAsia="en-US"/>
              </w:rPr>
              <w:t>Hugon</w:t>
            </w:r>
            <w:proofErr w:type="spellEnd"/>
            <w:r w:rsidRPr="007725BE">
              <w:rPr>
                <w:rFonts w:ascii="Arial" w:eastAsia="Calibri" w:hAnsi="Arial" w:cs="Arial"/>
                <w:lang w:eastAsia="en-US"/>
              </w:rPr>
              <w:t xml:space="preserve">, J. (2015). C# 6. </w:t>
            </w:r>
            <w:proofErr w:type="spellStart"/>
            <w:r w:rsidRPr="007725BE">
              <w:rPr>
                <w:rFonts w:ascii="Arial" w:eastAsia="Calibri" w:hAnsi="Arial" w:cs="Arial"/>
                <w:lang w:eastAsia="en-US"/>
              </w:rPr>
              <w:t>Cornella</w:t>
            </w:r>
            <w:proofErr w:type="spellEnd"/>
            <w:r w:rsidRPr="007725BE">
              <w:rPr>
                <w:rFonts w:ascii="Arial" w:eastAsia="Calibri" w:hAnsi="Arial" w:cs="Arial"/>
                <w:lang w:eastAsia="en-US"/>
              </w:rPr>
              <w:t>̀ de Llobregat (</w:t>
            </w:r>
            <w:proofErr w:type="spellStart"/>
            <w:r w:rsidRPr="007725BE">
              <w:rPr>
                <w:rFonts w:ascii="Arial" w:eastAsia="Calibri" w:hAnsi="Arial" w:cs="Arial"/>
                <w:lang w:eastAsia="en-US"/>
              </w:rPr>
              <w:t>Espagne</w:t>
            </w:r>
            <w:proofErr w:type="spellEnd"/>
            <w:r w:rsidRPr="007725BE">
              <w:rPr>
                <w:rFonts w:ascii="Arial" w:eastAsia="Calibri" w:hAnsi="Arial" w:cs="Arial"/>
                <w:lang w:eastAsia="en-US"/>
              </w:rPr>
              <w:t>): Ediciones ENI.</w:t>
            </w:r>
          </w:p>
          <w:p w14:paraId="7551F066"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 xml:space="preserve">Anderson, S. (2012). </w:t>
            </w:r>
            <w:proofErr w:type="spellStart"/>
            <w:r w:rsidRPr="007725BE">
              <w:rPr>
                <w:rFonts w:ascii="Arial" w:eastAsia="Calibri" w:hAnsi="Arial" w:cs="Arial"/>
                <w:lang w:eastAsia="en-US"/>
              </w:rPr>
              <w:t>Diseño</w:t>
            </w:r>
            <w:proofErr w:type="spellEnd"/>
            <w:r w:rsidRPr="007725BE">
              <w:rPr>
                <w:rFonts w:ascii="Arial" w:eastAsia="Calibri" w:hAnsi="Arial" w:cs="Arial"/>
                <w:lang w:eastAsia="en-US"/>
              </w:rPr>
              <w:t xml:space="preserve"> que seduce. Madrid: Anaya Multimedia.</w:t>
            </w:r>
          </w:p>
          <w:p w14:paraId="638077E8"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7725BE">
              <w:rPr>
                <w:rFonts w:ascii="Arial" w:eastAsia="Calibri" w:hAnsi="Arial" w:cs="Arial"/>
                <w:lang w:eastAsia="en-US"/>
              </w:rPr>
              <w:t>Krug</w:t>
            </w:r>
            <w:proofErr w:type="spellEnd"/>
            <w:r w:rsidRPr="007725BE">
              <w:rPr>
                <w:rFonts w:ascii="Arial" w:eastAsia="Calibri" w:hAnsi="Arial" w:cs="Arial"/>
                <w:lang w:eastAsia="en-US"/>
              </w:rPr>
              <w:t>, S. (2015). No me hagas pensar, "</w:t>
            </w:r>
            <w:proofErr w:type="spellStart"/>
            <w:r w:rsidRPr="007725BE">
              <w:rPr>
                <w:rFonts w:ascii="Arial" w:eastAsia="Calibri" w:hAnsi="Arial" w:cs="Arial"/>
                <w:lang w:eastAsia="en-US"/>
              </w:rPr>
              <w:t>actualización</w:t>
            </w:r>
            <w:proofErr w:type="spellEnd"/>
            <w:r w:rsidRPr="007725BE">
              <w:rPr>
                <w:rFonts w:ascii="Arial" w:eastAsia="Calibri" w:hAnsi="Arial" w:cs="Arial"/>
                <w:lang w:eastAsia="en-US"/>
              </w:rPr>
              <w:t>". Madrid: Anaya Multimedia.</w:t>
            </w:r>
          </w:p>
          <w:p w14:paraId="5284ED0D"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Norman, D. (2013). The design of everyday things. </w:t>
            </w:r>
            <w:r w:rsidRPr="00E32AF0">
              <w:rPr>
                <w:rFonts w:ascii="Arial" w:eastAsia="Calibri" w:hAnsi="Arial" w:cs="Arial"/>
                <w:lang w:eastAsia="en-US"/>
              </w:rPr>
              <w:t xml:space="preserve">New York: Basic </w:t>
            </w:r>
            <w:proofErr w:type="spellStart"/>
            <w:r w:rsidRPr="00E32AF0">
              <w:rPr>
                <w:rFonts w:ascii="Arial" w:eastAsia="Calibri" w:hAnsi="Arial" w:cs="Arial"/>
                <w:lang w:eastAsia="en-US"/>
              </w:rPr>
              <w:t>Books</w:t>
            </w:r>
            <w:proofErr w:type="spellEnd"/>
            <w:r w:rsidRPr="00E32AF0">
              <w:rPr>
                <w:rFonts w:ascii="Arial" w:eastAsia="Calibri" w:hAnsi="Arial" w:cs="Arial"/>
                <w:lang w:eastAsia="en-US"/>
              </w:rPr>
              <w:t>.</w:t>
            </w:r>
          </w:p>
          <w:p w14:paraId="5086E988"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E32AF0">
              <w:rPr>
                <w:rFonts w:ascii="Arial" w:eastAsia="Calibri" w:hAnsi="Arial" w:cs="Arial"/>
                <w:lang w:eastAsia="en-US"/>
              </w:rPr>
              <w:t>Gothelf</w:t>
            </w:r>
            <w:proofErr w:type="spellEnd"/>
            <w:r w:rsidRPr="00E32AF0">
              <w:rPr>
                <w:rFonts w:ascii="Arial" w:eastAsia="Calibri" w:hAnsi="Arial" w:cs="Arial"/>
                <w:lang w:eastAsia="en-US"/>
              </w:rPr>
              <w:t xml:space="preserve">, J., </w:t>
            </w:r>
            <w:proofErr w:type="spellStart"/>
            <w:r w:rsidRPr="00E32AF0">
              <w:rPr>
                <w:rFonts w:ascii="Arial" w:eastAsia="Calibri" w:hAnsi="Arial" w:cs="Arial"/>
                <w:lang w:eastAsia="en-US"/>
              </w:rPr>
              <w:t>Seiden</w:t>
            </w:r>
            <w:proofErr w:type="spellEnd"/>
            <w:r w:rsidRPr="00E32AF0">
              <w:rPr>
                <w:rFonts w:ascii="Arial" w:eastAsia="Calibri" w:hAnsi="Arial" w:cs="Arial"/>
                <w:lang w:eastAsia="en-US"/>
              </w:rPr>
              <w:t xml:space="preserve">, J., &amp; </w:t>
            </w:r>
            <w:proofErr w:type="spellStart"/>
            <w:r w:rsidRPr="00E32AF0">
              <w:rPr>
                <w:rFonts w:ascii="Arial" w:eastAsia="Calibri" w:hAnsi="Arial" w:cs="Arial"/>
                <w:lang w:eastAsia="en-US"/>
              </w:rPr>
              <w:t>López</w:t>
            </w:r>
            <w:proofErr w:type="spellEnd"/>
            <w:r w:rsidRPr="00E32AF0">
              <w:rPr>
                <w:rFonts w:ascii="Arial" w:eastAsia="Calibri" w:hAnsi="Arial" w:cs="Arial"/>
                <w:lang w:eastAsia="en-US"/>
              </w:rPr>
              <w:t xml:space="preserve"> Manzano, J. (2014). </w:t>
            </w:r>
            <w:r w:rsidRPr="007725BE">
              <w:rPr>
                <w:rFonts w:ascii="Arial" w:eastAsia="Calibri" w:hAnsi="Arial" w:cs="Arial"/>
                <w:lang w:eastAsia="en-US"/>
              </w:rPr>
              <w:t xml:space="preserve">Lean UX. </w:t>
            </w:r>
            <w:proofErr w:type="spellStart"/>
            <w:r w:rsidRPr="007725BE">
              <w:rPr>
                <w:rFonts w:ascii="Arial" w:eastAsia="Calibri" w:hAnsi="Arial" w:cs="Arial"/>
                <w:lang w:eastAsia="en-US"/>
              </w:rPr>
              <w:t>Logroño</w:t>
            </w:r>
            <w:proofErr w:type="spellEnd"/>
            <w:r w:rsidRPr="007725BE">
              <w:rPr>
                <w:rFonts w:ascii="Arial" w:eastAsia="Calibri" w:hAnsi="Arial" w:cs="Arial"/>
                <w:lang w:eastAsia="en-US"/>
              </w:rPr>
              <w:t>: UNIR Editorial.</w:t>
            </w:r>
          </w:p>
          <w:p w14:paraId="62B9F021"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 xml:space="preserve">Klein, L. (2014). Experiencia de usuario para lean </w:t>
            </w:r>
            <w:proofErr w:type="spellStart"/>
            <w:r w:rsidRPr="007725BE">
              <w:rPr>
                <w:rFonts w:ascii="Arial" w:eastAsia="Calibri" w:hAnsi="Arial" w:cs="Arial"/>
                <w:lang w:eastAsia="en-US"/>
              </w:rPr>
              <w:t>startups</w:t>
            </w:r>
            <w:proofErr w:type="spellEnd"/>
            <w:r w:rsidRPr="007725BE">
              <w:rPr>
                <w:rFonts w:ascii="Arial" w:eastAsia="Calibri" w:hAnsi="Arial" w:cs="Arial"/>
                <w:lang w:eastAsia="en-US"/>
              </w:rPr>
              <w:t xml:space="preserve">. </w:t>
            </w:r>
            <w:proofErr w:type="spellStart"/>
            <w:r w:rsidRPr="007725BE">
              <w:rPr>
                <w:rFonts w:ascii="Arial" w:eastAsia="Calibri" w:hAnsi="Arial" w:cs="Arial"/>
                <w:lang w:eastAsia="en-US"/>
              </w:rPr>
              <w:t>Logroño</w:t>
            </w:r>
            <w:proofErr w:type="spellEnd"/>
            <w:r w:rsidRPr="007725BE">
              <w:rPr>
                <w:rFonts w:ascii="Arial" w:eastAsia="Calibri" w:hAnsi="Arial" w:cs="Arial"/>
                <w:lang w:eastAsia="en-US"/>
              </w:rPr>
              <w:t>: UNIR Editorial.</w:t>
            </w:r>
          </w:p>
          <w:p w14:paraId="123E0725"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7725BE">
              <w:rPr>
                <w:rFonts w:ascii="Arial" w:eastAsia="Calibri" w:hAnsi="Arial" w:cs="Arial"/>
                <w:lang w:eastAsia="en-US"/>
              </w:rPr>
              <w:t>Larman</w:t>
            </w:r>
            <w:proofErr w:type="spellEnd"/>
            <w:r w:rsidRPr="007725BE">
              <w:rPr>
                <w:rFonts w:ascii="Arial" w:eastAsia="Calibri" w:hAnsi="Arial" w:cs="Arial"/>
                <w:lang w:eastAsia="en-US"/>
              </w:rPr>
              <w:t>, C. (2004). UML y patrones. Madrid: Prentice-Hall.</w:t>
            </w:r>
          </w:p>
          <w:p w14:paraId="70A4D228"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7725BE">
              <w:rPr>
                <w:rFonts w:ascii="Arial" w:eastAsia="Calibri" w:hAnsi="Arial" w:cs="Arial"/>
                <w:lang w:eastAsia="en-US"/>
              </w:rPr>
              <w:t>Sznajdleder</w:t>
            </w:r>
            <w:proofErr w:type="spellEnd"/>
            <w:r w:rsidRPr="007725BE">
              <w:rPr>
                <w:rFonts w:ascii="Arial" w:eastAsia="Calibri" w:hAnsi="Arial" w:cs="Arial"/>
                <w:lang w:eastAsia="en-US"/>
              </w:rPr>
              <w:t xml:space="preserve">, P. (2015). JEE 7 a fondo. [Barcelona]: </w:t>
            </w:r>
            <w:proofErr w:type="spellStart"/>
            <w:r w:rsidRPr="007725BE">
              <w:rPr>
                <w:rFonts w:ascii="Arial" w:eastAsia="Calibri" w:hAnsi="Arial" w:cs="Arial"/>
                <w:lang w:eastAsia="en-US"/>
              </w:rPr>
              <w:t>Marcombo</w:t>
            </w:r>
            <w:proofErr w:type="spellEnd"/>
            <w:r w:rsidRPr="007725BE">
              <w:rPr>
                <w:rFonts w:ascii="Arial" w:eastAsia="Calibri" w:hAnsi="Arial" w:cs="Arial"/>
                <w:lang w:eastAsia="en-US"/>
              </w:rPr>
              <w:t>.</w:t>
            </w:r>
          </w:p>
          <w:p w14:paraId="7E1F3FD0"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7725BE">
              <w:rPr>
                <w:rFonts w:ascii="Arial" w:eastAsia="Calibri" w:hAnsi="Arial" w:cs="Arial"/>
                <w:lang w:eastAsia="en-US"/>
              </w:rPr>
              <w:lastRenderedPageBreak/>
              <w:t>Putier</w:t>
            </w:r>
            <w:proofErr w:type="spellEnd"/>
            <w:r w:rsidRPr="007725BE">
              <w:rPr>
                <w:rFonts w:ascii="Arial" w:eastAsia="Calibri" w:hAnsi="Arial" w:cs="Arial"/>
                <w:lang w:eastAsia="en-US"/>
              </w:rPr>
              <w:t xml:space="preserve">, S. (2015). C# 6 y Visual </w:t>
            </w:r>
            <w:proofErr w:type="spellStart"/>
            <w:r w:rsidRPr="007725BE">
              <w:rPr>
                <w:rFonts w:ascii="Arial" w:eastAsia="Calibri" w:hAnsi="Arial" w:cs="Arial"/>
                <w:lang w:eastAsia="en-US"/>
              </w:rPr>
              <w:t>studio</w:t>
            </w:r>
            <w:proofErr w:type="spellEnd"/>
            <w:r w:rsidRPr="007725BE">
              <w:rPr>
                <w:rFonts w:ascii="Arial" w:eastAsia="Calibri" w:hAnsi="Arial" w:cs="Arial"/>
                <w:lang w:eastAsia="en-US"/>
              </w:rPr>
              <w:t xml:space="preserve"> 2015. </w:t>
            </w:r>
            <w:proofErr w:type="spellStart"/>
            <w:r w:rsidRPr="007725BE">
              <w:rPr>
                <w:rFonts w:ascii="Arial" w:eastAsia="Calibri" w:hAnsi="Arial" w:cs="Arial"/>
                <w:lang w:eastAsia="en-US"/>
              </w:rPr>
              <w:t>Cornella</w:t>
            </w:r>
            <w:proofErr w:type="spellEnd"/>
            <w:r w:rsidRPr="007725BE">
              <w:rPr>
                <w:rFonts w:ascii="Arial" w:eastAsia="Calibri" w:hAnsi="Arial" w:cs="Arial"/>
                <w:lang w:eastAsia="en-US"/>
              </w:rPr>
              <w:t>̀ de Llobregat (</w:t>
            </w:r>
            <w:proofErr w:type="spellStart"/>
            <w:r w:rsidRPr="007725BE">
              <w:rPr>
                <w:rFonts w:ascii="Arial" w:eastAsia="Calibri" w:hAnsi="Arial" w:cs="Arial"/>
                <w:lang w:eastAsia="en-US"/>
              </w:rPr>
              <w:t>Espagne</w:t>
            </w:r>
            <w:proofErr w:type="spellEnd"/>
            <w:r w:rsidRPr="007725BE">
              <w:rPr>
                <w:rFonts w:ascii="Arial" w:eastAsia="Calibri" w:hAnsi="Arial" w:cs="Arial"/>
                <w:lang w:eastAsia="en-US"/>
              </w:rPr>
              <w:t>): Ediciones ENI.</w:t>
            </w:r>
          </w:p>
          <w:p w14:paraId="0FE0155D"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7725BE">
              <w:rPr>
                <w:rFonts w:ascii="Arial" w:eastAsia="Calibri" w:hAnsi="Arial" w:cs="Arial"/>
                <w:lang w:eastAsia="en-US"/>
              </w:rPr>
              <w:t>Schildt</w:t>
            </w:r>
            <w:proofErr w:type="spellEnd"/>
            <w:r w:rsidRPr="007725BE">
              <w:rPr>
                <w:rFonts w:ascii="Arial" w:eastAsia="Calibri" w:hAnsi="Arial" w:cs="Arial"/>
                <w:lang w:eastAsia="en-US"/>
              </w:rPr>
              <w:t>, H. (2014). Java 8. Madrid: Anaya Multimedia.</w:t>
            </w:r>
          </w:p>
          <w:p w14:paraId="22A03B92"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7725BE">
              <w:rPr>
                <w:rFonts w:ascii="Arial" w:eastAsia="Calibri" w:hAnsi="Arial" w:cs="Arial"/>
                <w:lang w:eastAsia="en-US"/>
              </w:rPr>
              <w:t>Sommerville</w:t>
            </w:r>
            <w:proofErr w:type="spellEnd"/>
            <w:r w:rsidRPr="007725BE">
              <w:rPr>
                <w:rFonts w:ascii="Arial" w:eastAsia="Calibri" w:hAnsi="Arial" w:cs="Arial"/>
                <w:lang w:eastAsia="en-US"/>
              </w:rPr>
              <w:t xml:space="preserve">, I., Campos </w:t>
            </w:r>
            <w:proofErr w:type="spellStart"/>
            <w:r w:rsidRPr="007725BE">
              <w:rPr>
                <w:rFonts w:ascii="Arial" w:eastAsia="Calibri" w:hAnsi="Arial" w:cs="Arial"/>
                <w:lang w:eastAsia="en-US"/>
              </w:rPr>
              <w:t>Olguín</w:t>
            </w:r>
            <w:proofErr w:type="spellEnd"/>
            <w:r w:rsidRPr="007725BE">
              <w:rPr>
                <w:rFonts w:ascii="Arial" w:eastAsia="Calibri" w:hAnsi="Arial" w:cs="Arial"/>
                <w:lang w:eastAsia="en-US"/>
              </w:rPr>
              <w:t xml:space="preserve">, V., &amp; Fuenlabrada </w:t>
            </w:r>
            <w:proofErr w:type="spellStart"/>
            <w:r w:rsidRPr="007725BE">
              <w:rPr>
                <w:rFonts w:ascii="Arial" w:eastAsia="Calibri" w:hAnsi="Arial" w:cs="Arial"/>
                <w:lang w:eastAsia="en-US"/>
              </w:rPr>
              <w:t>Velázquez</w:t>
            </w:r>
            <w:proofErr w:type="spellEnd"/>
            <w:r w:rsidRPr="007725BE">
              <w:rPr>
                <w:rFonts w:ascii="Arial" w:eastAsia="Calibri" w:hAnsi="Arial" w:cs="Arial"/>
                <w:lang w:eastAsia="en-US"/>
              </w:rPr>
              <w:t xml:space="preserve">, S. (2011). </w:t>
            </w:r>
            <w:proofErr w:type="spellStart"/>
            <w:r w:rsidR="004F074A" w:rsidRPr="007725BE">
              <w:rPr>
                <w:rFonts w:ascii="Arial" w:eastAsia="Calibri" w:hAnsi="Arial" w:cs="Arial"/>
                <w:lang w:eastAsia="en-US"/>
              </w:rPr>
              <w:t>Ingenieria</w:t>
            </w:r>
            <w:proofErr w:type="spellEnd"/>
            <w:r w:rsidRPr="007725BE">
              <w:rPr>
                <w:rFonts w:ascii="Arial" w:eastAsia="Calibri" w:hAnsi="Arial" w:cs="Arial"/>
                <w:lang w:eastAsia="en-US"/>
              </w:rPr>
              <w:t xml:space="preserve"> de software. Madrid: Pearson </w:t>
            </w:r>
            <w:proofErr w:type="spellStart"/>
            <w:r w:rsidRPr="007725BE">
              <w:rPr>
                <w:rFonts w:ascii="Arial" w:eastAsia="Calibri" w:hAnsi="Arial" w:cs="Arial"/>
                <w:lang w:eastAsia="en-US"/>
              </w:rPr>
              <w:t>Educación</w:t>
            </w:r>
            <w:proofErr w:type="spellEnd"/>
            <w:r w:rsidRPr="007725BE">
              <w:rPr>
                <w:rFonts w:ascii="Arial" w:eastAsia="Calibri" w:hAnsi="Arial" w:cs="Arial"/>
                <w:lang w:eastAsia="en-US"/>
              </w:rPr>
              <w:t xml:space="preserve"> de </w:t>
            </w:r>
            <w:proofErr w:type="spellStart"/>
            <w:r w:rsidRPr="007725BE">
              <w:rPr>
                <w:rFonts w:ascii="Arial" w:eastAsia="Calibri" w:hAnsi="Arial" w:cs="Arial"/>
                <w:lang w:eastAsia="en-US"/>
              </w:rPr>
              <w:t>México</w:t>
            </w:r>
            <w:proofErr w:type="spellEnd"/>
            <w:r w:rsidRPr="007725BE">
              <w:rPr>
                <w:rFonts w:ascii="Arial" w:eastAsia="Calibri" w:hAnsi="Arial" w:cs="Arial"/>
                <w:lang w:eastAsia="en-US"/>
              </w:rPr>
              <w:t>.</w:t>
            </w:r>
          </w:p>
          <w:p w14:paraId="781A1F03"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7725BE">
              <w:rPr>
                <w:rFonts w:ascii="Arial" w:eastAsia="Calibri" w:hAnsi="Arial" w:cs="Arial"/>
                <w:lang w:eastAsia="en-US"/>
              </w:rPr>
              <w:t>Whitten</w:t>
            </w:r>
            <w:proofErr w:type="spellEnd"/>
            <w:r w:rsidRPr="007725BE">
              <w:rPr>
                <w:rFonts w:ascii="Arial" w:eastAsia="Calibri" w:hAnsi="Arial" w:cs="Arial"/>
                <w:lang w:eastAsia="en-US"/>
              </w:rPr>
              <w:t xml:space="preserve">, J., </w:t>
            </w:r>
            <w:proofErr w:type="spellStart"/>
            <w:r w:rsidRPr="007725BE">
              <w:rPr>
                <w:rFonts w:ascii="Arial" w:eastAsia="Calibri" w:hAnsi="Arial" w:cs="Arial"/>
                <w:lang w:eastAsia="en-US"/>
              </w:rPr>
              <w:t>Bentley</w:t>
            </w:r>
            <w:proofErr w:type="spellEnd"/>
            <w:r w:rsidRPr="007725BE">
              <w:rPr>
                <w:rFonts w:ascii="Arial" w:eastAsia="Calibri" w:hAnsi="Arial" w:cs="Arial"/>
                <w:lang w:eastAsia="en-US"/>
              </w:rPr>
              <w:t xml:space="preserve">, L., </w:t>
            </w:r>
            <w:proofErr w:type="spellStart"/>
            <w:r w:rsidRPr="007725BE">
              <w:rPr>
                <w:rFonts w:ascii="Arial" w:eastAsia="Calibri" w:hAnsi="Arial" w:cs="Arial"/>
                <w:lang w:eastAsia="en-US"/>
              </w:rPr>
              <w:t>Randolph</w:t>
            </w:r>
            <w:proofErr w:type="spellEnd"/>
            <w:r w:rsidRPr="007725BE">
              <w:rPr>
                <w:rFonts w:ascii="Arial" w:eastAsia="Calibri" w:hAnsi="Arial" w:cs="Arial"/>
                <w:lang w:eastAsia="en-US"/>
              </w:rPr>
              <w:t xml:space="preserve">, G., Rico Valdovinos, M., &amp; Orozco Malo, M. (2008). </w:t>
            </w:r>
            <w:proofErr w:type="spellStart"/>
            <w:r w:rsidRPr="007725BE">
              <w:rPr>
                <w:rFonts w:ascii="Arial" w:eastAsia="Calibri" w:hAnsi="Arial" w:cs="Arial"/>
                <w:lang w:eastAsia="en-US"/>
              </w:rPr>
              <w:t>Análisis</w:t>
            </w:r>
            <w:proofErr w:type="spellEnd"/>
            <w:r w:rsidRPr="007725BE">
              <w:rPr>
                <w:rFonts w:ascii="Arial" w:eastAsia="Calibri" w:hAnsi="Arial" w:cs="Arial"/>
                <w:lang w:eastAsia="en-US"/>
              </w:rPr>
              <w:t xml:space="preserve"> de sistemas. </w:t>
            </w:r>
            <w:proofErr w:type="spellStart"/>
            <w:r w:rsidRPr="007725BE">
              <w:rPr>
                <w:rFonts w:ascii="Arial" w:eastAsia="Calibri" w:hAnsi="Arial" w:cs="Arial"/>
                <w:lang w:eastAsia="en-US"/>
              </w:rPr>
              <w:t>México</w:t>
            </w:r>
            <w:proofErr w:type="spellEnd"/>
            <w:r w:rsidRPr="007725BE">
              <w:rPr>
                <w:rFonts w:ascii="Arial" w:eastAsia="Calibri" w:hAnsi="Arial" w:cs="Arial"/>
                <w:lang w:eastAsia="en-US"/>
              </w:rPr>
              <w:t xml:space="preserve"> [etc.]: McGraw-Hill/Interamericana.</w:t>
            </w:r>
          </w:p>
          <w:p w14:paraId="1D24A12A"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Kendall, K., Kendall, J., &amp; Kendall, J. (2011). </w:t>
            </w:r>
            <w:proofErr w:type="spellStart"/>
            <w:r w:rsidRPr="007725BE">
              <w:rPr>
                <w:rFonts w:ascii="Arial" w:eastAsia="Calibri" w:hAnsi="Arial" w:cs="Arial"/>
                <w:lang w:eastAsia="en-US"/>
              </w:rPr>
              <w:t>Análisis</w:t>
            </w:r>
            <w:proofErr w:type="spellEnd"/>
            <w:r w:rsidRPr="007725BE">
              <w:rPr>
                <w:rFonts w:ascii="Arial" w:eastAsia="Calibri" w:hAnsi="Arial" w:cs="Arial"/>
                <w:lang w:eastAsia="en-US"/>
              </w:rPr>
              <w:t xml:space="preserve"> y </w:t>
            </w:r>
            <w:proofErr w:type="spellStart"/>
            <w:r w:rsidRPr="007725BE">
              <w:rPr>
                <w:rFonts w:ascii="Arial" w:eastAsia="Calibri" w:hAnsi="Arial" w:cs="Arial"/>
                <w:lang w:eastAsia="en-US"/>
              </w:rPr>
              <w:t>diseño</w:t>
            </w:r>
            <w:proofErr w:type="spellEnd"/>
            <w:r w:rsidRPr="007725BE">
              <w:rPr>
                <w:rFonts w:ascii="Arial" w:eastAsia="Calibri" w:hAnsi="Arial" w:cs="Arial"/>
                <w:lang w:eastAsia="en-US"/>
              </w:rPr>
              <w:t xml:space="preserve"> de sistemas. </w:t>
            </w:r>
            <w:proofErr w:type="spellStart"/>
            <w:r w:rsidRPr="007725BE">
              <w:rPr>
                <w:rFonts w:ascii="Arial" w:eastAsia="Calibri" w:hAnsi="Arial" w:cs="Arial"/>
                <w:lang w:eastAsia="en-US"/>
              </w:rPr>
              <w:t>México</w:t>
            </w:r>
            <w:proofErr w:type="spellEnd"/>
            <w:r w:rsidRPr="007725BE">
              <w:rPr>
                <w:rFonts w:ascii="Arial" w:eastAsia="Calibri" w:hAnsi="Arial" w:cs="Arial"/>
                <w:lang w:eastAsia="en-US"/>
              </w:rPr>
              <w:t xml:space="preserve">, DF: Pearson </w:t>
            </w:r>
            <w:proofErr w:type="spellStart"/>
            <w:r w:rsidRPr="007725BE">
              <w:rPr>
                <w:rFonts w:ascii="Arial" w:eastAsia="Calibri" w:hAnsi="Arial" w:cs="Arial"/>
                <w:lang w:eastAsia="en-US"/>
              </w:rPr>
              <w:t>Educación</w:t>
            </w:r>
            <w:proofErr w:type="spellEnd"/>
            <w:r w:rsidRPr="007725BE">
              <w:rPr>
                <w:rFonts w:ascii="Arial" w:eastAsia="Calibri" w:hAnsi="Arial" w:cs="Arial"/>
                <w:lang w:eastAsia="en-US"/>
              </w:rPr>
              <w:t>.</w:t>
            </w:r>
          </w:p>
          <w:p w14:paraId="21479177"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7725BE">
              <w:rPr>
                <w:rFonts w:ascii="Arial" w:eastAsia="Calibri" w:hAnsi="Arial" w:cs="Arial"/>
                <w:lang w:eastAsia="en-US"/>
              </w:rPr>
              <w:t>Pressman</w:t>
            </w:r>
            <w:proofErr w:type="spellEnd"/>
            <w:r w:rsidRPr="007725BE">
              <w:rPr>
                <w:rFonts w:ascii="Arial" w:eastAsia="Calibri" w:hAnsi="Arial" w:cs="Arial"/>
                <w:lang w:eastAsia="en-US"/>
              </w:rPr>
              <w:t xml:space="preserve">, R., Campos </w:t>
            </w:r>
            <w:proofErr w:type="spellStart"/>
            <w:r w:rsidRPr="007725BE">
              <w:rPr>
                <w:rFonts w:ascii="Arial" w:eastAsia="Calibri" w:hAnsi="Arial" w:cs="Arial"/>
                <w:lang w:eastAsia="en-US"/>
              </w:rPr>
              <w:t>Olguín</w:t>
            </w:r>
            <w:proofErr w:type="spellEnd"/>
            <w:r w:rsidRPr="007725BE">
              <w:rPr>
                <w:rFonts w:ascii="Arial" w:eastAsia="Calibri" w:hAnsi="Arial" w:cs="Arial"/>
                <w:lang w:eastAsia="en-US"/>
              </w:rPr>
              <w:t xml:space="preserve">, V., &amp; </w:t>
            </w:r>
            <w:proofErr w:type="spellStart"/>
            <w:r w:rsidRPr="007725BE">
              <w:rPr>
                <w:rFonts w:ascii="Arial" w:eastAsia="Calibri" w:hAnsi="Arial" w:cs="Arial"/>
                <w:lang w:eastAsia="en-US"/>
              </w:rPr>
              <w:t>Enríquez</w:t>
            </w:r>
            <w:proofErr w:type="spellEnd"/>
            <w:r w:rsidRPr="007725BE">
              <w:rPr>
                <w:rFonts w:ascii="Arial" w:eastAsia="Calibri" w:hAnsi="Arial" w:cs="Arial"/>
                <w:lang w:eastAsia="en-US"/>
              </w:rPr>
              <w:t xml:space="preserve"> Brito, J. (2010). </w:t>
            </w:r>
            <w:proofErr w:type="spellStart"/>
            <w:r w:rsidR="004F074A" w:rsidRPr="007725BE">
              <w:rPr>
                <w:rFonts w:ascii="Arial" w:eastAsia="Calibri" w:hAnsi="Arial" w:cs="Arial"/>
                <w:lang w:eastAsia="en-US"/>
              </w:rPr>
              <w:t>Ingenieria</w:t>
            </w:r>
            <w:proofErr w:type="spellEnd"/>
            <w:r w:rsidRPr="007725BE">
              <w:rPr>
                <w:rFonts w:ascii="Arial" w:eastAsia="Calibri" w:hAnsi="Arial" w:cs="Arial"/>
                <w:lang w:eastAsia="en-US"/>
              </w:rPr>
              <w:t xml:space="preserve"> del software. </w:t>
            </w:r>
            <w:proofErr w:type="spellStart"/>
            <w:r w:rsidRPr="007725BE">
              <w:rPr>
                <w:rFonts w:ascii="Arial" w:eastAsia="Calibri" w:hAnsi="Arial" w:cs="Arial"/>
                <w:lang w:eastAsia="en-US"/>
              </w:rPr>
              <w:t>México</w:t>
            </w:r>
            <w:proofErr w:type="spellEnd"/>
            <w:r w:rsidRPr="007725BE">
              <w:rPr>
                <w:rFonts w:ascii="Arial" w:eastAsia="Calibri" w:hAnsi="Arial" w:cs="Arial"/>
                <w:lang w:eastAsia="en-US"/>
              </w:rPr>
              <w:t>: McGraw-Hill.</w:t>
            </w:r>
          </w:p>
          <w:p w14:paraId="51A44777"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Pohl, K. &amp; Rupp, C. (2011). Requirements engineering fundamentals. </w:t>
            </w:r>
            <w:r w:rsidRPr="00E32AF0">
              <w:rPr>
                <w:rFonts w:ascii="Arial" w:eastAsia="Calibri" w:hAnsi="Arial" w:cs="Arial"/>
                <w:lang w:eastAsia="en-US"/>
              </w:rPr>
              <w:t xml:space="preserve">Santa </w:t>
            </w:r>
            <w:proofErr w:type="spellStart"/>
            <w:r w:rsidRPr="00E32AF0">
              <w:rPr>
                <w:rFonts w:ascii="Arial" w:eastAsia="Calibri" w:hAnsi="Arial" w:cs="Arial"/>
                <w:lang w:eastAsia="en-US"/>
              </w:rPr>
              <w:t>Barbara</w:t>
            </w:r>
            <w:proofErr w:type="spellEnd"/>
            <w:r w:rsidRPr="00E32AF0">
              <w:rPr>
                <w:rFonts w:ascii="Arial" w:eastAsia="Calibri" w:hAnsi="Arial" w:cs="Arial"/>
                <w:lang w:eastAsia="en-US"/>
              </w:rPr>
              <w:t xml:space="preserve">, CA: Rocky </w:t>
            </w:r>
            <w:proofErr w:type="spellStart"/>
            <w:r w:rsidRPr="00E32AF0">
              <w:rPr>
                <w:rFonts w:ascii="Arial" w:eastAsia="Calibri" w:hAnsi="Arial" w:cs="Arial"/>
                <w:lang w:eastAsia="en-US"/>
              </w:rPr>
              <w:t>Nook</w:t>
            </w:r>
            <w:proofErr w:type="spellEnd"/>
            <w:r w:rsidRPr="00E32AF0">
              <w:rPr>
                <w:rFonts w:ascii="Arial" w:eastAsia="Calibri" w:hAnsi="Arial" w:cs="Arial"/>
                <w:lang w:eastAsia="en-US"/>
              </w:rPr>
              <w:t>.</w:t>
            </w:r>
          </w:p>
          <w:p w14:paraId="265673C7"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B722F3">
              <w:rPr>
                <w:rFonts w:ascii="Arial" w:eastAsia="Calibri" w:hAnsi="Arial" w:cs="Arial"/>
                <w:lang w:val="en-US" w:eastAsia="en-US"/>
              </w:rPr>
              <w:t>Duckett</w:t>
            </w:r>
            <w:proofErr w:type="spellEnd"/>
            <w:r w:rsidRPr="00B722F3">
              <w:rPr>
                <w:rFonts w:ascii="Arial" w:eastAsia="Calibri" w:hAnsi="Arial" w:cs="Arial"/>
                <w:lang w:val="en-US" w:eastAsia="en-US"/>
              </w:rPr>
              <w:t xml:space="preserve">, J. (2014). JavaScript </w:t>
            </w:r>
            <w:proofErr w:type="gramStart"/>
            <w:r w:rsidRPr="00B722F3">
              <w:rPr>
                <w:rFonts w:ascii="Arial" w:eastAsia="Calibri" w:hAnsi="Arial" w:cs="Arial"/>
                <w:lang w:val="en-US" w:eastAsia="en-US"/>
              </w:rPr>
              <w:t>et</w:t>
            </w:r>
            <w:proofErr w:type="gramEnd"/>
            <w:r w:rsidRPr="00B722F3">
              <w:rPr>
                <w:rFonts w:ascii="Arial" w:eastAsia="Calibri" w:hAnsi="Arial" w:cs="Arial"/>
                <w:lang w:val="en-US" w:eastAsia="en-US"/>
              </w:rPr>
              <w:t xml:space="preserve"> jQuery. </w:t>
            </w:r>
            <w:r w:rsidR="004F074A" w:rsidRPr="00940723">
              <w:rPr>
                <w:rFonts w:ascii="Arial" w:eastAsia="Calibri" w:hAnsi="Arial" w:cs="Arial"/>
                <w:lang w:eastAsia="en-US"/>
              </w:rPr>
              <w:t>Indianápolis</w:t>
            </w:r>
            <w:r w:rsidRPr="00E32AF0">
              <w:rPr>
                <w:rFonts w:ascii="Arial" w:eastAsia="Calibri" w:hAnsi="Arial" w:cs="Arial"/>
                <w:lang w:eastAsia="en-US"/>
              </w:rPr>
              <w:t xml:space="preserve">, IN: </w:t>
            </w:r>
            <w:proofErr w:type="spellStart"/>
            <w:r w:rsidRPr="00E32AF0">
              <w:rPr>
                <w:rFonts w:ascii="Arial" w:eastAsia="Calibri" w:hAnsi="Arial" w:cs="Arial"/>
                <w:lang w:eastAsia="en-US"/>
              </w:rPr>
              <w:t>Wiley</w:t>
            </w:r>
            <w:proofErr w:type="spellEnd"/>
            <w:r w:rsidRPr="00E32AF0">
              <w:rPr>
                <w:rFonts w:ascii="Arial" w:eastAsia="Calibri" w:hAnsi="Arial" w:cs="Arial"/>
                <w:lang w:eastAsia="en-US"/>
              </w:rPr>
              <w:t>.</w:t>
            </w:r>
          </w:p>
          <w:p w14:paraId="5DA46113"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Galloway, J. &amp; Matson, D. Professional ASP. </w:t>
            </w:r>
            <w:r w:rsidRPr="00E32AF0">
              <w:rPr>
                <w:rFonts w:ascii="Arial" w:eastAsia="Calibri" w:hAnsi="Arial" w:cs="Arial"/>
                <w:lang w:eastAsia="en-US"/>
              </w:rPr>
              <w:t>NET MVC 5.</w:t>
            </w:r>
          </w:p>
          <w:p w14:paraId="062CF032"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Begun, D. (2011). Amazing Android apps for dummies. </w:t>
            </w:r>
            <w:proofErr w:type="spellStart"/>
            <w:r w:rsidRPr="007725BE">
              <w:rPr>
                <w:rFonts w:ascii="Arial" w:eastAsia="Calibri" w:hAnsi="Arial" w:cs="Arial"/>
                <w:lang w:eastAsia="en-US"/>
              </w:rPr>
              <w:t>Hoboken</w:t>
            </w:r>
            <w:proofErr w:type="spellEnd"/>
            <w:r w:rsidRPr="007725BE">
              <w:rPr>
                <w:rFonts w:ascii="Arial" w:eastAsia="Calibri" w:hAnsi="Arial" w:cs="Arial"/>
                <w:lang w:eastAsia="en-US"/>
              </w:rPr>
              <w:t xml:space="preserve">, NJ: </w:t>
            </w:r>
            <w:proofErr w:type="spellStart"/>
            <w:r w:rsidRPr="007725BE">
              <w:rPr>
                <w:rFonts w:ascii="Arial" w:eastAsia="Calibri" w:hAnsi="Arial" w:cs="Arial"/>
                <w:lang w:eastAsia="en-US"/>
              </w:rPr>
              <w:t>Wiley</w:t>
            </w:r>
            <w:proofErr w:type="spellEnd"/>
            <w:r w:rsidRPr="007725BE">
              <w:rPr>
                <w:rFonts w:ascii="Arial" w:eastAsia="Calibri" w:hAnsi="Arial" w:cs="Arial"/>
                <w:lang w:eastAsia="en-US"/>
              </w:rPr>
              <w:t>.</w:t>
            </w:r>
          </w:p>
          <w:p w14:paraId="05075CEC"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 xml:space="preserve">Medina La Plata, E. (2015). Business </w:t>
            </w:r>
            <w:proofErr w:type="spellStart"/>
            <w:r w:rsidRPr="007725BE">
              <w:rPr>
                <w:rFonts w:ascii="Arial" w:eastAsia="Calibri" w:hAnsi="Arial" w:cs="Arial"/>
                <w:lang w:eastAsia="en-US"/>
              </w:rPr>
              <w:t>Intelligence</w:t>
            </w:r>
            <w:proofErr w:type="spellEnd"/>
            <w:r w:rsidRPr="007725BE">
              <w:rPr>
                <w:rFonts w:ascii="Arial" w:eastAsia="Calibri" w:hAnsi="Arial" w:cs="Arial"/>
                <w:lang w:eastAsia="en-US"/>
              </w:rPr>
              <w:t>. Lima: Editorial UPC.</w:t>
            </w:r>
          </w:p>
          <w:p w14:paraId="06848A67"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 xml:space="preserve">Avella </w:t>
            </w:r>
            <w:proofErr w:type="spellStart"/>
            <w:r w:rsidRPr="007725BE">
              <w:rPr>
                <w:rFonts w:ascii="Arial" w:eastAsia="Calibri" w:hAnsi="Arial" w:cs="Arial"/>
                <w:lang w:eastAsia="en-US"/>
              </w:rPr>
              <w:t>Ibañez</w:t>
            </w:r>
            <w:proofErr w:type="spellEnd"/>
            <w:r w:rsidRPr="007725BE">
              <w:rPr>
                <w:rFonts w:ascii="Arial" w:eastAsia="Calibri" w:hAnsi="Arial" w:cs="Arial"/>
                <w:lang w:eastAsia="en-US"/>
              </w:rPr>
              <w:t xml:space="preserve">, C., </w:t>
            </w:r>
            <w:proofErr w:type="spellStart"/>
            <w:r w:rsidRPr="007725BE">
              <w:rPr>
                <w:rFonts w:ascii="Arial" w:eastAsia="Calibri" w:hAnsi="Arial" w:cs="Arial"/>
                <w:lang w:eastAsia="en-US"/>
              </w:rPr>
              <w:t>Góm̤ez</w:t>
            </w:r>
            <w:proofErr w:type="spellEnd"/>
            <w:r w:rsidRPr="007725BE">
              <w:rPr>
                <w:rFonts w:ascii="Arial" w:eastAsia="Calibri" w:hAnsi="Arial" w:cs="Arial"/>
                <w:lang w:eastAsia="en-US"/>
              </w:rPr>
              <w:t xml:space="preserve"> </w:t>
            </w:r>
            <w:proofErr w:type="spellStart"/>
            <w:r w:rsidRPr="007725BE">
              <w:rPr>
                <w:rFonts w:ascii="Arial" w:eastAsia="Calibri" w:hAnsi="Arial" w:cs="Arial"/>
                <w:lang w:eastAsia="en-US"/>
              </w:rPr>
              <w:t>Estupiñan</w:t>
            </w:r>
            <w:proofErr w:type="spellEnd"/>
            <w:r w:rsidRPr="007725BE">
              <w:rPr>
                <w:rFonts w:ascii="Arial" w:eastAsia="Calibri" w:hAnsi="Arial" w:cs="Arial"/>
                <w:lang w:eastAsia="en-US"/>
              </w:rPr>
              <w:t>, J., &amp; Caro Pineda, S. (2011). Aplicación̤ de inspecciones y pruebas de software. Tunja: Universidad de Boyacá.</w:t>
            </w:r>
          </w:p>
          <w:p w14:paraId="25BE3B88" w14:textId="77777777" w:rsidR="00940723" w:rsidRPr="007725BE"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B722F3">
              <w:rPr>
                <w:rFonts w:ascii="Arial" w:eastAsia="Calibri" w:hAnsi="Arial" w:cs="Arial"/>
                <w:lang w:val="en-US" w:eastAsia="en-US"/>
              </w:rPr>
              <w:t>Joyanes</w:t>
            </w:r>
            <w:proofErr w:type="spellEnd"/>
            <w:r w:rsidRPr="00B722F3">
              <w:rPr>
                <w:rFonts w:ascii="Arial" w:eastAsia="Calibri" w:hAnsi="Arial" w:cs="Arial"/>
                <w:lang w:val="en-US" w:eastAsia="en-US"/>
              </w:rPr>
              <w:t xml:space="preserve"> Aguilar, L. (2013). Big data. </w:t>
            </w:r>
            <w:r w:rsidRPr="007725BE">
              <w:rPr>
                <w:rFonts w:ascii="Arial" w:eastAsia="Calibri" w:hAnsi="Arial" w:cs="Arial"/>
                <w:lang w:eastAsia="en-US"/>
              </w:rPr>
              <w:t xml:space="preserve">Buenos Aires: </w:t>
            </w:r>
            <w:r w:rsidR="004F074A" w:rsidRPr="007725BE">
              <w:rPr>
                <w:rFonts w:ascii="Arial" w:eastAsia="Calibri" w:hAnsi="Arial" w:cs="Arial"/>
                <w:lang w:eastAsia="en-US"/>
              </w:rPr>
              <w:t>Alfa Omega</w:t>
            </w:r>
            <w:r w:rsidRPr="007725BE">
              <w:rPr>
                <w:rFonts w:ascii="Arial" w:eastAsia="Calibri" w:hAnsi="Arial" w:cs="Arial"/>
                <w:lang w:eastAsia="en-US"/>
              </w:rPr>
              <w:t>.</w:t>
            </w:r>
          </w:p>
          <w:p w14:paraId="0DFE8708"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7725BE">
              <w:rPr>
                <w:rFonts w:ascii="Arial" w:eastAsia="Calibri" w:hAnsi="Arial" w:cs="Arial"/>
                <w:lang w:eastAsia="en-US"/>
              </w:rPr>
              <w:t xml:space="preserve">Aguilar Esteban, J. (2015). </w:t>
            </w:r>
            <w:proofErr w:type="spellStart"/>
            <w:r w:rsidRPr="00E32AF0">
              <w:rPr>
                <w:rFonts w:ascii="Arial" w:eastAsia="Calibri" w:hAnsi="Arial" w:cs="Arial"/>
                <w:lang w:eastAsia="en-US"/>
              </w:rPr>
              <w:t>Programación</w:t>
            </w:r>
            <w:proofErr w:type="spellEnd"/>
            <w:r w:rsidRPr="00E32AF0">
              <w:rPr>
                <w:rFonts w:ascii="Arial" w:eastAsia="Calibri" w:hAnsi="Arial" w:cs="Arial"/>
                <w:lang w:eastAsia="en-US"/>
              </w:rPr>
              <w:t xml:space="preserve"> con ASP.Net </w:t>
            </w:r>
            <w:proofErr w:type="spellStart"/>
            <w:r w:rsidRPr="00E32AF0">
              <w:rPr>
                <w:rFonts w:ascii="Arial" w:eastAsia="Calibri" w:hAnsi="Arial" w:cs="Arial"/>
                <w:lang w:eastAsia="en-US"/>
              </w:rPr>
              <w:t>SignalR</w:t>
            </w:r>
            <w:proofErr w:type="spellEnd"/>
            <w:r w:rsidRPr="00E32AF0">
              <w:rPr>
                <w:rFonts w:ascii="Arial" w:eastAsia="Calibri" w:hAnsi="Arial" w:cs="Arial"/>
                <w:lang w:eastAsia="en-US"/>
              </w:rPr>
              <w:t xml:space="preserve"> 2.0. [Vigo]: </w:t>
            </w:r>
            <w:proofErr w:type="spellStart"/>
            <w:r w:rsidRPr="00E32AF0">
              <w:rPr>
                <w:rFonts w:ascii="Arial" w:eastAsia="Calibri" w:hAnsi="Arial" w:cs="Arial"/>
                <w:lang w:eastAsia="en-US"/>
              </w:rPr>
              <w:t>Krasis</w:t>
            </w:r>
            <w:proofErr w:type="spellEnd"/>
            <w:r w:rsidRPr="00E32AF0">
              <w:rPr>
                <w:rFonts w:ascii="Arial" w:eastAsia="Calibri" w:hAnsi="Arial" w:cs="Arial"/>
                <w:lang w:eastAsia="en-US"/>
              </w:rPr>
              <w:t xml:space="preserve"> </w:t>
            </w:r>
            <w:proofErr w:type="spellStart"/>
            <w:r w:rsidRPr="00E32AF0">
              <w:rPr>
                <w:rFonts w:ascii="Arial" w:eastAsia="Calibri" w:hAnsi="Arial" w:cs="Arial"/>
                <w:lang w:eastAsia="en-US"/>
              </w:rPr>
              <w:t>Press</w:t>
            </w:r>
            <w:proofErr w:type="spellEnd"/>
            <w:r w:rsidRPr="00E32AF0">
              <w:rPr>
                <w:rFonts w:ascii="Arial" w:eastAsia="Calibri" w:hAnsi="Arial" w:cs="Arial"/>
                <w:lang w:eastAsia="en-US"/>
              </w:rPr>
              <w:t>.</w:t>
            </w:r>
          </w:p>
          <w:p w14:paraId="788F0157"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Carter, P. (2016). Expert scripting and automation for </w:t>
            </w:r>
            <w:proofErr w:type="spellStart"/>
            <w:r w:rsidRPr="00B722F3">
              <w:rPr>
                <w:rFonts w:ascii="Arial" w:eastAsia="Calibri" w:hAnsi="Arial" w:cs="Arial"/>
                <w:lang w:val="en-US" w:eastAsia="en-US"/>
              </w:rPr>
              <w:t>sql</w:t>
            </w:r>
            <w:proofErr w:type="spellEnd"/>
            <w:r w:rsidRPr="00B722F3">
              <w:rPr>
                <w:rFonts w:ascii="Arial" w:eastAsia="Calibri" w:hAnsi="Arial" w:cs="Arial"/>
                <w:lang w:val="en-US" w:eastAsia="en-US"/>
              </w:rPr>
              <w:t xml:space="preserve"> server </w:t>
            </w:r>
            <w:proofErr w:type="spellStart"/>
            <w:r w:rsidRPr="00B722F3">
              <w:rPr>
                <w:rFonts w:ascii="Arial" w:eastAsia="Calibri" w:hAnsi="Arial" w:cs="Arial"/>
                <w:lang w:val="en-US" w:eastAsia="en-US"/>
              </w:rPr>
              <w:t>dbas</w:t>
            </w:r>
            <w:proofErr w:type="spellEnd"/>
            <w:r w:rsidRPr="00B722F3">
              <w:rPr>
                <w:rFonts w:ascii="Arial" w:eastAsia="Calibri" w:hAnsi="Arial" w:cs="Arial"/>
                <w:lang w:val="en-US" w:eastAsia="en-US"/>
              </w:rPr>
              <w:t xml:space="preserve">. </w:t>
            </w:r>
            <w:r w:rsidRPr="00E32AF0">
              <w:rPr>
                <w:rFonts w:ascii="Arial" w:eastAsia="Calibri" w:hAnsi="Arial" w:cs="Arial"/>
                <w:lang w:eastAsia="en-US"/>
              </w:rPr>
              <w:t xml:space="preserve">[S.l.]: </w:t>
            </w:r>
            <w:proofErr w:type="spellStart"/>
            <w:r w:rsidRPr="00E32AF0">
              <w:rPr>
                <w:rFonts w:ascii="Arial" w:eastAsia="Calibri" w:hAnsi="Arial" w:cs="Arial"/>
                <w:lang w:eastAsia="en-US"/>
              </w:rPr>
              <w:t>Apress</w:t>
            </w:r>
            <w:proofErr w:type="spellEnd"/>
            <w:r w:rsidRPr="00E32AF0">
              <w:rPr>
                <w:rFonts w:ascii="Arial" w:eastAsia="Calibri" w:hAnsi="Arial" w:cs="Arial"/>
                <w:lang w:eastAsia="en-US"/>
              </w:rPr>
              <w:t>.</w:t>
            </w:r>
          </w:p>
          <w:p w14:paraId="213352BB"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proofErr w:type="spellStart"/>
            <w:r w:rsidRPr="00B722F3">
              <w:rPr>
                <w:rFonts w:ascii="Arial" w:eastAsia="Calibri" w:hAnsi="Arial" w:cs="Arial"/>
                <w:lang w:val="en-US" w:eastAsia="en-US"/>
              </w:rPr>
              <w:t>Ardeleanu</w:t>
            </w:r>
            <w:proofErr w:type="spellEnd"/>
            <w:r w:rsidRPr="00B722F3">
              <w:rPr>
                <w:rFonts w:ascii="Arial" w:eastAsia="Calibri" w:hAnsi="Arial" w:cs="Arial"/>
                <w:lang w:val="en-US" w:eastAsia="en-US"/>
              </w:rPr>
              <w:t xml:space="preserve">, S. (2016). Two styles of database development. </w:t>
            </w:r>
            <w:r w:rsidRPr="00E32AF0">
              <w:rPr>
                <w:rFonts w:ascii="Arial" w:eastAsia="Calibri" w:hAnsi="Arial" w:cs="Arial"/>
                <w:lang w:eastAsia="en-US"/>
              </w:rPr>
              <w:t xml:space="preserve">[S.l.]: </w:t>
            </w:r>
            <w:proofErr w:type="spellStart"/>
            <w:r w:rsidRPr="00E32AF0">
              <w:rPr>
                <w:rFonts w:ascii="Arial" w:eastAsia="Calibri" w:hAnsi="Arial" w:cs="Arial"/>
                <w:lang w:eastAsia="en-US"/>
              </w:rPr>
              <w:t>Apress</w:t>
            </w:r>
            <w:proofErr w:type="spellEnd"/>
            <w:r w:rsidRPr="00E32AF0">
              <w:rPr>
                <w:rFonts w:ascii="Arial" w:eastAsia="Calibri" w:hAnsi="Arial" w:cs="Arial"/>
                <w:lang w:eastAsia="en-US"/>
              </w:rPr>
              <w:t>.</w:t>
            </w:r>
          </w:p>
          <w:p w14:paraId="48F9879B" w14:textId="77777777" w:rsidR="00940723" w:rsidRPr="00B722F3" w:rsidRDefault="00940723" w:rsidP="007725BE">
            <w:pPr>
              <w:pStyle w:val="Prrafodelista"/>
              <w:numPr>
                <w:ilvl w:val="0"/>
                <w:numId w:val="11"/>
              </w:numPr>
              <w:spacing w:after="200" w:line="276" w:lineRule="auto"/>
              <w:ind w:left="357" w:hanging="357"/>
              <w:jc w:val="both"/>
              <w:rPr>
                <w:rFonts w:ascii="Arial" w:eastAsia="Calibri" w:hAnsi="Arial" w:cs="Arial"/>
                <w:lang w:val="en-US" w:eastAsia="en-US"/>
              </w:rPr>
            </w:pPr>
            <w:proofErr w:type="spellStart"/>
            <w:r w:rsidRPr="00B722F3">
              <w:rPr>
                <w:rFonts w:ascii="Arial" w:eastAsia="Calibri" w:hAnsi="Arial" w:cs="Arial"/>
                <w:lang w:val="en-US" w:eastAsia="en-US"/>
              </w:rPr>
              <w:lastRenderedPageBreak/>
              <w:t>Schauland</w:t>
            </w:r>
            <w:proofErr w:type="spellEnd"/>
            <w:r w:rsidRPr="00B722F3">
              <w:rPr>
                <w:rFonts w:ascii="Arial" w:eastAsia="Calibri" w:hAnsi="Arial" w:cs="Arial"/>
                <w:lang w:val="en-US" w:eastAsia="en-US"/>
              </w:rPr>
              <w:t>, D. &amp; Jacobs, D. Troubleshooting Windows Server with PowerShell.</w:t>
            </w:r>
          </w:p>
          <w:p w14:paraId="27D41D93" w14:textId="77777777" w:rsidR="00940723" w:rsidRPr="00B722F3" w:rsidRDefault="00940723" w:rsidP="007725BE">
            <w:pPr>
              <w:pStyle w:val="Prrafodelista"/>
              <w:numPr>
                <w:ilvl w:val="0"/>
                <w:numId w:val="11"/>
              </w:numPr>
              <w:spacing w:after="200" w:line="276" w:lineRule="auto"/>
              <w:ind w:left="357" w:hanging="357"/>
              <w:jc w:val="both"/>
              <w:rPr>
                <w:rFonts w:ascii="Arial" w:eastAsia="Calibri" w:hAnsi="Arial" w:cs="Arial"/>
                <w:lang w:val="en-US" w:eastAsia="en-US"/>
              </w:rPr>
            </w:pPr>
            <w:r w:rsidRPr="00B722F3">
              <w:rPr>
                <w:rFonts w:ascii="Arial" w:eastAsia="Calibri" w:hAnsi="Arial" w:cs="Arial"/>
                <w:lang w:val="en-US" w:eastAsia="en-US"/>
              </w:rPr>
              <w:t xml:space="preserve">Pollack, E. (2016). Dynamic SQL. [New York]: </w:t>
            </w:r>
            <w:proofErr w:type="spellStart"/>
            <w:r w:rsidRPr="00B722F3">
              <w:rPr>
                <w:rFonts w:ascii="Arial" w:eastAsia="Calibri" w:hAnsi="Arial" w:cs="Arial"/>
                <w:lang w:val="en-US" w:eastAsia="en-US"/>
              </w:rPr>
              <w:t>Apress</w:t>
            </w:r>
            <w:proofErr w:type="spellEnd"/>
            <w:r w:rsidRPr="00B722F3">
              <w:rPr>
                <w:rFonts w:ascii="Arial" w:eastAsia="Calibri" w:hAnsi="Arial" w:cs="Arial"/>
                <w:lang w:val="en-US" w:eastAsia="en-US"/>
              </w:rPr>
              <w:t>.</w:t>
            </w:r>
          </w:p>
          <w:p w14:paraId="0F7F6932" w14:textId="77777777" w:rsidR="00940723" w:rsidRPr="00E32AF0" w:rsidRDefault="00940723" w:rsidP="007725BE">
            <w:pPr>
              <w:pStyle w:val="Prrafodelista"/>
              <w:numPr>
                <w:ilvl w:val="0"/>
                <w:numId w:val="11"/>
              </w:numPr>
              <w:spacing w:after="200" w:line="276" w:lineRule="auto"/>
              <w:ind w:left="357" w:hanging="357"/>
              <w:jc w:val="both"/>
              <w:rPr>
                <w:rFonts w:ascii="Arial" w:eastAsia="Calibri" w:hAnsi="Arial" w:cs="Arial"/>
                <w:lang w:eastAsia="en-US"/>
              </w:rPr>
            </w:pPr>
            <w:r w:rsidRPr="00B722F3">
              <w:rPr>
                <w:rFonts w:ascii="Arial" w:eastAsia="Calibri" w:hAnsi="Arial" w:cs="Arial"/>
                <w:lang w:val="en-US" w:eastAsia="en-US"/>
              </w:rPr>
              <w:t xml:space="preserve">Joshi, B. (2016). Beginning SOLID Principles and Design Patterns for ASP. </w:t>
            </w:r>
            <w:r w:rsidRPr="00E32AF0">
              <w:rPr>
                <w:rFonts w:ascii="Arial" w:eastAsia="Calibri" w:hAnsi="Arial" w:cs="Arial"/>
                <w:lang w:eastAsia="en-US"/>
              </w:rPr>
              <w:t xml:space="preserve">NET </w:t>
            </w:r>
            <w:proofErr w:type="spellStart"/>
            <w:r w:rsidRPr="00E32AF0">
              <w:rPr>
                <w:rFonts w:ascii="Arial" w:eastAsia="Calibri" w:hAnsi="Arial" w:cs="Arial"/>
                <w:lang w:eastAsia="en-US"/>
              </w:rPr>
              <w:t>Developers</w:t>
            </w:r>
            <w:proofErr w:type="spellEnd"/>
            <w:r w:rsidRPr="00E32AF0">
              <w:rPr>
                <w:rFonts w:ascii="Arial" w:eastAsia="Calibri" w:hAnsi="Arial" w:cs="Arial"/>
                <w:lang w:eastAsia="en-US"/>
              </w:rPr>
              <w:t xml:space="preserve">. New York: </w:t>
            </w:r>
            <w:proofErr w:type="spellStart"/>
            <w:r w:rsidRPr="00E32AF0">
              <w:rPr>
                <w:rFonts w:ascii="Arial" w:eastAsia="Calibri" w:hAnsi="Arial" w:cs="Arial"/>
                <w:lang w:eastAsia="en-US"/>
              </w:rPr>
              <w:t>Apress</w:t>
            </w:r>
            <w:proofErr w:type="spellEnd"/>
            <w:r w:rsidRPr="00E32AF0">
              <w:rPr>
                <w:rFonts w:ascii="Arial" w:eastAsia="Calibri" w:hAnsi="Arial" w:cs="Arial"/>
                <w:lang w:eastAsia="en-US"/>
              </w:rPr>
              <w:t xml:space="preserve"> L. P.</w:t>
            </w:r>
          </w:p>
          <w:p w14:paraId="25F36002" w14:textId="77777777" w:rsidR="00940723" w:rsidRPr="00B722F3" w:rsidRDefault="00940723" w:rsidP="007725BE">
            <w:pPr>
              <w:pStyle w:val="Prrafodelista"/>
              <w:numPr>
                <w:ilvl w:val="0"/>
                <w:numId w:val="11"/>
              </w:numPr>
              <w:ind w:left="360"/>
              <w:rPr>
                <w:rFonts w:ascii="Arial" w:eastAsia="Calibri" w:hAnsi="Arial" w:cs="Arial"/>
                <w:lang w:val="en-US" w:eastAsia="en-US"/>
              </w:rPr>
            </w:pPr>
            <w:r w:rsidRPr="00B722F3">
              <w:rPr>
                <w:rFonts w:ascii="Arial" w:eastAsia="Calibri" w:hAnsi="Arial" w:cs="Arial"/>
                <w:lang w:val="en-US" w:eastAsia="en-US"/>
              </w:rPr>
              <w:t xml:space="preserve">Kumar, S., </w:t>
            </w:r>
            <w:proofErr w:type="spellStart"/>
            <w:r w:rsidRPr="00B722F3">
              <w:rPr>
                <w:rFonts w:ascii="Arial" w:eastAsia="Calibri" w:hAnsi="Arial" w:cs="Arial"/>
                <w:lang w:val="en-US" w:eastAsia="en-US"/>
              </w:rPr>
              <w:t>Nagaraj</w:t>
            </w:r>
            <w:proofErr w:type="spellEnd"/>
            <w:r w:rsidRPr="00B722F3">
              <w:rPr>
                <w:rFonts w:ascii="Arial" w:eastAsia="Calibri" w:hAnsi="Arial" w:cs="Arial"/>
                <w:lang w:val="en-US" w:eastAsia="en-US"/>
              </w:rPr>
              <w:t xml:space="preserve">, L., </w:t>
            </w:r>
            <w:proofErr w:type="spellStart"/>
            <w:r w:rsidRPr="00B722F3">
              <w:rPr>
                <w:rFonts w:ascii="Arial" w:eastAsia="Calibri" w:hAnsi="Arial" w:cs="Arial"/>
                <w:lang w:val="en-US" w:eastAsia="en-US"/>
              </w:rPr>
              <w:t>Rawal</w:t>
            </w:r>
            <w:proofErr w:type="spellEnd"/>
            <w:r w:rsidRPr="00B722F3">
              <w:rPr>
                <w:rFonts w:ascii="Arial" w:eastAsia="Calibri" w:hAnsi="Arial" w:cs="Arial"/>
                <w:lang w:val="en-US" w:eastAsia="en-US"/>
              </w:rPr>
              <w:t xml:space="preserve">, P., &amp; </w:t>
            </w:r>
            <w:proofErr w:type="spellStart"/>
            <w:r w:rsidRPr="00B722F3">
              <w:rPr>
                <w:rFonts w:ascii="Arial" w:eastAsia="Calibri" w:hAnsi="Arial" w:cs="Arial"/>
                <w:lang w:val="en-US" w:eastAsia="en-US"/>
              </w:rPr>
              <w:t>Rohilla</w:t>
            </w:r>
            <w:proofErr w:type="spellEnd"/>
            <w:r w:rsidRPr="00B722F3">
              <w:rPr>
                <w:rFonts w:ascii="Arial" w:eastAsia="Calibri" w:hAnsi="Arial" w:cs="Arial"/>
                <w:lang w:val="en-US" w:eastAsia="en-US"/>
              </w:rPr>
              <w:t>, P. Windows 10 development recipes.</w:t>
            </w:r>
          </w:p>
          <w:p w14:paraId="04B6F317" w14:textId="77777777" w:rsidR="00940723" w:rsidRPr="00B722F3" w:rsidRDefault="00940723" w:rsidP="007725BE">
            <w:pPr>
              <w:pStyle w:val="Prrafodelista"/>
              <w:numPr>
                <w:ilvl w:val="0"/>
                <w:numId w:val="11"/>
              </w:numPr>
              <w:ind w:left="360"/>
              <w:rPr>
                <w:rFonts w:ascii="Arial" w:eastAsia="Calibri" w:hAnsi="Arial" w:cs="Arial"/>
                <w:lang w:val="en-US" w:eastAsia="en-US"/>
              </w:rPr>
            </w:pPr>
            <w:r w:rsidRPr="00B722F3">
              <w:rPr>
                <w:rFonts w:ascii="Arial" w:eastAsia="Calibri" w:hAnsi="Arial" w:cs="Arial"/>
                <w:lang w:val="en-US" w:eastAsia="en-US"/>
              </w:rPr>
              <w:t>Harrison, G. Next generation databases.</w:t>
            </w:r>
          </w:p>
          <w:p w14:paraId="79985BF8" w14:textId="77777777" w:rsidR="00940723" w:rsidRPr="00B722F3" w:rsidRDefault="00940723" w:rsidP="007725BE">
            <w:pPr>
              <w:pStyle w:val="Prrafodelista"/>
              <w:numPr>
                <w:ilvl w:val="0"/>
                <w:numId w:val="11"/>
              </w:numPr>
              <w:ind w:left="360"/>
              <w:rPr>
                <w:rFonts w:ascii="Arial" w:eastAsia="Calibri" w:hAnsi="Arial" w:cs="Arial"/>
                <w:lang w:val="en-US" w:eastAsia="en-US"/>
              </w:rPr>
            </w:pPr>
            <w:proofErr w:type="spellStart"/>
            <w:r w:rsidRPr="00B722F3">
              <w:rPr>
                <w:rFonts w:ascii="Arial" w:eastAsia="Calibri" w:hAnsi="Arial" w:cs="Arial"/>
                <w:lang w:val="en-US" w:eastAsia="en-US"/>
              </w:rPr>
              <w:t>Gauvin</w:t>
            </w:r>
            <w:proofErr w:type="spellEnd"/>
            <w:r w:rsidRPr="00B722F3">
              <w:rPr>
                <w:rFonts w:ascii="Arial" w:eastAsia="Calibri" w:hAnsi="Arial" w:cs="Arial"/>
                <w:lang w:val="en-US" w:eastAsia="en-US"/>
              </w:rPr>
              <w:t>, G. Essentials of administering Team Foundation Server 2015.</w:t>
            </w:r>
          </w:p>
          <w:p w14:paraId="650D3626" w14:textId="77777777" w:rsidR="00940723" w:rsidRPr="00E32AF0" w:rsidRDefault="00940723" w:rsidP="007725BE">
            <w:pPr>
              <w:pStyle w:val="Prrafodelista"/>
              <w:numPr>
                <w:ilvl w:val="0"/>
                <w:numId w:val="11"/>
              </w:numPr>
              <w:ind w:left="360"/>
              <w:rPr>
                <w:rFonts w:ascii="Arial" w:eastAsia="Calibri" w:hAnsi="Arial" w:cs="Arial"/>
                <w:lang w:eastAsia="en-US"/>
              </w:rPr>
            </w:pPr>
            <w:proofErr w:type="spellStart"/>
            <w:r w:rsidRPr="00B722F3">
              <w:rPr>
                <w:rFonts w:ascii="Arial" w:eastAsia="Calibri" w:hAnsi="Arial" w:cs="Arial"/>
                <w:lang w:val="en-US" w:eastAsia="en-US"/>
              </w:rPr>
              <w:t>Troelsen</w:t>
            </w:r>
            <w:proofErr w:type="spellEnd"/>
            <w:r w:rsidRPr="00B722F3">
              <w:rPr>
                <w:rFonts w:ascii="Arial" w:eastAsia="Calibri" w:hAnsi="Arial" w:cs="Arial"/>
                <w:lang w:val="en-US" w:eastAsia="en-US"/>
              </w:rPr>
              <w:t xml:space="preserve">, A. &amp; </w:t>
            </w:r>
            <w:proofErr w:type="spellStart"/>
            <w:r w:rsidRPr="00B722F3">
              <w:rPr>
                <w:rFonts w:ascii="Arial" w:eastAsia="Calibri" w:hAnsi="Arial" w:cs="Arial"/>
                <w:lang w:val="en-US" w:eastAsia="en-US"/>
              </w:rPr>
              <w:t>Japikse</w:t>
            </w:r>
            <w:proofErr w:type="spellEnd"/>
            <w:r w:rsidRPr="00B722F3">
              <w:rPr>
                <w:rFonts w:ascii="Arial" w:eastAsia="Calibri" w:hAnsi="Arial" w:cs="Arial"/>
                <w:lang w:val="en-US" w:eastAsia="en-US"/>
              </w:rPr>
              <w:t xml:space="preserve">, P. (2015). Pro C# 6.0 and the .NET 4.6 framework. </w:t>
            </w:r>
            <w:r w:rsidRPr="00E32AF0">
              <w:rPr>
                <w:rFonts w:ascii="Arial" w:eastAsia="Calibri" w:hAnsi="Arial" w:cs="Arial"/>
                <w:lang w:eastAsia="en-US"/>
              </w:rPr>
              <w:t xml:space="preserve">S.l.: </w:t>
            </w:r>
            <w:proofErr w:type="spellStart"/>
            <w:r w:rsidRPr="00E32AF0">
              <w:rPr>
                <w:rFonts w:ascii="Arial" w:eastAsia="Calibri" w:hAnsi="Arial" w:cs="Arial"/>
                <w:lang w:eastAsia="en-US"/>
              </w:rPr>
              <w:t>Apress</w:t>
            </w:r>
            <w:proofErr w:type="spellEnd"/>
            <w:r w:rsidRPr="00E32AF0">
              <w:rPr>
                <w:rFonts w:ascii="Arial" w:eastAsia="Calibri" w:hAnsi="Arial" w:cs="Arial"/>
                <w:lang w:eastAsia="en-US"/>
              </w:rPr>
              <w:t>.</w:t>
            </w:r>
          </w:p>
          <w:p w14:paraId="46E32FCA" w14:textId="77777777" w:rsidR="00940723" w:rsidRPr="00B722F3" w:rsidRDefault="00940723" w:rsidP="007725BE">
            <w:pPr>
              <w:pStyle w:val="Prrafodelista"/>
              <w:numPr>
                <w:ilvl w:val="0"/>
                <w:numId w:val="11"/>
              </w:numPr>
              <w:ind w:left="360"/>
              <w:rPr>
                <w:rFonts w:ascii="Arial" w:eastAsia="Calibri" w:hAnsi="Arial" w:cs="Arial"/>
                <w:lang w:val="en-US" w:eastAsia="en-US"/>
              </w:rPr>
            </w:pPr>
            <w:proofErr w:type="spellStart"/>
            <w:r w:rsidRPr="00B722F3">
              <w:rPr>
                <w:rFonts w:ascii="Arial" w:eastAsia="Calibri" w:hAnsi="Arial" w:cs="Arial"/>
                <w:lang w:val="en-US" w:eastAsia="en-US"/>
              </w:rPr>
              <w:t>Strate</w:t>
            </w:r>
            <w:proofErr w:type="spellEnd"/>
            <w:r w:rsidRPr="00B722F3">
              <w:rPr>
                <w:rFonts w:ascii="Arial" w:eastAsia="Calibri" w:hAnsi="Arial" w:cs="Arial"/>
                <w:lang w:val="en-US" w:eastAsia="en-US"/>
              </w:rPr>
              <w:t xml:space="preserve">, J. &amp; </w:t>
            </w:r>
            <w:proofErr w:type="spellStart"/>
            <w:r w:rsidRPr="00B722F3">
              <w:rPr>
                <w:rFonts w:ascii="Arial" w:eastAsia="Calibri" w:hAnsi="Arial" w:cs="Arial"/>
                <w:lang w:val="en-US" w:eastAsia="en-US"/>
              </w:rPr>
              <w:t>Fritchey</w:t>
            </w:r>
            <w:proofErr w:type="spellEnd"/>
            <w:r w:rsidRPr="00B722F3">
              <w:rPr>
                <w:rFonts w:ascii="Arial" w:eastAsia="Calibri" w:hAnsi="Arial" w:cs="Arial"/>
                <w:lang w:val="en-US" w:eastAsia="en-US"/>
              </w:rPr>
              <w:t>, G. Expert performance indexing in SQL Server.</w:t>
            </w:r>
          </w:p>
          <w:p w14:paraId="14AD2603" w14:textId="77777777" w:rsidR="00940723" w:rsidRPr="007725BE" w:rsidRDefault="00940723" w:rsidP="007725BE">
            <w:pPr>
              <w:pStyle w:val="Prrafodelista"/>
              <w:numPr>
                <w:ilvl w:val="0"/>
                <w:numId w:val="11"/>
              </w:numPr>
              <w:ind w:left="360"/>
              <w:rPr>
                <w:rFonts w:ascii="Arial" w:eastAsia="Calibri" w:hAnsi="Arial" w:cs="Arial"/>
                <w:lang w:eastAsia="en-US"/>
              </w:rPr>
            </w:pPr>
            <w:proofErr w:type="spellStart"/>
            <w:r w:rsidRPr="007725BE">
              <w:rPr>
                <w:rFonts w:ascii="Arial" w:eastAsia="Calibri" w:hAnsi="Arial" w:cs="Arial"/>
                <w:lang w:eastAsia="en-US"/>
              </w:rPr>
              <w:t>Pantaleo</w:t>
            </w:r>
            <w:proofErr w:type="spellEnd"/>
            <w:r w:rsidRPr="007725BE">
              <w:rPr>
                <w:rFonts w:ascii="Arial" w:eastAsia="Calibri" w:hAnsi="Arial" w:cs="Arial"/>
                <w:lang w:eastAsia="en-US"/>
              </w:rPr>
              <w:t>, G. Calidad en el desarrollo de software.</w:t>
            </w:r>
          </w:p>
          <w:p w14:paraId="5197FB75" w14:textId="77777777" w:rsidR="00940723" w:rsidRPr="007725BE" w:rsidRDefault="00940723" w:rsidP="007725BE">
            <w:pPr>
              <w:pStyle w:val="Prrafodelista"/>
              <w:numPr>
                <w:ilvl w:val="0"/>
                <w:numId w:val="11"/>
              </w:numPr>
              <w:ind w:left="360"/>
              <w:rPr>
                <w:rFonts w:ascii="Arial" w:eastAsia="Calibri" w:hAnsi="Arial" w:cs="Arial"/>
                <w:lang w:eastAsia="en-US"/>
              </w:rPr>
            </w:pPr>
            <w:r w:rsidRPr="007725BE">
              <w:rPr>
                <w:rFonts w:ascii="Arial" w:eastAsia="Calibri" w:hAnsi="Arial" w:cs="Arial"/>
                <w:lang w:eastAsia="en-US"/>
              </w:rPr>
              <w:t xml:space="preserve">Soriano </w:t>
            </w:r>
            <w:proofErr w:type="spellStart"/>
            <w:r w:rsidRPr="007725BE">
              <w:rPr>
                <w:rFonts w:ascii="Arial" w:eastAsia="Calibri" w:hAnsi="Arial" w:cs="Arial"/>
                <w:lang w:eastAsia="en-US"/>
              </w:rPr>
              <w:t>Doménech</w:t>
            </w:r>
            <w:proofErr w:type="spellEnd"/>
            <w:r w:rsidRPr="007725BE">
              <w:rPr>
                <w:rFonts w:ascii="Arial" w:eastAsia="Calibri" w:hAnsi="Arial" w:cs="Arial"/>
                <w:lang w:eastAsia="en-US"/>
              </w:rPr>
              <w:t xml:space="preserve">, R. (2016). Project 2016. Tarragona: Publicaciones </w:t>
            </w:r>
            <w:proofErr w:type="spellStart"/>
            <w:r w:rsidRPr="007725BE">
              <w:rPr>
                <w:rFonts w:ascii="Arial" w:eastAsia="Calibri" w:hAnsi="Arial" w:cs="Arial"/>
                <w:lang w:eastAsia="en-US"/>
              </w:rPr>
              <w:t>Altaria</w:t>
            </w:r>
            <w:proofErr w:type="spellEnd"/>
            <w:r w:rsidRPr="007725BE">
              <w:rPr>
                <w:rFonts w:ascii="Arial" w:eastAsia="Calibri" w:hAnsi="Arial" w:cs="Arial"/>
                <w:lang w:eastAsia="en-US"/>
              </w:rPr>
              <w:t>.</w:t>
            </w:r>
          </w:p>
          <w:p w14:paraId="4E96A473" w14:textId="77777777" w:rsidR="00940723" w:rsidRPr="007725BE" w:rsidRDefault="00940723" w:rsidP="007725BE">
            <w:pPr>
              <w:pStyle w:val="Prrafodelista"/>
              <w:numPr>
                <w:ilvl w:val="0"/>
                <w:numId w:val="11"/>
              </w:numPr>
              <w:ind w:left="360"/>
              <w:rPr>
                <w:rFonts w:ascii="Arial" w:eastAsia="Calibri" w:hAnsi="Arial" w:cs="Arial"/>
                <w:lang w:eastAsia="en-US"/>
              </w:rPr>
            </w:pPr>
            <w:proofErr w:type="spellStart"/>
            <w:r w:rsidRPr="007725BE">
              <w:rPr>
                <w:rFonts w:ascii="Arial" w:eastAsia="Calibri" w:hAnsi="Arial" w:cs="Arial"/>
                <w:lang w:eastAsia="en-US"/>
              </w:rPr>
              <w:t>Luján</w:t>
            </w:r>
            <w:proofErr w:type="spellEnd"/>
            <w:r w:rsidRPr="007725BE">
              <w:rPr>
                <w:rFonts w:ascii="Arial" w:eastAsia="Calibri" w:hAnsi="Arial" w:cs="Arial"/>
                <w:lang w:eastAsia="en-US"/>
              </w:rPr>
              <w:t xml:space="preserve"> Castillo, J. (2016). HTML5, CSS y </w:t>
            </w:r>
            <w:proofErr w:type="spellStart"/>
            <w:r w:rsidRPr="007725BE">
              <w:rPr>
                <w:rFonts w:ascii="Arial" w:eastAsia="Calibri" w:hAnsi="Arial" w:cs="Arial"/>
                <w:lang w:eastAsia="en-US"/>
              </w:rPr>
              <w:t>Javascript</w:t>
            </w:r>
            <w:proofErr w:type="spellEnd"/>
            <w:r w:rsidRPr="007725BE">
              <w:rPr>
                <w:rFonts w:ascii="Arial" w:eastAsia="Calibri" w:hAnsi="Arial" w:cs="Arial"/>
                <w:lang w:eastAsia="en-US"/>
              </w:rPr>
              <w:t xml:space="preserve">. San Fernando de </w:t>
            </w:r>
            <w:proofErr w:type="spellStart"/>
            <w:r w:rsidRPr="007725BE">
              <w:rPr>
                <w:rFonts w:ascii="Arial" w:eastAsia="Calibri" w:hAnsi="Arial" w:cs="Arial"/>
                <w:lang w:eastAsia="en-US"/>
              </w:rPr>
              <w:t>Nenares</w:t>
            </w:r>
            <w:proofErr w:type="spellEnd"/>
            <w:r w:rsidRPr="007725BE">
              <w:rPr>
                <w:rFonts w:ascii="Arial" w:eastAsia="Calibri" w:hAnsi="Arial" w:cs="Arial"/>
                <w:lang w:eastAsia="en-US"/>
              </w:rPr>
              <w:t>, Madrid: RC Libros.</w:t>
            </w:r>
          </w:p>
          <w:p w14:paraId="042FADAB" w14:textId="77777777" w:rsidR="00940723" w:rsidRPr="007725BE" w:rsidRDefault="00940723" w:rsidP="007725BE">
            <w:pPr>
              <w:pStyle w:val="Prrafodelista"/>
              <w:numPr>
                <w:ilvl w:val="0"/>
                <w:numId w:val="11"/>
              </w:numPr>
              <w:ind w:left="360"/>
              <w:rPr>
                <w:rFonts w:ascii="Arial" w:eastAsia="Calibri" w:hAnsi="Arial" w:cs="Arial"/>
                <w:lang w:eastAsia="en-US"/>
              </w:rPr>
            </w:pPr>
            <w:proofErr w:type="spellStart"/>
            <w:r w:rsidRPr="007725BE">
              <w:rPr>
                <w:rFonts w:ascii="Arial" w:eastAsia="Calibri" w:hAnsi="Arial" w:cs="Arial"/>
                <w:lang w:eastAsia="en-US"/>
              </w:rPr>
              <w:t>Guardati</w:t>
            </w:r>
            <w:proofErr w:type="spellEnd"/>
            <w:r w:rsidRPr="007725BE">
              <w:rPr>
                <w:rFonts w:ascii="Arial" w:eastAsia="Calibri" w:hAnsi="Arial" w:cs="Arial"/>
                <w:lang w:eastAsia="en-US"/>
              </w:rPr>
              <w:t xml:space="preserve"> </w:t>
            </w:r>
            <w:proofErr w:type="spellStart"/>
            <w:r w:rsidRPr="007725BE">
              <w:rPr>
                <w:rFonts w:ascii="Arial" w:eastAsia="Calibri" w:hAnsi="Arial" w:cs="Arial"/>
                <w:lang w:eastAsia="en-US"/>
              </w:rPr>
              <w:t>Buemo</w:t>
            </w:r>
            <w:proofErr w:type="spellEnd"/>
            <w:r w:rsidRPr="007725BE">
              <w:rPr>
                <w:rFonts w:ascii="Arial" w:eastAsia="Calibri" w:hAnsi="Arial" w:cs="Arial"/>
                <w:lang w:eastAsia="en-US"/>
              </w:rPr>
              <w:t xml:space="preserve">, S. (2015). Estructuras de datos </w:t>
            </w:r>
            <w:proofErr w:type="spellStart"/>
            <w:r w:rsidRPr="007725BE">
              <w:rPr>
                <w:rFonts w:ascii="Arial" w:eastAsia="Calibri" w:hAnsi="Arial" w:cs="Arial"/>
                <w:lang w:eastAsia="en-US"/>
              </w:rPr>
              <w:t>básicas</w:t>
            </w:r>
            <w:proofErr w:type="spellEnd"/>
            <w:r w:rsidRPr="007725BE">
              <w:rPr>
                <w:rFonts w:ascii="Arial" w:eastAsia="Calibri" w:hAnsi="Arial" w:cs="Arial"/>
                <w:lang w:eastAsia="en-US"/>
              </w:rPr>
              <w:t xml:space="preserve">. </w:t>
            </w:r>
            <w:proofErr w:type="spellStart"/>
            <w:r w:rsidRPr="007725BE">
              <w:rPr>
                <w:rFonts w:ascii="Arial" w:eastAsia="Calibri" w:hAnsi="Arial" w:cs="Arial"/>
                <w:lang w:eastAsia="en-US"/>
              </w:rPr>
              <w:t>México</w:t>
            </w:r>
            <w:proofErr w:type="spellEnd"/>
            <w:r w:rsidRPr="007725BE">
              <w:rPr>
                <w:rFonts w:ascii="Arial" w:eastAsia="Calibri" w:hAnsi="Arial" w:cs="Arial"/>
                <w:lang w:eastAsia="en-US"/>
              </w:rPr>
              <w:t xml:space="preserve">: </w:t>
            </w:r>
            <w:r w:rsidR="004F074A" w:rsidRPr="007725BE">
              <w:rPr>
                <w:rFonts w:ascii="Arial" w:eastAsia="Calibri" w:hAnsi="Arial" w:cs="Arial"/>
                <w:lang w:eastAsia="en-US"/>
              </w:rPr>
              <w:t>Alfa Omega</w:t>
            </w:r>
            <w:r w:rsidRPr="007725BE">
              <w:rPr>
                <w:rFonts w:ascii="Arial" w:eastAsia="Calibri" w:hAnsi="Arial" w:cs="Arial"/>
                <w:lang w:eastAsia="en-US"/>
              </w:rPr>
              <w:t>.</w:t>
            </w:r>
          </w:p>
          <w:p w14:paraId="34261D16" w14:textId="77777777" w:rsidR="00940723" w:rsidRPr="007725BE" w:rsidRDefault="00940723" w:rsidP="007725BE">
            <w:pPr>
              <w:pStyle w:val="Prrafodelista"/>
              <w:numPr>
                <w:ilvl w:val="0"/>
                <w:numId w:val="11"/>
              </w:numPr>
              <w:ind w:left="360"/>
              <w:rPr>
                <w:rFonts w:ascii="Arial" w:eastAsia="Calibri" w:hAnsi="Arial" w:cs="Arial"/>
                <w:lang w:eastAsia="en-US"/>
              </w:rPr>
            </w:pPr>
            <w:r w:rsidRPr="007725BE">
              <w:rPr>
                <w:rFonts w:ascii="Arial" w:eastAsia="Calibri" w:hAnsi="Arial" w:cs="Arial"/>
                <w:lang w:eastAsia="en-US"/>
              </w:rPr>
              <w:t xml:space="preserve">Cano </w:t>
            </w:r>
            <w:proofErr w:type="spellStart"/>
            <w:r w:rsidRPr="007725BE">
              <w:rPr>
                <w:rFonts w:ascii="Arial" w:eastAsia="Calibri" w:hAnsi="Arial" w:cs="Arial"/>
                <w:lang w:eastAsia="en-US"/>
              </w:rPr>
              <w:t>Martínez</w:t>
            </w:r>
            <w:proofErr w:type="spellEnd"/>
            <w:r w:rsidRPr="007725BE">
              <w:rPr>
                <w:rFonts w:ascii="Arial" w:eastAsia="Calibri" w:hAnsi="Arial" w:cs="Arial"/>
                <w:lang w:eastAsia="en-US"/>
              </w:rPr>
              <w:t xml:space="preserve">, J. (2015). </w:t>
            </w:r>
            <w:proofErr w:type="spellStart"/>
            <w:r w:rsidRPr="007725BE">
              <w:rPr>
                <w:rFonts w:ascii="Arial" w:eastAsia="Calibri" w:hAnsi="Arial" w:cs="Arial"/>
                <w:lang w:eastAsia="en-US"/>
              </w:rPr>
              <w:t>Computación</w:t>
            </w:r>
            <w:proofErr w:type="spellEnd"/>
            <w:r w:rsidRPr="007725BE">
              <w:rPr>
                <w:rFonts w:ascii="Arial" w:eastAsia="Calibri" w:hAnsi="Arial" w:cs="Arial"/>
                <w:lang w:eastAsia="en-US"/>
              </w:rPr>
              <w:t xml:space="preserve"> forense. </w:t>
            </w:r>
            <w:proofErr w:type="spellStart"/>
            <w:r w:rsidRPr="007725BE">
              <w:rPr>
                <w:rFonts w:ascii="Arial" w:eastAsia="Calibri" w:hAnsi="Arial" w:cs="Arial"/>
                <w:lang w:eastAsia="en-US"/>
              </w:rPr>
              <w:t>Bogota</w:t>
            </w:r>
            <w:proofErr w:type="spellEnd"/>
            <w:r w:rsidRPr="007725BE">
              <w:rPr>
                <w:rFonts w:ascii="Arial" w:eastAsia="Calibri" w:hAnsi="Arial" w:cs="Arial"/>
                <w:lang w:eastAsia="en-US"/>
              </w:rPr>
              <w:t xml:space="preserve">́: </w:t>
            </w:r>
            <w:r w:rsidR="004F074A" w:rsidRPr="007725BE">
              <w:rPr>
                <w:rFonts w:ascii="Arial" w:eastAsia="Calibri" w:hAnsi="Arial" w:cs="Arial"/>
                <w:lang w:eastAsia="en-US"/>
              </w:rPr>
              <w:t>Alfa Omega</w:t>
            </w:r>
            <w:r w:rsidRPr="007725BE">
              <w:rPr>
                <w:rFonts w:ascii="Arial" w:eastAsia="Calibri" w:hAnsi="Arial" w:cs="Arial"/>
                <w:lang w:eastAsia="en-US"/>
              </w:rPr>
              <w:t xml:space="preserve"> Colombiana.</w:t>
            </w:r>
          </w:p>
          <w:p w14:paraId="3536B606" w14:textId="77777777" w:rsidR="00940723" w:rsidRPr="007725BE" w:rsidRDefault="00940723" w:rsidP="007725BE">
            <w:pPr>
              <w:pStyle w:val="Prrafodelista"/>
              <w:numPr>
                <w:ilvl w:val="0"/>
                <w:numId w:val="11"/>
              </w:numPr>
              <w:ind w:left="360"/>
              <w:rPr>
                <w:rFonts w:ascii="Arial" w:eastAsia="Calibri" w:hAnsi="Arial" w:cs="Arial"/>
                <w:lang w:eastAsia="en-US"/>
              </w:rPr>
            </w:pPr>
            <w:proofErr w:type="spellStart"/>
            <w:r w:rsidRPr="007725BE">
              <w:rPr>
                <w:rFonts w:ascii="Arial" w:eastAsia="Calibri" w:hAnsi="Arial" w:cs="Arial"/>
                <w:lang w:eastAsia="en-US"/>
              </w:rPr>
              <w:t>Kashi</w:t>
            </w:r>
            <w:proofErr w:type="spellEnd"/>
            <w:r w:rsidRPr="007725BE">
              <w:rPr>
                <w:rFonts w:ascii="Arial" w:eastAsia="Calibri" w:hAnsi="Arial" w:cs="Arial"/>
                <w:lang w:eastAsia="en-US"/>
              </w:rPr>
              <w:t xml:space="preserve">, E. (2015). HTML5. Barcelona: </w:t>
            </w:r>
            <w:proofErr w:type="spellStart"/>
            <w:r w:rsidRPr="007725BE">
              <w:rPr>
                <w:rFonts w:ascii="Arial" w:eastAsia="Calibri" w:hAnsi="Arial" w:cs="Arial"/>
                <w:lang w:eastAsia="en-US"/>
              </w:rPr>
              <w:t>Marcombo</w:t>
            </w:r>
            <w:proofErr w:type="spellEnd"/>
            <w:r w:rsidRPr="007725BE">
              <w:rPr>
                <w:rFonts w:ascii="Arial" w:eastAsia="Calibri" w:hAnsi="Arial" w:cs="Arial"/>
                <w:lang w:eastAsia="en-US"/>
              </w:rPr>
              <w:t>.</w:t>
            </w:r>
          </w:p>
          <w:p w14:paraId="0EF1E6A4" w14:textId="77777777" w:rsidR="00940723" w:rsidRPr="007725BE" w:rsidRDefault="00940723" w:rsidP="007725BE">
            <w:pPr>
              <w:pStyle w:val="Prrafodelista"/>
              <w:numPr>
                <w:ilvl w:val="0"/>
                <w:numId w:val="11"/>
              </w:numPr>
              <w:ind w:left="360"/>
              <w:rPr>
                <w:rFonts w:ascii="Arial" w:eastAsia="Calibri" w:hAnsi="Arial" w:cs="Arial"/>
                <w:lang w:eastAsia="en-US"/>
              </w:rPr>
            </w:pPr>
            <w:proofErr w:type="spellStart"/>
            <w:r w:rsidRPr="007725BE">
              <w:rPr>
                <w:rFonts w:ascii="Arial" w:eastAsia="Calibri" w:hAnsi="Arial" w:cs="Arial"/>
                <w:lang w:eastAsia="en-US"/>
              </w:rPr>
              <w:t>Luján</w:t>
            </w:r>
            <w:proofErr w:type="spellEnd"/>
            <w:r w:rsidRPr="007725BE">
              <w:rPr>
                <w:rFonts w:ascii="Arial" w:eastAsia="Calibri" w:hAnsi="Arial" w:cs="Arial"/>
                <w:lang w:eastAsia="en-US"/>
              </w:rPr>
              <w:t xml:space="preserve"> Castillo, J. Android.</w:t>
            </w:r>
          </w:p>
          <w:p w14:paraId="7129C89D" w14:textId="77777777" w:rsidR="00940723" w:rsidRPr="007725BE" w:rsidRDefault="00940723" w:rsidP="007725BE">
            <w:pPr>
              <w:pStyle w:val="Prrafodelista"/>
              <w:numPr>
                <w:ilvl w:val="0"/>
                <w:numId w:val="11"/>
              </w:numPr>
              <w:ind w:left="360"/>
              <w:jc w:val="both"/>
              <w:rPr>
                <w:rFonts w:ascii="Arial" w:eastAsia="Calibri" w:hAnsi="Arial" w:cs="Arial"/>
                <w:lang w:eastAsia="en-US"/>
              </w:rPr>
            </w:pPr>
            <w:r w:rsidRPr="007725BE">
              <w:rPr>
                <w:rFonts w:ascii="Arial" w:eastAsia="Calibri" w:hAnsi="Arial" w:cs="Arial"/>
                <w:lang w:eastAsia="en-US"/>
              </w:rPr>
              <w:t xml:space="preserve">Aprender a programar apps con HTML5, CSS y JavaScript con 100 ejercicios </w:t>
            </w:r>
            <w:proofErr w:type="spellStart"/>
            <w:r w:rsidRPr="007725BE">
              <w:rPr>
                <w:rFonts w:ascii="Arial" w:eastAsia="Calibri" w:hAnsi="Arial" w:cs="Arial"/>
                <w:lang w:eastAsia="en-US"/>
              </w:rPr>
              <w:t>prácticos</w:t>
            </w:r>
            <w:proofErr w:type="spellEnd"/>
            <w:r w:rsidRPr="007725BE">
              <w:rPr>
                <w:rFonts w:ascii="Arial" w:eastAsia="Calibri" w:hAnsi="Arial" w:cs="Arial"/>
                <w:lang w:eastAsia="en-US"/>
              </w:rPr>
              <w:t>. (2014). [Barcelona].</w:t>
            </w:r>
          </w:p>
          <w:p w14:paraId="0CB373CA" w14:textId="6ED81CBB" w:rsidR="00A44773" w:rsidRDefault="00940723" w:rsidP="007725BE">
            <w:pPr>
              <w:pStyle w:val="Prrafodelista"/>
              <w:numPr>
                <w:ilvl w:val="0"/>
                <w:numId w:val="11"/>
              </w:numPr>
              <w:spacing w:after="200"/>
              <w:ind w:left="360"/>
              <w:jc w:val="both"/>
              <w:rPr>
                <w:rFonts w:ascii="Arial" w:eastAsia="Calibri" w:hAnsi="Arial" w:cs="Arial"/>
                <w:lang w:eastAsia="en-US"/>
              </w:rPr>
            </w:pPr>
            <w:r w:rsidRPr="007725BE">
              <w:rPr>
                <w:rFonts w:ascii="Arial" w:eastAsia="Calibri" w:hAnsi="Arial" w:cs="Arial"/>
                <w:lang w:eastAsia="en-US"/>
              </w:rPr>
              <w:t xml:space="preserve">Aprender JavaScript avanzado con 100 ejercicios </w:t>
            </w:r>
            <w:proofErr w:type="spellStart"/>
            <w:r w:rsidRPr="007725BE">
              <w:rPr>
                <w:rFonts w:ascii="Arial" w:eastAsia="Calibri" w:hAnsi="Arial" w:cs="Arial"/>
                <w:lang w:eastAsia="en-US"/>
              </w:rPr>
              <w:t>prácticos</w:t>
            </w:r>
            <w:proofErr w:type="spellEnd"/>
            <w:r w:rsidRPr="007725BE">
              <w:rPr>
                <w:rFonts w:ascii="Arial" w:eastAsia="Calibri" w:hAnsi="Arial" w:cs="Arial"/>
                <w:lang w:eastAsia="en-US"/>
              </w:rPr>
              <w:t>. (2015). Barcelona.</w:t>
            </w:r>
          </w:p>
          <w:p w14:paraId="4BC18104" w14:textId="77777777" w:rsidR="003B6E04" w:rsidRPr="007725BE" w:rsidRDefault="003B6E04" w:rsidP="007725BE">
            <w:pPr>
              <w:pStyle w:val="Prrafodelista"/>
              <w:numPr>
                <w:ilvl w:val="0"/>
                <w:numId w:val="11"/>
              </w:numPr>
              <w:spacing w:after="200"/>
              <w:ind w:left="360"/>
              <w:jc w:val="both"/>
              <w:rPr>
                <w:rFonts w:ascii="Arial" w:eastAsia="Calibri" w:hAnsi="Arial" w:cs="Arial"/>
                <w:lang w:eastAsia="en-US"/>
              </w:rPr>
            </w:pPr>
            <w:proofErr w:type="spellStart"/>
            <w:r w:rsidRPr="007725BE">
              <w:rPr>
                <w:rFonts w:ascii="Arial" w:eastAsia="Calibri" w:hAnsi="Arial" w:cs="Arial"/>
                <w:lang w:eastAsia="en-US"/>
              </w:rPr>
              <w:t>McEwen</w:t>
            </w:r>
            <w:proofErr w:type="spellEnd"/>
            <w:r w:rsidRPr="007725BE">
              <w:rPr>
                <w:rFonts w:ascii="Arial" w:eastAsia="Calibri" w:hAnsi="Arial" w:cs="Arial"/>
                <w:lang w:eastAsia="en-US"/>
              </w:rPr>
              <w:t xml:space="preserve"> A, </w:t>
            </w:r>
            <w:proofErr w:type="spellStart"/>
            <w:r w:rsidRPr="007725BE">
              <w:rPr>
                <w:rFonts w:ascii="Arial" w:eastAsia="Calibri" w:hAnsi="Arial" w:cs="Arial"/>
                <w:lang w:eastAsia="en-US"/>
              </w:rPr>
              <w:t>Cassimally</w:t>
            </w:r>
            <w:proofErr w:type="spellEnd"/>
            <w:r w:rsidRPr="007725BE">
              <w:rPr>
                <w:rFonts w:ascii="Arial" w:eastAsia="Calibri" w:hAnsi="Arial" w:cs="Arial"/>
                <w:lang w:eastAsia="en-US"/>
              </w:rPr>
              <w:t xml:space="preserve"> H. (2014) Internet de las cosas: la tecnología revolucionaria que todo lo conecta. España. Anaya Multimedia-Anaya Interactiva.</w:t>
            </w:r>
          </w:p>
          <w:p w14:paraId="597F534A" w14:textId="77777777" w:rsidR="003B6E04" w:rsidRPr="007725BE" w:rsidRDefault="003B6E04" w:rsidP="007725BE">
            <w:pPr>
              <w:pStyle w:val="Prrafodelista"/>
              <w:numPr>
                <w:ilvl w:val="0"/>
                <w:numId w:val="11"/>
              </w:numPr>
              <w:spacing w:after="200"/>
              <w:ind w:left="360"/>
              <w:jc w:val="both"/>
              <w:rPr>
                <w:rFonts w:ascii="Arial" w:eastAsia="Calibri" w:hAnsi="Arial" w:cs="Arial"/>
                <w:lang w:eastAsia="en-US"/>
              </w:rPr>
            </w:pPr>
            <w:proofErr w:type="spellStart"/>
            <w:r w:rsidRPr="007725BE">
              <w:rPr>
                <w:rFonts w:ascii="Arial" w:eastAsia="Calibri" w:hAnsi="Arial" w:cs="Arial"/>
                <w:lang w:val="en-US" w:eastAsia="en-US"/>
              </w:rPr>
              <w:t>McRoberts</w:t>
            </w:r>
            <w:proofErr w:type="spellEnd"/>
            <w:r w:rsidRPr="007725BE">
              <w:rPr>
                <w:rFonts w:ascii="Arial" w:eastAsia="Calibri" w:hAnsi="Arial" w:cs="Arial"/>
                <w:lang w:val="en-US" w:eastAsia="en-US"/>
              </w:rPr>
              <w:t xml:space="preserve"> M. (2013) Beginning Arduino. Technology Action. </w:t>
            </w:r>
            <w:proofErr w:type="spellStart"/>
            <w:r w:rsidRPr="007725BE">
              <w:rPr>
                <w:rFonts w:ascii="Arial" w:eastAsia="Calibri" w:hAnsi="Arial" w:cs="Arial"/>
                <w:lang w:eastAsia="en-US"/>
              </w:rPr>
              <w:t>Apress</w:t>
            </w:r>
            <w:proofErr w:type="spellEnd"/>
            <w:r w:rsidRPr="007725BE">
              <w:rPr>
                <w:rFonts w:ascii="Arial" w:eastAsia="Calibri" w:hAnsi="Arial" w:cs="Arial"/>
                <w:lang w:eastAsia="en-US"/>
              </w:rPr>
              <w:t>.</w:t>
            </w:r>
          </w:p>
          <w:p w14:paraId="04AB19C0" w14:textId="77777777" w:rsidR="003B6E04" w:rsidRPr="007725BE" w:rsidRDefault="003B6E04" w:rsidP="007725BE">
            <w:pPr>
              <w:pStyle w:val="Prrafodelista"/>
              <w:numPr>
                <w:ilvl w:val="0"/>
                <w:numId w:val="11"/>
              </w:numPr>
              <w:spacing w:after="200"/>
              <w:ind w:left="360"/>
              <w:jc w:val="both"/>
              <w:rPr>
                <w:rFonts w:ascii="Arial" w:eastAsia="Calibri" w:hAnsi="Arial" w:cs="Arial"/>
                <w:lang w:eastAsia="en-US"/>
              </w:rPr>
            </w:pPr>
            <w:r w:rsidRPr="007725BE">
              <w:rPr>
                <w:rFonts w:ascii="Arial" w:eastAsia="Calibri" w:hAnsi="Arial" w:cs="Arial"/>
                <w:lang w:val="en-US" w:eastAsia="en-US"/>
              </w:rPr>
              <w:t xml:space="preserve">Monk </w:t>
            </w:r>
            <w:r w:rsidR="004F074A" w:rsidRPr="007725BE">
              <w:rPr>
                <w:rFonts w:ascii="Arial" w:eastAsia="Calibri" w:hAnsi="Arial" w:cs="Arial"/>
                <w:lang w:val="en-US" w:eastAsia="en-US"/>
              </w:rPr>
              <w:t xml:space="preserve">S. </w:t>
            </w:r>
            <w:r w:rsidRPr="007725BE">
              <w:rPr>
                <w:rFonts w:ascii="Arial" w:eastAsia="Calibri" w:hAnsi="Arial" w:cs="Arial"/>
                <w:lang w:val="en-US" w:eastAsia="en-US"/>
              </w:rPr>
              <w:t xml:space="preserve">(2015) Programming the Raspberry Pi, Second Edition: Getting Started with Python. </w:t>
            </w:r>
            <w:r w:rsidRPr="007725BE">
              <w:rPr>
                <w:rFonts w:ascii="Arial" w:eastAsia="Calibri" w:hAnsi="Arial" w:cs="Arial"/>
                <w:lang w:eastAsia="en-US"/>
              </w:rPr>
              <w:t>Mac Graw Hill.</w:t>
            </w:r>
          </w:p>
          <w:p w14:paraId="33078263" w14:textId="77777777" w:rsidR="003B6E04" w:rsidRPr="007725BE" w:rsidRDefault="003B6E04" w:rsidP="007725BE">
            <w:pPr>
              <w:pStyle w:val="Prrafodelista"/>
              <w:numPr>
                <w:ilvl w:val="0"/>
                <w:numId w:val="11"/>
              </w:numPr>
              <w:spacing w:after="200"/>
              <w:ind w:left="360"/>
              <w:jc w:val="both"/>
              <w:rPr>
                <w:rFonts w:ascii="Arial" w:eastAsia="Calibri" w:hAnsi="Arial" w:cs="Arial"/>
                <w:lang w:eastAsia="en-US"/>
              </w:rPr>
            </w:pPr>
            <w:proofErr w:type="spellStart"/>
            <w:r w:rsidRPr="007725BE">
              <w:rPr>
                <w:rFonts w:ascii="Arial" w:eastAsia="Calibri" w:hAnsi="Arial" w:cs="Arial"/>
                <w:lang w:val="en-US" w:eastAsia="en-US"/>
              </w:rPr>
              <w:lastRenderedPageBreak/>
              <w:t>Hows</w:t>
            </w:r>
            <w:proofErr w:type="spellEnd"/>
            <w:r w:rsidRPr="007725BE">
              <w:rPr>
                <w:rFonts w:ascii="Arial" w:eastAsia="Calibri" w:hAnsi="Arial" w:cs="Arial"/>
                <w:lang w:val="en-US" w:eastAsia="en-US"/>
              </w:rPr>
              <w:t xml:space="preserve"> D., </w:t>
            </w:r>
            <w:proofErr w:type="spellStart"/>
            <w:r w:rsidRPr="007725BE">
              <w:rPr>
                <w:rFonts w:ascii="Arial" w:eastAsia="Calibri" w:hAnsi="Arial" w:cs="Arial"/>
                <w:lang w:val="en-US" w:eastAsia="en-US"/>
              </w:rPr>
              <w:t>Plugge</w:t>
            </w:r>
            <w:proofErr w:type="spellEnd"/>
            <w:r w:rsidRPr="007725BE">
              <w:rPr>
                <w:rFonts w:ascii="Arial" w:eastAsia="Calibri" w:hAnsi="Arial" w:cs="Arial"/>
                <w:lang w:val="en-US" w:eastAsia="en-US"/>
              </w:rPr>
              <w:t xml:space="preserve"> E., </w:t>
            </w:r>
            <w:proofErr w:type="spellStart"/>
            <w:r w:rsidRPr="007725BE">
              <w:rPr>
                <w:rFonts w:ascii="Arial" w:eastAsia="Calibri" w:hAnsi="Arial" w:cs="Arial"/>
                <w:lang w:val="en-US" w:eastAsia="en-US"/>
              </w:rPr>
              <w:t>Membrey</w:t>
            </w:r>
            <w:proofErr w:type="spellEnd"/>
            <w:r w:rsidRPr="007725BE">
              <w:rPr>
                <w:rFonts w:ascii="Arial" w:eastAsia="Calibri" w:hAnsi="Arial" w:cs="Arial"/>
                <w:lang w:val="en-US" w:eastAsia="en-US"/>
              </w:rPr>
              <w:t xml:space="preserve"> P, Hawkins T. (2013</w:t>
            </w:r>
            <w:proofErr w:type="gramStart"/>
            <w:r w:rsidRPr="007725BE">
              <w:rPr>
                <w:rFonts w:ascii="Arial" w:eastAsia="Calibri" w:hAnsi="Arial" w:cs="Arial"/>
                <w:lang w:val="en-US" w:eastAsia="en-US"/>
              </w:rPr>
              <w:t>)  The</w:t>
            </w:r>
            <w:proofErr w:type="gramEnd"/>
            <w:r w:rsidRPr="007725BE">
              <w:rPr>
                <w:rFonts w:ascii="Arial" w:eastAsia="Calibri" w:hAnsi="Arial" w:cs="Arial"/>
                <w:lang w:val="en-US" w:eastAsia="en-US"/>
              </w:rPr>
              <w:t xml:space="preserve"> Definitive Guide to </w:t>
            </w:r>
            <w:proofErr w:type="spellStart"/>
            <w:r w:rsidRPr="007725BE">
              <w:rPr>
                <w:rFonts w:ascii="Arial" w:eastAsia="Calibri" w:hAnsi="Arial" w:cs="Arial"/>
                <w:lang w:val="en-US" w:eastAsia="en-US"/>
              </w:rPr>
              <w:t>MongoDB</w:t>
            </w:r>
            <w:proofErr w:type="spellEnd"/>
            <w:r w:rsidRPr="007725BE">
              <w:rPr>
                <w:rFonts w:ascii="Arial" w:eastAsia="Calibri" w:hAnsi="Arial" w:cs="Arial"/>
                <w:lang w:val="en-US" w:eastAsia="en-US"/>
              </w:rPr>
              <w:t xml:space="preserve">: A complete guide to dealing with Big Data. </w:t>
            </w:r>
            <w:proofErr w:type="spellStart"/>
            <w:r w:rsidRPr="007725BE">
              <w:rPr>
                <w:rFonts w:ascii="Arial" w:eastAsia="Calibri" w:hAnsi="Arial" w:cs="Arial"/>
                <w:lang w:eastAsia="en-US"/>
              </w:rPr>
              <w:t>Apress</w:t>
            </w:r>
            <w:proofErr w:type="spellEnd"/>
          </w:p>
          <w:p w14:paraId="4221ED2D" w14:textId="77777777" w:rsidR="003B6E04" w:rsidRPr="007725BE" w:rsidRDefault="003B6E04" w:rsidP="007725BE">
            <w:pPr>
              <w:pStyle w:val="Prrafodelista"/>
              <w:numPr>
                <w:ilvl w:val="0"/>
                <w:numId w:val="11"/>
              </w:numPr>
              <w:spacing w:after="200"/>
              <w:ind w:left="360"/>
              <w:jc w:val="both"/>
              <w:rPr>
                <w:rFonts w:ascii="Arial" w:eastAsia="Calibri" w:hAnsi="Arial" w:cs="Arial"/>
                <w:lang w:eastAsia="en-US"/>
              </w:rPr>
            </w:pPr>
            <w:bookmarkStart w:id="5" w:name="h.7tflu0a8r12g" w:colFirst="0" w:colLast="0"/>
            <w:bookmarkStart w:id="6" w:name="h.c13jmzyn3wmf" w:colFirst="0" w:colLast="0"/>
            <w:bookmarkEnd w:id="5"/>
            <w:bookmarkEnd w:id="6"/>
            <w:r w:rsidRPr="007725BE">
              <w:rPr>
                <w:rFonts w:ascii="Arial" w:eastAsia="Calibri" w:hAnsi="Arial" w:cs="Arial"/>
                <w:lang w:val="en-US" w:eastAsia="en-US"/>
              </w:rPr>
              <w:t xml:space="preserve">Hills, Ted (2016).  </w:t>
            </w:r>
            <w:proofErr w:type="spellStart"/>
            <w:r w:rsidRPr="007725BE">
              <w:rPr>
                <w:rFonts w:ascii="Arial" w:eastAsia="Calibri" w:hAnsi="Arial" w:cs="Arial"/>
                <w:lang w:val="en-US" w:eastAsia="en-US"/>
              </w:rPr>
              <w:t>NoSQL</w:t>
            </w:r>
            <w:proofErr w:type="spellEnd"/>
            <w:r w:rsidRPr="007725BE">
              <w:rPr>
                <w:rFonts w:ascii="Arial" w:eastAsia="Calibri" w:hAnsi="Arial" w:cs="Arial"/>
                <w:lang w:val="en-US" w:eastAsia="en-US"/>
              </w:rPr>
              <w:t xml:space="preserve"> and SQL Data Modeling: Bringing Together Data, Semantics, and Software. </w:t>
            </w:r>
            <w:proofErr w:type="spellStart"/>
            <w:r w:rsidRPr="007725BE">
              <w:rPr>
                <w:rFonts w:ascii="Arial" w:eastAsia="Calibri" w:hAnsi="Arial" w:cs="Arial"/>
                <w:lang w:eastAsia="en-US"/>
              </w:rPr>
              <w:t>Technics</w:t>
            </w:r>
            <w:proofErr w:type="spellEnd"/>
            <w:r w:rsidRPr="007725BE">
              <w:rPr>
                <w:rFonts w:ascii="Arial" w:eastAsia="Calibri" w:hAnsi="Arial" w:cs="Arial"/>
                <w:lang w:eastAsia="en-US"/>
              </w:rPr>
              <w:t xml:space="preserve"> </w:t>
            </w:r>
            <w:proofErr w:type="spellStart"/>
            <w:r w:rsidRPr="007725BE">
              <w:rPr>
                <w:rFonts w:ascii="Arial" w:eastAsia="Calibri" w:hAnsi="Arial" w:cs="Arial"/>
                <w:lang w:eastAsia="en-US"/>
              </w:rPr>
              <w:t>publications</w:t>
            </w:r>
            <w:proofErr w:type="spellEnd"/>
          </w:p>
          <w:p w14:paraId="2A94AFB1" w14:textId="77777777" w:rsidR="003B6E04" w:rsidRPr="00E32AF0" w:rsidRDefault="003B6E04" w:rsidP="00E32AF0">
            <w:pPr>
              <w:pStyle w:val="Prrafodelista"/>
              <w:rPr>
                <w:rStyle w:val="selectable"/>
                <w:rFonts w:ascii="Arial" w:eastAsia="Calibri" w:hAnsi="Arial" w:cs="Arial"/>
                <w:lang w:val="es-CO" w:eastAsia="en-US"/>
              </w:rPr>
            </w:pPr>
          </w:p>
          <w:p w14:paraId="2524D2B3" w14:textId="77777777" w:rsidR="00BD12E0" w:rsidRPr="009E3F90" w:rsidRDefault="00B704EC" w:rsidP="0061051D">
            <w:pPr>
              <w:pStyle w:val="Prrafodelista"/>
              <w:numPr>
                <w:ilvl w:val="0"/>
                <w:numId w:val="11"/>
              </w:numPr>
              <w:spacing w:after="200" w:line="276" w:lineRule="auto"/>
              <w:ind w:left="357" w:hanging="357"/>
              <w:jc w:val="both"/>
              <w:rPr>
                <w:rFonts w:ascii="Arial" w:eastAsia="Calibri" w:hAnsi="Arial" w:cs="Arial"/>
                <w:lang w:eastAsia="en-US"/>
              </w:rPr>
            </w:pPr>
            <w:r w:rsidRPr="009E3F90">
              <w:rPr>
                <w:rFonts w:ascii="Arial" w:eastAsia="Calibri" w:hAnsi="Arial" w:cs="Arial"/>
                <w:lang w:eastAsia="en-US"/>
              </w:rPr>
              <w:t xml:space="preserve">Salinas, Erick; Cerpa, Narciso; Rojas, Pablo. Ingeniare: Revista Chilena de Ingenieria19.1 (2011): pp40-52.  Arquitectura orientada a servicios para software de apoyo para  el proceso personal de software </w:t>
            </w:r>
            <w:hyperlink r:id="rId14" w:history="1">
              <w:r w:rsidRPr="009E3F90">
                <w:rPr>
                  <w:rStyle w:val="Hipervnculo"/>
                  <w:rFonts w:ascii="Arial" w:eastAsia="Calibri" w:hAnsi="Arial" w:cs="Arial"/>
                  <w:lang w:eastAsia="en-US"/>
                </w:rPr>
                <w:t>http://search.proquest.com/docview/885175902/fulltextPDF/140B771E5FF1AEE876D/1?accountid=31491</w:t>
              </w:r>
            </w:hyperlink>
            <w:r w:rsidRPr="009E3F90">
              <w:rPr>
                <w:rFonts w:ascii="Arial" w:eastAsia="Calibri" w:hAnsi="Arial" w:cs="Arial"/>
                <w:lang w:eastAsia="en-US"/>
              </w:rPr>
              <w:t xml:space="preserve"> </w:t>
            </w:r>
          </w:p>
          <w:p w14:paraId="10B3D5C0" w14:textId="77777777" w:rsidR="006B4D01" w:rsidRPr="009E3F90" w:rsidRDefault="006B4D01" w:rsidP="0061051D">
            <w:pPr>
              <w:numPr>
                <w:ilvl w:val="0"/>
                <w:numId w:val="11"/>
              </w:numPr>
              <w:ind w:left="357" w:hanging="357"/>
              <w:jc w:val="both"/>
              <w:rPr>
                <w:rFonts w:ascii="Arial" w:hAnsi="Arial" w:cs="Arial"/>
                <w:color w:val="333333"/>
                <w:shd w:val="clear" w:color="auto" w:fill="FFFFFF"/>
              </w:rPr>
            </w:pPr>
            <w:proofErr w:type="spellStart"/>
            <w:r w:rsidRPr="009E3F90">
              <w:rPr>
                <w:rFonts w:ascii="Arial" w:hAnsi="Arial" w:cs="Arial"/>
                <w:color w:val="333333"/>
                <w:shd w:val="clear" w:color="auto" w:fill="FFFFFF"/>
              </w:rPr>
              <w:t>Guillamón</w:t>
            </w:r>
            <w:proofErr w:type="spellEnd"/>
            <w:r w:rsidRPr="009E3F90">
              <w:rPr>
                <w:rFonts w:ascii="Arial" w:hAnsi="Arial" w:cs="Arial"/>
                <w:color w:val="333333"/>
                <w:shd w:val="clear" w:color="auto" w:fill="FFFFFF"/>
              </w:rPr>
              <w:t xml:space="preserve"> M, A. (2011).</w:t>
            </w:r>
            <w:r w:rsidRPr="009E3F90">
              <w:rPr>
                <w:rStyle w:val="apple-converted-space"/>
                <w:rFonts w:ascii="Arial" w:hAnsi="Arial" w:cs="Arial"/>
                <w:color w:val="333333"/>
                <w:shd w:val="clear" w:color="auto" w:fill="FFFFFF"/>
              </w:rPr>
              <w:t> </w:t>
            </w:r>
            <w:r w:rsidRPr="009E3F90">
              <w:rPr>
                <w:rStyle w:val="label"/>
                <w:rFonts w:ascii="Arial" w:hAnsi="Arial" w:cs="Arial"/>
                <w:bCs/>
                <w:color w:val="333333"/>
                <w:shd w:val="clear" w:color="auto" w:fill="FFFFFF"/>
              </w:rPr>
              <w:t xml:space="preserve">Desarrollo de software basado en tecnologías orientadas a componentes. </w:t>
            </w:r>
            <w:r w:rsidRPr="009E3F90">
              <w:rPr>
                <w:rFonts w:ascii="Arial" w:hAnsi="Arial" w:cs="Arial"/>
                <w:color w:val="333333"/>
                <w:shd w:val="clear" w:color="auto" w:fill="FFFFFF"/>
              </w:rPr>
              <w:t>España: Editorial CEP.</w:t>
            </w:r>
            <w:r w:rsidRPr="009E3F90">
              <w:rPr>
                <w:rFonts w:ascii="Arial" w:hAnsi="Arial" w:cs="Arial"/>
                <w:color w:val="333333"/>
              </w:rPr>
              <w:br/>
            </w:r>
            <w:hyperlink r:id="rId15" w:history="1">
              <w:r w:rsidRPr="009E3F90">
                <w:rPr>
                  <w:rStyle w:val="Hipervnculo"/>
                  <w:rFonts w:ascii="Arial" w:hAnsi="Arial" w:cs="Arial"/>
                </w:rPr>
                <w:t>http://site.ebrary.com/lib/senavirtualsp/docDetail.action?docID=10740891&amp;p00=arquitectura%20software</w:t>
              </w:r>
            </w:hyperlink>
          </w:p>
          <w:p w14:paraId="5E1BED7B" w14:textId="77777777" w:rsidR="006B4D01" w:rsidRPr="009E3F90" w:rsidRDefault="006B4D01" w:rsidP="003269E0">
            <w:pPr>
              <w:ind w:left="357" w:hanging="357"/>
              <w:jc w:val="both"/>
              <w:rPr>
                <w:rFonts w:ascii="Arial" w:hAnsi="Arial" w:cs="Arial"/>
                <w:color w:val="333333"/>
                <w:shd w:val="clear" w:color="auto" w:fill="FFFFFF"/>
              </w:rPr>
            </w:pPr>
          </w:p>
          <w:p w14:paraId="70727381" w14:textId="77777777" w:rsidR="006B4D01" w:rsidRPr="009E3F90" w:rsidRDefault="006B4D01" w:rsidP="0061051D">
            <w:pPr>
              <w:numPr>
                <w:ilvl w:val="0"/>
                <w:numId w:val="11"/>
              </w:numPr>
              <w:ind w:left="357" w:hanging="357"/>
              <w:jc w:val="both"/>
              <w:rPr>
                <w:rFonts w:ascii="Arial" w:hAnsi="Arial" w:cs="Arial"/>
                <w:color w:val="333333"/>
                <w:shd w:val="clear" w:color="auto" w:fill="FFFFFF"/>
              </w:rPr>
            </w:pPr>
            <w:proofErr w:type="spellStart"/>
            <w:r w:rsidRPr="009E3F90">
              <w:rPr>
                <w:rFonts w:ascii="Arial" w:hAnsi="Arial" w:cs="Arial"/>
                <w:color w:val="333333"/>
                <w:shd w:val="clear" w:color="auto" w:fill="FFFFFF"/>
              </w:rPr>
              <w:t>Bastarrica</w:t>
            </w:r>
            <w:proofErr w:type="spellEnd"/>
            <w:r w:rsidRPr="009E3F90">
              <w:rPr>
                <w:rFonts w:ascii="Arial" w:hAnsi="Arial" w:cs="Arial"/>
                <w:color w:val="333333"/>
                <w:shd w:val="clear" w:color="auto" w:fill="FFFFFF"/>
              </w:rPr>
              <w:t>, M.C. Gómez, D.W. (2006)</w:t>
            </w:r>
            <w:r w:rsidRPr="009E3F90">
              <w:rPr>
                <w:rStyle w:val="label"/>
                <w:rFonts w:ascii="Arial" w:hAnsi="Arial" w:cs="Arial"/>
                <w:bCs/>
                <w:color w:val="333333"/>
                <w:shd w:val="clear" w:color="auto" w:fill="FFFFFF"/>
              </w:rPr>
              <w:t xml:space="preserve"> Input/ output autómatas como lenguaje de definición de arquitecturas. Chile: </w:t>
            </w:r>
            <w:r w:rsidRPr="009E3F90">
              <w:rPr>
                <w:rFonts w:ascii="Arial" w:hAnsi="Arial" w:cs="Arial"/>
                <w:color w:val="333333"/>
                <w:shd w:val="clear" w:color="auto" w:fill="FFFFFF"/>
              </w:rPr>
              <w:t>Red Revista de Facultad de Ingeniería</w:t>
            </w:r>
            <w:r w:rsidRPr="009E3F90">
              <w:rPr>
                <w:rStyle w:val="apple-converted-space"/>
                <w:rFonts w:ascii="Arial" w:hAnsi="Arial" w:cs="Arial"/>
                <w:color w:val="333333"/>
                <w:shd w:val="clear" w:color="auto" w:fill="FFFFFF"/>
              </w:rPr>
              <w:t xml:space="preserve">. </w:t>
            </w:r>
            <w:hyperlink r:id="rId16" w:history="1">
              <w:r w:rsidRPr="009E3F90">
                <w:rPr>
                  <w:rStyle w:val="Hipervnculo"/>
                  <w:rFonts w:ascii="Arial" w:hAnsi="Arial" w:cs="Arial"/>
                </w:rPr>
                <w:t>http://site.ebrary.com/lib/senavirtualsp/docDetail.action?docID=10116216&amp;p00=arquitectura%20software</w:t>
              </w:r>
            </w:hyperlink>
          </w:p>
          <w:p w14:paraId="71C60450" w14:textId="77777777" w:rsidR="006B4D01" w:rsidRPr="009E3F90" w:rsidRDefault="006B4D01" w:rsidP="003269E0">
            <w:pPr>
              <w:ind w:left="357" w:hanging="357"/>
              <w:jc w:val="both"/>
              <w:rPr>
                <w:rFonts w:ascii="Arial" w:hAnsi="Arial" w:cs="Arial"/>
                <w:color w:val="333333"/>
                <w:shd w:val="clear" w:color="auto" w:fill="FFFFFF"/>
              </w:rPr>
            </w:pPr>
          </w:p>
          <w:p w14:paraId="54A052FE" w14:textId="77777777" w:rsidR="006B4D01" w:rsidRPr="009E3F90" w:rsidRDefault="006B4D01" w:rsidP="0061051D">
            <w:pPr>
              <w:numPr>
                <w:ilvl w:val="0"/>
                <w:numId w:val="11"/>
              </w:numPr>
              <w:ind w:left="357" w:hanging="357"/>
              <w:jc w:val="both"/>
              <w:rPr>
                <w:rFonts w:ascii="Arial" w:hAnsi="Arial" w:cs="Arial"/>
              </w:rPr>
            </w:pPr>
            <w:r w:rsidRPr="009E3F90">
              <w:rPr>
                <w:rFonts w:ascii="Arial" w:hAnsi="Arial" w:cs="Arial"/>
                <w:color w:val="333333"/>
                <w:shd w:val="clear" w:color="auto" w:fill="FFFFFF"/>
              </w:rPr>
              <w:t>Quintero, J.B. Páez, R.A, de Marín, J.C. (2006)</w:t>
            </w:r>
            <w:r w:rsidRPr="009E3F90">
              <w:rPr>
                <w:rStyle w:val="apple-converted-space"/>
                <w:rFonts w:ascii="Arial" w:hAnsi="Arial" w:cs="Arial"/>
                <w:color w:val="333333"/>
                <w:shd w:val="clear" w:color="auto" w:fill="FFFFFF"/>
              </w:rPr>
              <w:t> </w:t>
            </w:r>
            <w:r w:rsidRPr="009E3F90">
              <w:rPr>
                <w:rStyle w:val="label"/>
                <w:rFonts w:ascii="Arial" w:hAnsi="Arial" w:cs="Arial"/>
                <w:bCs/>
                <w:color w:val="333333"/>
                <w:shd w:val="clear" w:color="auto" w:fill="FFFFFF"/>
              </w:rPr>
              <w:t xml:space="preserve"> Un estudio comparativo de herramientas para el modelado con UML. Colombia: </w:t>
            </w:r>
            <w:r w:rsidRPr="009E3F90">
              <w:rPr>
                <w:rFonts w:ascii="Arial" w:hAnsi="Arial" w:cs="Arial"/>
                <w:color w:val="333333"/>
                <w:shd w:val="clear" w:color="auto" w:fill="FFFFFF"/>
              </w:rPr>
              <w:t xml:space="preserve">Red Universidad </w:t>
            </w:r>
            <w:proofErr w:type="spellStart"/>
            <w:r w:rsidRPr="009E3F90">
              <w:rPr>
                <w:rFonts w:ascii="Arial" w:hAnsi="Arial" w:cs="Arial"/>
                <w:color w:val="333333"/>
                <w:shd w:val="clear" w:color="auto" w:fill="FFFFFF"/>
              </w:rPr>
              <w:t>Eafit</w:t>
            </w:r>
            <w:proofErr w:type="spellEnd"/>
            <w:r w:rsidRPr="009E3F90">
              <w:rPr>
                <w:rStyle w:val="apple-converted-space"/>
                <w:rFonts w:ascii="Arial" w:hAnsi="Arial" w:cs="Arial"/>
                <w:color w:val="333333"/>
                <w:shd w:val="clear" w:color="auto" w:fill="FFFFFF"/>
              </w:rPr>
              <w:t> </w:t>
            </w:r>
            <w:r w:rsidRPr="009E3F90">
              <w:rPr>
                <w:rFonts w:ascii="Arial" w:hAnsi="Arial" w:cs="Arial"/>
                <w:color w:val="333333"/>
              </w:rPr>
              <w:br/>
            </w:r>
            <w:hyperlink r:id="rId17" w:history="1">
              <w:r w:rsidRPr="009E3F90">
                <w:rPr>
                  <w:rStyle w:val="Hipervnculo"/>
                  <w:rFonts w:ascii="Arial" w:hAnsi="Arial" w:cs="Arial"/>
                </w:rPr>
                <w:t>http://site.ebrary.com/lib/senavirtualsp/docDetail.action?docID=10109719&amp;p00=arquitectura%20software</w:t>
              </w:r>
            </w:hyperlink>
          </w:p>
          <w:p w14:paraId="259CC3B3" w14:textId="77777777" w:rsidR="006B4D01" w:rsidRPr="009E3F90" w:rsidRDefault="006B4D01" w:rsidP="003269E0">
            <w:pPr>
              <w:ind w:left="357" w:hanging="357"/>
              <w:jc w:val="both"/>
              <w:rPr>
                <w:rFonts w:ascii="Arial" w:hAnsi="Arial" w:cs="Arial"/>
                <w:color w:val="333333"/>
                <w:shd w:val="clear" w:color="auto" w:fill="FFFFFF"/>
              </w:rPr>
            </w:pPr>
          </w:p>
          <w:p w14:paraId="0A0C7350" w14:textId="77777777" w:rsidR="006B4D01" w:rsidRPr="009E3F90" w:rsidRDefault="006B4D01" w:rsidP="0061051D">
            <w:pPr>
              <w:numPr>
                <w:ilvl w:val="0"/>
                <w:numId w:val="11"/>
              </w:numPr>
              <w:ind w:left="357" w:hanging="357"/>
              <w:jc w:val="both"/>
              <w:rPr>
                <w:rFonts w:ascii="Arial" w:hAnsi="Arial" w:cs="Arial"/>
                <w:color w:val="333333"/>
                <w:shd w:val="clear" w:color="auto" w:fill="FFFFFF"/>
              </w:rPr>
            </w:pPr>
            <w:r w:rsidRPr="009E3F90">
              <w:rPr>
                <w:rFonts w:ascii="Arial" w:hAnsi="Arial" w:cs="Arial"/>
                <w:color w:val="333333"/>
                <w:shd w:val="clear" w:color="auto" w:fill="FFFFFF"/>
              </w:rPr>
              <w:t xml:space="preserve">Landeros Gómez, R. P. (2009). </w:t>
            </w:r>
            <w:r w:rsidRPr="009E3F90">
              <w:rPr>
                <w:rStyle w:val="apple-converted-space"/>
                <w:rFonts w:ascii="Arial" w:hAnsi="Arial" w:cs="Arial"/>
                <w:color w:val="333333"/>
                <w:shd w:val="clear" w:color="auto" w:fill="FFFFFF"/>
              </w:rPr>
              <w:t> </w:t>
            </w:r>
            <w:r w:rsidRPr="009E3F90">
              <w:rPr>
                <w:rStyle w:val="label"/>
                <w:rFonts w:ascii="Arial" w:hAnsi="Arial" w:cs="Arial"/>
                <w:bCs/>
                <w:color w:val="333333"/>
                <w:shd w:val="clear" w:color="auto" w:fill="FFFFFF"/>
              </w:rPr>
              <w:t xml:space="preserve">Herramientas case. </w:t>
            </w:r>
            <w:r w:rsidRPr="009E3F90">
              <w:rPr>
                <w:rFonts w:ascii="Arial" w:hAnsi="Arial" w:cs="Arial"/>
                <w:color w:val="333333"/>
                <w:shd w:val="clear" w:color="auto" w:fill="FFFFFF"/>
              </w:rPr>
              <w:t>El Cid Editor</w:t>
            </w:r>
            <w:r w:rsidRPr="009E3F90">
              <w:rPr>
                <w:rStyle w:val="apple-converted-space"/>
                <w:rFonts w:ascii="Arial" w:hAnsi="Arial" w:cs="Arial"/>
                <w:color w:val="333333"/>
                <w:shd w:val="clear" w:color="auto" w:fill="FFFFFF"/>
              </w:rPr>
              <w:t xml:space="preserve"> </w:t>
            </w:r>
            <w:hyperlink r:id="rId18" w:history="1">
              <w:r w:rsidRPr="009E3F90">
                <w:rPr>
                  <w:rStyle w:val="Hipervnculo"/>
                  <w:rFonts w:ascii="Arial" w:hAnsi="Arial" w:cs="Arial"/>
                </w:rPr>
                <w:t>http://site.ebrary.com/lib/senavirtualsp/docDetail.action?docID=10316297&amp;p00=software%20arquitectura</w:t>
              </w:r>
            </w:hyperlink>
          </w:p>
          <w:p w14:paraId="1AB069E7" w14:textId="77777777" w:rsidR="006B4D01" w:rsidRPr="009E3F90" w:rsidRDefault="006B4D01" w:rsidP="003269E0">
            <w:pPr>
              <w:ind w:left="357" w:hanging="357"/>
              <w:jc w:val="both"/>
              <w:rPr>
                <w:rFonts w:ascii="Arial" w:hAnsi="Arial" w:cs="Arial"/>
                <w:color w:val="333333"/>
                <w:shd w:val="clear" w:color="auto" w:fill="FFFFFF"/>
              </w:rPr>
            </w:pPr>
          </w:p>
          <w:p w14:paraId="7CDB9257" w14:textId="77777777" w:rsidR="006B4D01" w:rsidRPr="009E3F90" w:rsidRDefault="006B4D01" w:rsidP="0061051D">
            <w:pPr>
              <w:numPr>
                <w:ilvl w:val="0"/>
                <w:numId w:val="11"/>
              </w:numPr>
              <w:ind w:left="357" w:hanging="357"/>
              <w:jc w:val="both"/>
              <w:rPr>
                <w:rFonts w:ascii="Arial" w:hAnsi="Arial" w:cs="Arial"/>
                <w:color w:val="333333"/>
                <w:shd w:val="clear" w:color="auto" w:fill="FFFFFF"/>
              </w:rPr>
            </w:pPr>
            <w:proofErr w:type="spellStart"/>
            <w:r w:rsidRPr="009E3F90">
              <w:rPr>
                <w:rFonts w:ascii="Arial" w:hAnsi="Arial" w:cs="Arial"/>
                <w:color w:val="333333"/>
                <w:shd w:val="clear" w:color="auto" w:fill="FFFFFF"/>
              </w:rPr>
              <w:t>Pantaleo</w:t>
            </w:r>
            <w:proofErr w:type="spellEnd"/>
            <w:r w:rsidRPr="009E3F90">
              <w:rPr>
                <w:rFonts w:ascii="Arial" w:hAnsi="Arial" w:cs="Arial"/>
                <w:color w:val="333333"/>
                <w:shd w:val="clear" w:color="auto" w:fill="FFFFFF"/>
              </w:rPr>
              <w:t xml:space="preserve">, G. (2009). </w:t>
            </w:r>
            <w:r w:rsidRPr="009E3F90">
              <w:rPr>
                <w:rStyle w:val="label"/>
                <w:rFonts w:ascii="Arial" w:hAnsi="Arial" w:cs="Arial"/>
                <w:bCs/>
                <w:color w:val="333333"/>
                <w:shd w:val="clear" w:color="auto" w:fill="FFFFFF"/>
              </w:rPr>
              <w:t xml:space="preserve">Calidad en el desarrollo de software. </w:t>
            </w:r>
            <w:proofErr w:type="spellStart"/>
            <w:r w:rsidRPr="009E3F90">
              <w:rPr>
                <w:rStyle w:val="label"/>
                <w:rFonts w:ascii="Arial" w:hAnsi="Arial" w:cs="Arial"/>
                <w:bCs/>
                <w:color w:val="333333"/>
                <w:shd w:val="clear" w:color="auto" w:fill="FFFFFF"/>
              </w:rPr>
              <w:t>Mexico</w:t>
            </w:r>
            <w:proofErr w:type="spellEnd"/>
            <w:r w:rsidRPr="009E3F90">
              <w:rPr>
                <w:rStyle w:val="label"/>
                <w:rFonts w:ascii="Arial" w:hAnsi="Arial" w:cs="Arial"/>
                <w:bCs/>
                <w:color w:val="333333"/>
                <w:shd w:val="clear" w:color="auto" w:fill="FFFFFF"/>
              </w:rPr>
              <w:t xml:space="preserve">: </w:t>
            </w:r>
            <w:r w:rsidR="004F074A" w:rsidRPr="009E3F90">
              <w:rPr>
                <w:rFonts w:ascii="Arial" w:hAnsi="Arial" w:cs="Arial"/>
                <w:color w:val="333333"/>
                <w:shd w:val="clear" w:color="auto" w:fill="FFFFFF"/>
              </w:rPr>
              <w:t>Alfa Omega</w:t>
            </w:r>
            <w:r w:rsidRPr="009E3F90">
              <w:rPr>
                <w:rFonts w:ascii="Arial" w:hAnsi="Arial" w:cs="Arial"/>
                <w:color w:val="333333"/>
                <w:shd w:val="clear" w:color="auto" w:fill="FFFFFF"/>
              </w:rPr>
              <w:t xml:space="preserve"> Grupo Editor </w:t>
            </w:r>
            <w:hyperlink r:id="rId19" w:history="1">
              <w:r w:rsidRPr="009E3F90">
                <w:rPr>
                  <w:rStyle w:val="Hipervnculo"/>
                  <w:rFonts w:ascii="Arial" w:hAnsi="Arial" w:cs="Arial"/>
                </w:rPr>
                <w:t>http://site.ebrary.com/lib/senavirtualsp/docDetail.action?docID=10757943&amp;p00=software%20arquitectura</w:t>
              </w:r>
            </w:hyperlink>
          </w:p>
          <w:p w14:paraId="0E8A0221" w14:textId="77777777" w:rsidR="006B4D01" w:rsidRPr="009E3F90" w:rsidRDefault="006B4D01" w:rsidP="003269E0">
            <w:pPr>
              <w:ind w:left="357" w:hanging="357"/>
              <w:jc w:val="both"/>
              <w:rPr>
                <w:rFonts w:ascii="Arial" w:hAnsi="Arial" w:cs="Arial"/>
                <w:color w:val="333333"/>
                <w:shd w:val="clear" w:color="auto" w:fill="FFFFFF"/>
              </w:rPr>
            </w:pPr>
          </w:p>
          <w:p w14:paraId="5F805C77" w14:textId="77777777" w:rsidR="006B4D01" w:rsidRPr="009E3F90" w:rsidRDefault="006B4D01" w:rsidP="0061051D">
            <w:pPr>
              <w:numPr>
                <w:ilvl w:val="0"/>
                <w:numId w:val="11"/>
              </w:numPr>
              <w:ind w:left="357" w:hanging="357"/>
              <w:jc w:val="both"/>
              <w:rPr>
                <w:rFonts w:ascii="Arial" w:hAnsi="Arial" w:cs="Arial"/>
              </w:rPr>
            </w:pPr>
            <w:proofErr w:type="spellStart"/>
            <w:r w:rsidRPr="009E3F90">
              <w:rPr>
                <w:rFonts w:ascii="Arial" w:hAnsi="Arial" w:cs="Arial"/>
                <w:color w:val="333333"/>
                <w:shd w:val="clear" w:color="auto" w:fill="FFFFFF"/>
              </w:rPr>
              <w:t>Kimmel</w:t>
            </w:r>
            <w:proofErr w:type="spellEnd"/>
            <w:r w:rsidRPr="009E3F90">
              <w:rPr>
                <w:rFonts w:ascii="Arial" w:hAnsi="Arial" w:cs="Arial"/>
                <w:color w:val="333333"/>
                <w:shd w:val="clear" w:color="auto" w:fill="FFFFFF"/>
              </w:rPr>
              <w:t xml:space="preserve">, P. (2010). </w:t>
            </w:r>
            <w:r w:rsidRPr="009E3F90">
              <w:rPr>
                <w:rStyle w:val="apple-converted-space"/>
                <w:rFonts w:ascii="Arial" w:hAnsi="Arial" w:cs="Arial"/>
                <w:color w:val="333333"/>
                <w:shd w:val="clear" w:color="auto" w:fill="FFFFFF"/>
              </w:rPr>
              <w:t> </w:t>
            </w:r>
            <w:r w:rsidRPr="009E3F90">
              <w:rPr>
                <w:rStyle w:val="label"/>
                <w:rFonts w:ascii="Arial" w:hAnsi="Arial" w:cs="Arial"/>
                <w:bCs/>
                <w:color w:val="333333"/>
                <w:shd w:val="clear" w:color="auto" w:fill="FFFFFF"/>
              </w:rPr>
              <w:t xml:space="preserve">Manual de UML. </w:t>
            </w:r>
            <w:proofErr w:type="spellStart"/>
            <w:r w:rsidRPr="009E3F90">
              <w:rPr>
                <w:rStyle w:val="label"/>
                <w:rFonts w:ascii="Arial" w:hAnsi="Arial" w:cs="Arial"/>
                <w:bCs/>
                <w:color w:val="333333"/>
                <w:shd w:val="clear" w:color="auto" w:fill="FFFFFF"/>
              </w:rPr>
              <w:t>Mexico</w:t>
            </w:r>
            <w:proofErr w:type="spellEnd"/>
            <w:r w:rsidRPr="009E3F90">
              <w:rPr>
                <w:rStyle w:val="label"/>
                <w:rFonts w:ascii="Arial" w:hAnsi="Arial" w:cs="Arial"/>
                <w:bCs/>
                <w:color w:val="333333"/>
                <w:shd w:val="clear" w:color="auto" w:fill="FFFFFF"/>
              </w:rPr>
              <w:t xml:space="preserve">: </w:t>
            </w:r>
            <w:r w:rsidRPr="009E3F90">
              <w:rPr>
                <w:rFonts w:ascii="Arial" w:hAnsi="Arial" w:cs="Arial"/>
                <w:color w:val="333333"/>
                <w:shd w:val="clear" w:color="auto" w:fill="FFFFFF"/>
              </w:rPr>
              <w:t>McGraw-Hill Interamericana</w:t>
            </w:r>
            <w:r w:rsidRPr="009E3F90">
              <w:rPr>
                <w:rStyle w:val="apple-converted-space"/>
                <w:rFonts w:ascii="Arial" w:hAnsi="Arial" w:cs="Arial"/>
                <w:color w:val="333333"/>
                <w:shd w:val="clear" w:color="auto" w:fill="FFFFFF"/>
              </w:rPr>
              <w:t> </w:t>
            </w:r>
            <w:r w:rsidRPr="009E3F90">
              <w:rPr>
                <w:rFonts w:ascii="Arial" w:hAnsi="Arial" w:cs="Arial"/>
                <w:color w:val="333333"/>
              </w:rPr>
              <w:br/>
            </w:r>
            <w:hyperlink r:id="rId20" w:history="1">
              <w:r w:rsidRPr="009E3F90">
                <w:rPr>
                  <w:rStyle w:val="Hipervnculo"/>
                  <w:rFonts w:ascii="Arial" w:hAnsi="Arial" w:cs="Arial"/>
                </w:rPr>
                <w:t>http://site.ebrary.com/lib/senavirtualsp/docDetail.action?docID=10433806&amp;p00=uml</w:t>
              </w:r>
            </w:hyperlink>
          </w:p>
          <w:p w14:paraId="5A682F13" w14:textId="77777777" w:rsidR="002C7365" w:rsidRPr="009E3F90" w:rsidRDefault="002C7365" w:rsidP="00BD12E0">
            <w:pPr>
              <w:shd w:val="clear" w:color="auto" w:fill="FFFFFF"/>
              <w:ind w:left="720"/>
              <w:outlineLvl w:val="0"/>
              <w:rPr>
                <w:rFonts w:ascii="Arial" w:hAnsi="Arial" w:cs="Arial"/>
                <w:b/>
                <w:color w:val="000000"/>
              </w:rPr>
            </w:pPr>
          </w:p>
        </w:tc>
      </w:tr>
    </w:tbl>
    <w:p w14:paraId="3D6C88D0" w14:textId="77777777" w:rsidR="00E64383" w:rsidRPr="009E3F90" w:rsidRDefault="00E64383">
      <w:pPr>
        <w:rPr>
          <w:rFonts w:ascii="Arial" w:hAnsi="Arial" w:cs="Arial"/>
        </w:rPr>
      </w:pPr>
    </w:p>
    <w:p w14:paraId="07C97918" w14:textId="77777777" w:rsidR="00EF4AB6" w:rsidRPr="009E3F90" w:rsidRDefault="00EF4AB6">
      <w:pPr>
        <w:rPr>
          <w:rFonts w:ascii="Arial" w:hAnsi="Arial" w:cs="Arial"/>
          <w:b/>
        </w:rPr>
      </w:pPr>
    </w:p>
    <w:p w14:paraId="253994E2" w14:textId="77777777" w:rsidR="00DA04B6" w:rsidRPr="007725BE" w:rsidRDefault="005A57C8" w:rsidP="00E32AF0">
      <w:pPr>
        <w:pStyle w:val="Ttulo1"/>
        <w:rPr>
          <w:rFonts w:ascii="Arial" w:hAnsi="Arial" w:cs="Arial"/>
          <w:b/>
          <w:color w:val="auto"/>
          <w:sz w:val="24"/>
          <w:szCs w:val="24"/>
        </w:rPr>
      </w:pPr>
      <w:r w:rsidRPr="007725BE">
        <w:rPr>
          <w:rFonts w:ascii="Arial" w:hAnsi="Arial" w:cs="Arial"/>
          <w:b/>
          <w:color w:val="auto"/>
          <w:sz w:val="24"/>
          <w:szCs w:val="24"/>
        </w:rPr>
        <w:t xml:space="preserve">PESO </w:t>
      </w:r>
      <w:r w:rsidR="00E64383" w:rsidRPr="007725BE">
        <w:rPr>
          <w:rFonts w:ascii="Arial" w:hAnsi="Arial" w:cs="Arial"/>
          <w:b/>
          <w:color w:val="auto"/>
          <w:sz w:val="24"/>
          <w:szCs w:val="24"/>
        </w:rPr>
        <w:t>PORCENT</w:t>
      </w:r>
      <w:r w:rsidRPr="007725BE">
        <w:rPr>
          <w:rFonts w:ascii="Arial" w:hAnsi="Arial" w:cs="Arial"/>
          <w:b/>
          <w:color w:val="auto"/>
          <w:sz w:val="24"/>
          <w:szCs w:val="24"/>
        </w:rPr>
        <w:t>UAL DE LAS LÍNEAS TECNOLÓGICAS EN EL PROGRAMA</w:t>
      </w:r>
    </w:p>
    <w:p w14:paraId="573745EA" w14:textId="04FB5FB6" w:rsidR="00387C97" w:rsidRPr="007725BE" w:rsidRDefault="00387C97" w:rsidP="00E32AF0">
      <w:pPr>
        <w:pStyle w:val="Ttulo1"/>
        <w:rPr>
          <w:rFonts w:ascii="Arial" w:hAnsi="Arial" w:cs="Arial"/>
          <w:color w:val="auto"/>
          <w:sz w:val="24"/>
          <w:szCs w:val="24"/>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851"/>
        <w:gridCol w:w="2775"/>
        <w:gridCol w:w="2402"/>
        <w:gridCol w:w="1627"/>
      </w:tblGrid>
      <w:tr w:rsidR="00DA04B6" w:rsidRPr="009E3F90" w14:paraId="16464FDD" w14:textId="77777777" w:rsidTr="007725BE">
        <w:tc>
          <w:tcPr>
            <w:tcW w:w="1163" w:type="dxa"/>
            <w:shd w:val="pct10" w:color="auto" w:fill="auto"/>
            <w:vAlign w:val="center"/>
          </w:tcPr>
          <w:p w14:paraId="7E8204AF" w14:textId="77777777" w:rsidR="00E64383" w:rsidRPr="009E3F90" w:rsidRDefault="00E64383" w:rsidP="00E64383">
            <w:pPr>
              <w:ind w:left="252" w:hanging="252"/>
              <w:jc w:val="center"/>
              <w:rPr>
                <w:rFonts w:ascii="Arial" w:hAnsi="Arial" w:cs="Arial"/>
                <w:b/>
              </w:rPr>
            </w:pPr>
            <w:r w:rsidRPr="009E3F90">
              <w:rPr>
                <w:rFonts w:ascii="Arial" w:hAnsi="Arial" w:cs="Arial"/>
                <w:b/>
              </w:rPr>
              <w:t>DISEÑO</w:t>
            </w:r>
          </w:p>
        </w:tc>
        <w:tc>
          <w:tcPr>
            <w:tcW w:w="851" w:type="dxa"/>
            <w:shd w:val="pct10" w:color="auto" w:fill="auto"/>
            <w:vAlign w:val="center"/>
          </w:tcPr>
          <w:p w14:paraId="5CFAB63E" w14:textId="77777777" w:rsidR="00E64383" w:rsidRPr="009E3F90" w:rsidRDefault="00E64383" w:rsidP="00E64383">
            <w:pPr>
              <w:ind w:left="252" w:hanging="252"/>
              <w:jc w:val="center"/>
              <w:rPr>
                <w:rFonts w:ascii="Arial" w:hAnsi="Arial" w:cs="Arial"/>
                <w:b/>
              </w:rPr>
            </w:pPr>
            <w:r w:rsidRPr="009E3F90">
              <w:rPr>
                <w:rFonts w:ascii="Arial" w:hAnsi="Arial" w:cs="Arial"/>
                <w:b/>
              </w:rPr>
              <w:t>TIC</w:t>
            </w:r>
          </w:p>
        </w:tc>
        <w:tc>
          <w:tcPr>
            <w:tcW w:w="2775" w:type="dxa"/>
            <w:shd w:val="pct10" w:color="auto" w:fill="auto"/>
            <w:vAlign w:val="center"/>
          </w:tcPr>
          <w:p w14:paraId="192E4E5B" w14:textId="77777777" w:rsidR="00E64383" w:rsidRPr="009E3F90" w:rsidRDefault="00E64383" w:rsidP="00E64383">
            <w:pPr>
              <w:ind w:left="252" w:hanging="252"/>
              <w:jc w:val="center"/>
              <w:rPr>
                <w:rFonts w:ascii="Arial" w:hAnsi="Arial" w:cs="Arial"/>
                <w:b/>
              </w:rPr>
            </w:pPr>
            <w:r w:rsidRPr="009E3F90">
              <w:rPr>
                <w:rFonts w:ascii="Arial" w:hAnsi="Arial" w:cs="Arial"/>
                <w:b/>
              </w:rPr>
              <w:t>PRODUCCION  Y TRANSFORMACION</w:t>
            </w:r>
          </w:p>
        </w:tc>
        <w:tc>
          <w:tcPr>
            <w:tcW w:w="2402" w:type="dxa"/>
            <w:shd w:val="pct10" w:color="auto" w:fill="auto"/>
            <w:vAlign w:val="center"/>
          </w:tcPr>
          <w:p w14:paraId="2080A6C4" w14:textId="77777777" w:rsidR="00E64383" w:rsidRPr="009E3F90" w:rsidRDefault="00E64383" w:rsidP="00E64383">
            <w:pPr>
              <w:ind w:left="252" w:hanging="252"/>
              <w:jc w:val="center"/>
              <w:rPr>
                <w:rFonts w:ascii="Arial" w:hAnsi="Arial" w:cs="Arial"/>
                <w:b/>
              </w:rPr>
            </w:pPr>
            <w:r w:rsidRPr="009E3F90">
              <w:rPr>
                <w:rFonts w:ascii="Arial" w:hAnsi="Arial" w:cs="Arial"/>
                <w:b/>
              </w:rPr>
              <w:t>MATERIALES Y HERRAMIENTAS</w:t>
            </w:r>
          </w:p>
        </w:tc>
        <w:tc>
          <w:tcPr>
            <w:tcW w:w="1627" w:type="dxa"/>
            <w:shd w:val="pct10" w:color="auto" w:fill="auto"/>
            <w:vAlign w:val="center"/>
          </w:tcPr>
          <w:p w14:paraId="028A7F67" w14:textId="77777777" w:rsidR="00E64383" w:rsidRPr="009E3F90" w:rsidRDefault="00E64383" w:rsidP="00E64383">
            <w:pPr>
              <w:ind w:left="252" w:hanging="252"/>
              <w:jc w:val="center"/>
              <w:rPr>
                <w:rFonts w:ascii="Arial" w:hAnsi="Arial" w:cs="Arial"/>
                <w:b/>
              </w:rPr>
            </w:pPr>
            <w:r w:rsidRPr="009E3F90">
              <w:rPr>
                <w:rFonts w:ascii="Arial" w:hAnsi="Arial" w:cs="Arial"/>
                <w:b/>
              </w:rPr>
              <w:t>CLIENTE</w:t>
            </w:r>
          </w:p>
        </w:tc>
      </w:tr>
      <w:tr w:rsidR="00DA04B6" w:rsidRPr="009E3F90" w14:paraId="221D0696" w14:textId="77777777" w:rsidTr="007725BE">
        <w:tc>
          <w:tcPr>
            <w:tcW w:w="1163" w:type="dxa"/>
          </w:tcPr>
          <w:p w14:paraId="227282AB" w14:textId="77777777" w:rsidR="00E64383" w:rsidRPr="009E3F90" w:rsidRDefault="00D1788B" w:rsidP="0097207D">
            <w:pPr>
              <w:jc w:val="center"/>
              <w:rPr>
                <w:rFonts w:ascii="Arial" w:hAnsi="Arial" w:cs="Arial"/>
              </w:rPr>
            </w:pPr>
            <w:r w:rsidRPr="009E3F90">
              <w:rPr>
                <w:rFonts w:ascii="Arial" w:hAnsi="Arial" w:cs="Arial"/>
              </w:rPr>
              <w:t>20%</w:t>
            </w:r>
          </w:p>
        </w:tc>
        <w:tc>
          <w:tcPr>
            <w:tcW w:w="851" w:type="dxa"/>
          </w:tcPr>
          <w:p w14:paraId="1E0B9923" w14:textId="77777777" w:rsidR="00E64383" w:rsidRPr="009E3F90" w:rsidRDefault="002D21FA" w:rsidP="00E64383">
            <w:pPr>
              <w:jc w:val="center"/>
              <w:rPr>
                <w:rFonts w:ascii="Arial" w:hAnsi="Arial" w:cs="Arial"/>
              </w:rPr>
            </w:pPr>
            <w:r>
              <w:rPr>
                <w:rFonts w:ascii="Arial" w:hAnsi="Arial" w:cs="Arial"/>
              </w:rPr>
              <w:t>5</w:t>
            </w:r>
            <w:r w:rsidR="00686E87" w:rsidRPr="009E3F90">
              <w:rPr>
                <w:rFonts w:ascii="Arial" w:hAnsi="Arial" w:cs="Arial"/>
              </w:rPr>
              <w:t>0%</w:t>
            </w:r>
          </w:p>
        </w:tc>
        <w:tc>
          <w:tcPr>
            <w:tcW w:w="2775" w:type="dxa"/>
          </w:tcPr>
          <w:p w14:paraId="3DFEA457" w14:textId="77777777" w:rsidR="00E64383" w:rsidRPr="009E3F90" w:rsidRDefault="002D21FA" w:rsidP="00E64383">
            <w:pPr>
              <w:jc w:val="center"/>
              <w:rPr>
                <w:rFonts w:ascii="Arial" w:hAnsi="Arial" w:cs="Arial"/>
              </w:rPr>
            </w:pPr>
            <w:r>
              <w:rPr>
                <w:rFonts w:ascii="Arial" w:hAnsi="Arial" w:cs="Arial"/>
              </w:rPr>
              <w:t>5%</w:t>
            </w:r>
          </w:p>
        </w:tc>
        <w:tc>
          <w:tcPr>
            <w:tcW w:w="2402" w:type="dxa"/>
          </w:tcPr>
          <w:p w14:paraId="6CF3622A" w14:textId="77777777" w:rsidR="00E64383" w:rsidRPr="009E3F90" w:rsidRDefault="002D21FA" w:rsidP="00E64383">
            <w:pPr>
              <w:jc w:val="center"/>
              <w:rPr>
                <w:rFonts w:ascii="Arial" w:hAnsi="Arial" w:cs="Arial"/>
              </w:rPr>
            </w:pPr>
            <w:r>
              <w:rPr>
                <w:rFonts w:ascii="Arial" w:hAnsi="Arial" w:cs="Arial"/>
              </w:rPr>
              <w:t>5%</w:t>
            </w:r>
          </w:p>
        </w:tc>
        <w:tc>
          <w:tcPr>
            <w:tcW w:w="1627" w:type="dxa"/>
          </w:tcPr>
          <w:p w14:paraId="5009C6D0" w14:textId="77777777" w:rsidR="00E64383" w:rsidRPr="009E3F90" w:rsidRDefault="00D1788B" w:rsidP="00E64383">
            <w:pPr>
              <w:jc w:val="center"/>
              <w:rPr>
                <w:rFonts w:ascii="Arial" w:hAnsi="Arial" w:cs="Arial"/>
              </w:rPr>
            </w:pPr>
            <w:r w:rsidRPr="009E3F90">
              <w:rPr>
                <w:rFonts w:ascii="Arial" w:hAnsi="Arial" w:cs="Arial"/>
              </w:rPr>
              <w:t>2</w:t>
            </w:r>
            <w:r w:rsidR="00686E87" w:rsidRPr="009E3F90">
              <w:rPr>
                <w:rFonts w:ascii="Arial" w:hAnsi="Arial" w:cs="Arial"/>
              </w:rPr>
              <w:t>0%</w:t>
            </w:r>
          </w:p>
        </w:tc>
      </w:tr>
    </w:tbl>
    <w:p w14:paraId="4E9266FB" w14:textId="77777777" w:rsidR="00B0123C" w:rsidRPr="009E3F90" w:rsidRDefault="00B0123C">
      <w:pPr>
        <w:rPr>
          <w:rFonts w:ascii="Arial" w:hAnsi="Arial" w:cs="Arial"/>
          <w:b/>
          <w:color w:val="000000"/>
        </w:rPr>
      </w:pPr>
    </w:p>
    <w:p w14:paraId="618597C1" w14:textId="77777777" w:rsidR="008C02DF" w:rsidRDefault="008C02DF" w:rsidP="00EC07BE">
      <w:pPr>
        <w:rPr>
          <w:rFonts w:ascii="Arial" w:hAnsi="Arial" w:cs="Arial"/>
        </w:rPr>
      </w:pPr>
    </w:p>
    <w:p w14:paraId="30409926" w14:textId="77777777" w:rsidR="001A6DB6" w:rsidRDefault="001A6DB6" w:rsidP="00EC07BE">
      <w:pPr>
        <w:rPr>
          <w:rFonts w:ascii="Arial" w:hAnsi="Arial" w:cs="Arial"/>
        </w:rPr>
      </w:pPr>
    </w:p>
    <w:p w14:paraId="39400CDD" w14:textId="77777777" w:rsidR="001A6DB6" w:rsidRDefault="001A6DB6" w:rsidP="00EC07BE">
      <w:pPr>
        <w:rPr>
          <w:rFonts w:ascii="Arial" w:hAnsi="Arial" w:cs="Arial"/>
        </w:rPr>
      </w:pPr>
    </w:p>
    <w:p w14:paraId="693A4DC1" w14:textId="77777777" w:rsidR="001A6DB6" w:rsidRDefault="001A6DB6" w:rsidP="00EC07BE">
      <w:pPr>
        <w:rPr>
          <w:rFonts w:ascii="Arial" w:hAnsi="Arial" w:cs="Arial"/>
        </w:rPr>
      </w:pPr>
    </w:p>
    <w:p w14:paraId="7CC5CC49" w14:textId="77777777" w:rsidR="001A6DB6" w:rsidRDefault="001A6DB6" w:rsidP="00EC07BE">
      <w:pPr>
        <w:rPr>
          <w:rFonts w:ascii="Arial" w:hAnsi="Arial" w:cs="Arial"/>
        </w:rPr>
      </w:pPr>
    </w:p>
    <w:p w14:paraId="4B3B114B" w14:textId="77777777" w:rsidR="001A6DB6" w:rsidRDefault="001A6DB6" w:rsidP="00EC07BE">
      <w:pPr>
        <w:rPr>
          <w:rFonts w:ascii="Arial" w:hAnsi="Arial" w:cs="Arial"/>
        </w:rPr>
      </w:pPr>
    </w:p>
    <w:p w14:paraId="34133EFE" w14:textId="77777777" w:rsidR="001A6DB6" w:rsidRDefault="001A6DB6" w:rsidP="00EC07BE">
      <w:pPr>
        <w:rPr>
          <w:rFonts w:ascii="Arial" w:hAnsi="Arial" w:cs="Arial"/>
        </w:rPr>
      </w:pPr>
    </w:p>
    <w:p w14:paraId="61645A75" w14:textId="77777777" w:rsidR="001A6DB6" w:rsidRDefault="001A6DB6" w:rsidP="00EC07BE">
      <w:pPr>
        <w:rPr>
          <w:rFonts w:ascii="Arial" w:hAnsi="Arial" w:cs="Arial"/>
        </w:rPr>
      </w:pPr>
    </w:p>
    <w:p w14:paraId="61EF1F95" w14:textId="77777777" w:rsidR="001A6DB6" w:rsidRDefault="001A6DB6" w:rsidP="00EC07BE">
      <w:pPr>
        <w:rPr>
          <w:rFonts w:ascii="Arial" w:hAnsi="Arial" w:cs="Arial"/>
        </w:rPr>
      </w:pPr>
    </w:p>
    <w:p w14:paraId="2D9B723E" w14:textId="77777777" w:rsidR="001A6DB6" w:rsidRDefault="001A6DB6" w:rsidP="00EC07BE">
      <w:pPr>
        <w:rPr>
          <w:rFonts w:ascii="Arial" w:hAnsi="Arial" w:cs="Arial"/>
        </w:rPr>
      </w:pPr>
    </w:p>
    <w:p w14:paraId="3F7A8991" w14:textId="77777777" w:rsidR="001A6DB6" w:rsidRDefault="001A6DB6" w:rsidP="00EC07BE">
      <w:pPr>
        <w:rPr>
          <w:rFonts w:ascii="Arial" w:hAnsi="Arial" w:cs="Arial"/>
        </w:rPr>
      </w:pPr>
    </w:p>
    <w:p w14:paraId="5AFC5FBC" w14:textId="77777777" w:rsidR="001A6DB6" w:rsidRDefault="001A6DB6" w:rsidP="00EC07BE">
      <w:pPr>
        <w:rPr>
          <w:rFonts w:ascii="Arial" w:hAnsi="Arial" w:cs="Arial"/>
        </w:rPr>
      </w:pPr>
    </w:p>
    <w:p w14:paraId="1EF183E5" w14:textId="77777777" w:rsidR="001A6DB6" w:rsidRDefault="001A6DB6" w:rsidP="00EC07BE">
      <w:pPr>
        <w:rPr>
          <w:rFonts w:ascii="Arial" w:hAnsi="Arial" w:cs="Arial"/>
        </w:rPr>
      </w:pPr>
    </w:p>
    <w:p w14:paraId="325D9E71" w14:textId="77777777" w:rsidR="001A6DB6" w:rsidRDefault="001A6DB6" w:rsidP="00EC07BE">
      <w:pPr>
        <w:rPr>
          <w:rFonts w:ascii="Arial" w:hAnsi="Arial" w:cs="Arial"/>
        </w:rPr>
      </w:pPr>
    </w:p>
    <w:p w14:paraId="4C941C02" w14:textId="77777777" w:rsidR="001A6DB6" w:rsidRDefault="001A6DB6" w:rsidP="00EC07BE">
      <w:pPr>
        <w:rPr>
          <w:rFonts w:ascii="Arial" w:hAnsi="Arial" w:cs="Arial"/>
        </w:rPr>
      </w:pPr>
    </w:p>
    <w:p w14:paraId="69035317" w14:textId="77777777" w:rsidR="001A6DB6" w:rsidRDefault="001A6DB6" w:rsidP="00EC07BE">
      <w:pPr>
        <w:rPr>
          <w:rFonts w:ascii="Arial" w:hAnsi="Arial" w:cs="Arial"/>
        </w:rPr>
      </w:pPr>
    </w:p>
    <w:p w14:paraId="3F977571" w14:textId="77777777" w:rsidR="001A6DB6" w:rsidRDefault="001A6DB6" w:rsidP="00EC07BE">
      <w:pPr>
        <w:rPr>
          <w:rFonts w:ascii="Arial" w:hAnsi="Arial" w:cs="Arial"/>
        </w:rPr>
      </w:pPr>
    </w:p>
    <w:p w14:paraId="308152F5" w14:textId="77777777" w:rsidR="001A6DB6" w:rsidRDefault="001A6DB6" w:rsidP="00EC07BE">
      <w:pPr>
        <w:rPr>
          <w:rFonts w:ascii="Arial" w:hAnsi="Arial" w:cs="Arial"/>
        </w:rPr>
      </w:pPr>
    </w:p>
    <w:p w14:paraId="6C5851D9" w14:textId="77777777" w:rsidR="001A6DB6" w:rsidRDefault="001A6DB6" w:rsidP="00EC07BE">
      <w:pPr>
        <w:rPr>
          <w:rFonts w:ascii="Arial" w:hAnsi="Arial" w:cs="Arial"/>
        </w:rPr>
      </w:pPr>
    </w:p>
    <w:p w14:paraId="1348F1AA" w14:textId="77777777" w:rsidR="001A6DB6" w:rsidRDefault="001A6DB6" w:rsidP="00EC07BE">
      <w:pPr>
        <w:rPr>
          <w:rFonts w:ascii="Arial" w:hAnsi="Arial" w:cs="Arial"/>
        </w:rPr>
      </w:pPr>
    </w:p>
    <w:p w14:paraId="706BB5BC" w14:textId="77777777" w:rsidR="001A6DB6" w:rsidRDefault="001A6DB6" w:rsidP="00EC07BE">
      <w:pPr>
        <w:rPr>
          <w:rFonts w:ascii="Arial" w:hAnsi="Arial" w:cs="Arial"/>
        </w:rPr>
      </w:pPr>
    </w:p>
    <w:p w14:paraId="6F27E93A" w14:textId="77777777" w:rsidR="001A6DB6" w:rsidRDefault="001A6DB6" w:rsidP="00EC07BE">
      <w:pPr>
        <w:rPr>
          <w:rFonts w:ascii="Arial" w:hAnsi="Arial" w:cs="Arial"/>
        </w:rPr>
      </w:pPr>
    </w:p>
    <w:p w14:paraId="692B40B1" w14:textId="77777777" w:rsidR="001A6DB6" w:rsidRDefault="001A6DB6" w:rsidP="00EC07BE">
      <w:pPr>
        <w:rPr>
          <w:rFonts w:ascii="Arial" w:hAnsi="Arial" w:cs="Arial"/>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22"/>
        <w:gridCol w:w="5691"/>
      </w:tblGrid>
      <w:tr w:rsidR="00FD7586" w:rsidRPr="00DA33D5" w14:paraId="322DD769" w14:textId="77777777" w:rsidTr="003D57C7">
        <w:trPr>
          <w:trHeight w:val="340"/>
          <w:jc w:val="center"/>
        </w:trPr>
        <w:tc>
          <w:tcPr>
            <w:tcW w:w="8956" w:type="dxa"/>
            <w:gridSpan w:val="3"/>
            <w:shd w:val="clear" w:color="auto" w:fill="E6E6E6"/>
            <w:vAlign w:val="center"/>
          </w:tcPr>
          <w:p w14:paraId="091CD541" w14:textId="77777777" w:rsidR="00FD7586" w:rsidRPr="00DA33D5" w:rsidRDefault="00FD7586" w:rsidP="003D57C7">
            <w:pPr>
              <w:jc w:val="center"/>
              <w:rPr>
                <w:rFonts w:ascii="Arial" w:hAnsi="Arial" w:cs="Arial"/>
                <w:b/>
                <w:color w:val="000000"/>
                <w:sz w:val="22"/>
                <w:szCs w:val="22"/>
              </w:rPr>
            </w:pPr>
            <w:r w:rsidRPr="00DA33D5">
              <w:rPr>
                <w:rFonts w:ascii="Arial" w:hAnsi="Arial" w:cs="Arial"/>
                <w:b/>
                <w:sz w:val="22"/>
                <w:szCs w:val="22"/>
              </w:rPr>
              <w:tab/>
            </w:r>
            <w:r w:rsidRPr="00DA33D5">
              <w:rPr>
                <w:rFonts w:ascii="Arial" w:hAnsi="Arial" w:cs="Arial"/>
                <w:b/>
                <w:color w:val="000000"/>
                <w:sz w:val="22"/>
                <w:szCs w:val="22"/>
              </w:rPr>
              <w:t>1. CONTENIDOS CURRICULARES DE LA COMPETENCIA</w:t>
            </w:r>
          </w:p>
        </w:tc>
      </w:tr>
      <w:tr w:rsidR="00FD7586" w:rsidRPr="00DA33D5" w14:paraId="543FCFAC" w14:textId="77777777" w:rsidTr="003D57C7">
        <w:trPr>
          <w:trHeight w:val="340"/>
          <w:jc w:val="center"/>
        </w:trPr>
        <w:tc>
          <w:tcPr>
            <w:tcW w:w="1843" w:type="dxa"/>
            <w:shd w:val="clear" w:color="auto" w:fill="E6E6E6"/>
            <w:vAlign w:val="center"/>
          </w:tcPr>
          <w:p w14:paraId="23ADA4D9" w14:textId="77777777" w:rsidR="00FD7586" w:rsidRPr="00DA33D5" w:rsidRDefault="00FD7586" w:rsidP="003D57C7">
            <w:pPr>
              <w:jc w:val="center"/>
              <w:rPr>
                <w:rFonts w:ascii="Arial" w:hAnsi="Arial" w:cs="Arial"/>
                <w:b/>
                <w:color w:val="000000"/>
                <w:sz w:val="22"/>
                <w:szCs w:val="22"/>
                <w:lang w:val="es-MX"/>
              </w:rPr>
            </w:pPr>
            <w:r w:rsidRPr="00DA33D5">
              <w:rPr>
                <w:rFonts w:ascii="Arial" w:hAnsi="Arial" w:cs="Arial"/>
                <w:b/>
                <w:color w:val="000000"/>
                <w:sz w:val="22"/>
                <w:szCs w:val="22"/>
                <w:lang w:val="es-MX"/>
              </w:rPr>
              <w:t>CODIGO</w:t>
            </w:r>
          </w:p>
        </w:tc>
        <w:tc>
          <w:tcPr>
            <w:tcW w:w="1422" w:type="dxa"/>
            <w:shd w:val="clear" w:color="auto" w:fill="E6E6E6"/>
            <w:vAlign w:val="center"/>
          </w:tcPr>
          <w:p w14:paraId="5799DA2B" w14:textId="77777777" w:rsidR="00FD7586" w:rsidRPr="00DA33D5" w:rsidRDefault="00FD7586" w:rsidP="003D57C7">
            <w:pPr>
              <w:jc w:val="center"/>
              <w:rPr>
                <w:rFonts w:ascii="Arial" w:hAnsi="Arial" w:cs="Arial"/>
                <w:b/>
                <w:color w:val="000000"/>
                <w:sz w:val="22"/>
                <w:szCs w:val="22"/>
              </w:rPr>
            </w:pPr>
            <w:r w:rsidRPr="00DA33D5">
              <w:rPr>
                <w:rFonts w:ascii="Arial" w:hAnsi="Arial" w:cs="Arial"/>
                <w:b/>
                <w:color w:val="000000"/>
                <w:sz w:val="22"/>
                <w:szCs w:val="22"/>
                <w:lang w:val="es-MX"/>
              </w:rPr>
              <w:t>VERSION DE LA NCL</w:t>
            </w:r>
          </w:p>
        </w:tc>
        <w:tc>
          <w:tcPr>
            <w:tcW w:w="5691" w:type="dxa"/>
            <w:shd w:val="clear" w:color="auto" w:fill="E6E6E6"/>
            <w:vAlign w:val="center"/>
          </w:tcPr>
          <w:p w14:paraId="44538C72" w14:textId="77777777" w:rsidR="00FD7586" w:rsidRPr="00DA33D5" w:rsidRDefault="00FD7586" w:rsidP="003D57C7">
            <w:pPr>
              <w:jc w:val="center"/>
              <w:rPr>
                <w:rFonts w:ascii="Arial" w:hAnsi="Arial" w:cs="Arial"/>
                <w:b/>
                <w:color w:val="000000"/>
                <w:sz w:val="22"/>
                <w:szCs w:val="22"/>
              </w:rPr>
            </w:pPr>
            <w:r w:rsidRPr="00DA33D5">
              <w:rPr>
                <w:rFonts w:ascii="Arial" w:hAnsi="Arial" w:cs="Arial"/>
                <w:b/>
                <w:color w:val="000000"/>
                <w:sz w:val="22"/>
                <w:szCs w:val="22"/>
              </w:rPr>
              <w:t>DENOMINACION</w:t>
            </w:r>
          </w:p>
        </w:tc>
      </w:tr>
      <w:tr w:rsidR="00FD7586" w:rsidRPr="00DA33D5" w14:paraId="3AE20889" w14:textId="77777777" w:rsidTr="003D57C7">
        <w:trPr>
          <w:trHeight w:val="340"/>
          <w:jc w:val="center"/>
        </w:trPr>
        <w:tc>
          <w:tcPr>
            <w:tcW w:w="1843" w:type="dxa"/>
            <w:tcBorders>
              <w:bottom w:val="single" w:sz="4" w:space="0" w:color="000080"/>
            </w:tcBorders>
            <w:shd w:val="clear" w:color="auto" w:fill="FFFFFF"/>
            <w:vAlign w:val="center"/>
          </w:tcPr>
          <w:p w14:paraId="2F0EE6A8" w14:textId="77777777" w:rsidR="00FD7586" w:rsidRPr="00111CF8" w:rsidRDefault="009C6AA1" w:rsidP="003D57C7">
            <w:pPr>
              <w:jc w:val="center"/>
              <w:rPr>
                <w:rFonts w:ascii="Arial" w:hAnsi="Arial" w:cs="Arial"/>
                <w:color w:val="000000"/>
                <w:lang w:val="es-MX"/>
              </w:rPr>
            </w:pPr>
            <w:r w:rsidRPr="009C6AA1">
              <w:rPr>
                <w:rFonts w:ascii="Arial" w:hAnsi="Arial" w:cs="Arial"/>
                <w:lang w:val="es-CO" w:eastAsia="es-CO"/>
              </w:rPr>
              <w:t>220501092</w:t>
            </w:r>
            <w:r w:rsidRPr="009C6AA1">
              <w:rPr>
                <w:rFonts w:ascii="Arial" w:hAnsi="Arial" w:cs="Arial"/>
                <w:lang w:val="es-CO" w:eastAsia="es-CO"/>
              </w:rPr>
              <w:tab/>
            </w:r>
          </w:p>
        </w:tc>
        <w:tc>
          <w:tcPr>
            <w:tcW w:w="1422" w:type="dxa"/>
            <w:tcBorders>
              <w:bottom w:val="single" w:sz="4" w:space="0" w:color="000080"/>
            </w:tcBorders>
            <w:vAlign w:val="center"/>
          </w:tcPr>
          <w:p w14:paraId="69B38775" w14:textId="77777777" w:rsidR="00FD7586" w:rsidRPr="00111CF8" w:rsidRDefault="009C6AA1" w:rsidP="003D57C7">
            <w:pPr>
              <w:jc w:val="center"/>
              <w:rPr>
                <w:rFonts w:ascii="Arial" w:hAnsi="Arial" w:cs="Arial"/>
                <w:color w:val="000000"/>
              </w:rPr>
            </w:pPr>
            <w:r>
              <w:rPr>
                <w:rFonts w:ascii="Arial" w:hAnsi="Arial" w:cs="Arial"/>
                <w:color w:val="000000"/>
              </w:rPr>
              <w:t>1</w:t>
            </w:r>
          </w:p>
        </w:tc>
        <w:tc>
          <w:tcPr>
            <w:tcW w:w="5691" w:type="dxa"/>
            <w:tcBorders>
              <w:bottom w:val="single" w:sz="4" w:space="0" w:color="000080"/>
            </w:tcBorders>
            <w:vAlign w:val="center"/>
          </w:tcPr>
          <w:p w14:paraId="276077D6" w14:textId="77777777" w:rsidR="00FD7586" w:rsidRPr="00111CF8" w:rsidRDefault="009C6AA1" w:rsidP="002D585C">
            <w:pPr>
              <w:autoSpaceDE w:val="0"/>
              <w:autoSpaceDN w:val="0"/>
              <w:adjustRightInd w:val="0"/>
              <w:jc w:val="both"/>
              <w:rPr>
                <w:rFonts w:ascii="Arial" w:hAnsi="Arial" w:cs="Arial"/>
                <w:lang w:val="es-CO" w:eastAsia="es-CO"/>
              </w:rPr>
            </w:pPr>
            <w:r w:rsidRPr="009C6AA1">
              <w:rPr>
                <w:lang w:val="es-CO" w:eastAsia="es-CO"/>
              </w:rPr>
              <w:t>Especificación de requisitos del software</w:t>
            </w:r>
            <w:r w:rsidR="00FD7586">
              <w:rPr>
                <w:lang w:val="es-CO" w:eastAsia="es-CO"/>
              </w:rPr>
              <w:t>.</w:t>
            </w:r>
          </w:p>
        </w:tc>
      </w:tr>
      <w:tr w:rsidR="00FD7586" w:rsidRPr="00DA33D5" w14:paraId="63AA6673" w14:textId="77777777" w:rsidTr="003D57C7">
        <w:tblPrEx>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PrEx>
        <w:trPr>
          <w:jc w:val="center"/>
        </w:trPr>
        <w:tc>
          <w:tcPr>
            <w:tcW w:w="3265" w:type="dxa"/>
            <w:gridSpan w:val="2"/>
            <w:shd w:val="clear" w:color="auto" w:fill="E6E6E6"/>
          </w:tcPr>
          <w:p w14:paraId="0C6E47AA" w14:textId="77777777" w:rsidR="00FD7586" w:rsidRPr="00DA33D5" w:rsidRDefault="00FD7586" w:rsidP="003D57C7">
            <w:pPr>
              <w:jc w:val="center"/>
              <w:rPr>
                <w:rFonts w:ascii="Arial" w:hAnsi="Arial" w:cs="Arial"/>
                <w:b/>
                <w:color w:val="000000"/>
                <w:sz w:val="22"/>
                <w:szCs w:val="22"/>
              </w:rPr>
            </w:pPr>
            <w:r w:rsidRPr="00DA33D5">
              <w:rPr>
                <w:rFonts w:ascii="Arial" w:hAnsi="Arial" w:cs="Arial"/>
                <w:b/>
                <w:color w:val="000000"/>
                <w:sz w:val="22"/>
                <w:szCs w:val="22"/>
                <w:lang w:val="es-MX"/>
              </w:rPr>
              <w:t>DURACIÓN ESTIMADA PARA EL LOGRO DEL APRENDIZAJE (EN HORAS)</w:t>
            </w:r>
          </w:p>
        </w:tc>
        <w:tc>
          <w:tcPr>
            <w:tcW w:w="5691" w:type="dxa"/>
            <w:shd w:val="clear" w:color="auto" w:fill="FFFFFF"/>
          </w:tcPr>
          <w:p w14:paraId="7DBFFAB4" w14:textId="77777777" w:rsidR="00FD7586" w:rsidRDefault="00FD7586" w:rsidP="003D57C7">
            <w:pPr>
              <w:jc w:val="center"/>
              <w:rPr>
                <w:rFonts w:ascii="Arial" w:hAnsi="Arial" w:cs="Arial"/>
                <w:color w:val="000000"/>
              </w:rPr>
            </w:pPr>
          </w:p>
          <w:p w14:paraId="4901C333" w14:textId="77777777" w:rsidR="00FD7586" w:rsidRPr="00111CF8" w:rsidRDefault="00FD7586" w:rsidP="003D57C7">
            <w:pPr>
              <w:jc w:val="center"/>
              <w:rPr>
                <w:rFonts w:ascii="Arial" w:hAnsi="Arial" w:cs="Arial"/>
                <w:color w:val="000000"/>
              </w:rPr>
            </w:pPr>
            <w:r w:rsidRPr="00E32AF0">
              <w:rPr>
                <w:rFonts w:ascii="Arial" w:hAnsi="Arial" w:cs="Arial"/>
                <w:color w:val="000000" w:themeColor="text1"/>
              </w:rPr>
              <w:t>144</w:t>
            </w:r>
          </w:p>
        </w:tc>
      </w:tr>
    </w:tbl>
    <w:p w14:paraId="157048C1" w14:textId="77777777" w:rsidR="00EC07BE" w:rsidRDefault="00EC07BE" w:rsidP="00BB0152">
      <w:pPr>
        <w:rPr>
          <w:rFonts w:ascii="Arial" w:hAnsi="Arial" w:cs="Arial"/>
          <w:b/>
          <w:color w:val="000000"/>
          <w:lang w:val="es-MX"/>
        </w:rPr>
      </w:pPr>
    </w:p>
    <w:tbl>
      <w:tblPr>
        <w:tblW w:w="8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7313"/>
      </w:tblGrid>
      <w:tr w:rsidR="00FD7586" w:rsidRPr="003E5885" w14:paraId="17B59BB3" w14:textId="77777777" w:rsidTr="003D57C7">
        <w:trPr>
          <w:jc w:val="center"/>
        </w:trPr>
        <w:tc>
          <w:tcPr>
            <w:tcW w:w="1685" w:type="dxa"/>
            <w:tcBorders>
              <w:bottom w:val="single" w:sz="4" w:space="0" w:color="auto"/>
            </w:tcBorders>
            <w:shd w:val="clear" w:color="auto" w:fill="E6E6E6"/>
          </w:tcPr>
          <w:p w14:paraId="0FA3C4AC" w14:textId="77777777" w:rsidR="00FD7586" w:rsidRPr="003E5885" w:rsidRDefault="00FD7586" w:rsidP="003D57C7">
            <w:pPr>
              <w:jc w:val="center"/>
              <w:rPr>
                <w:rFonts w:ascii="Arial" w:hAnsi="Arial" w:cs="Arial"/>
                <w:b/>
                <w:color w:val="000000"/>
                <w:sz w:val="22"/>
                <w:szCs w:val="22"/>
                <w:lang w:val="es-MX"/>
              </w:rPr>
            </w:pPr>
            <w:r w:rsidRPr="003E5885">
              <w:rPr>
                <w:rFonts w:ascii="Arial" w:hAnsi="Arial" w:cs="Arial"/>
                <w:b/>
                <w:color w:val="000000"/>
                <w:sz w:val="22"/>
                <w:szCs w:val="22"/>
                <w:lang w:val="es-MX"/>
              </w:rPr>
              <w:t>Código</w:t>
            </w:r>
          </w:p>
        </w:tc>
        <w:tc>
          <w:tcPr>
            <w:tcW w:w="7313" w:type="dxa"/>
            <w:shd w:val="clear" w:color="auto" w:fill="E6E6E6"/>
          </w:tcPr>
          <w:p w14:paraId="18BCA293" w14:textId="77777777" w:rsidR="00FD7586" w:rsidRPr="003E5885" w:rsidRDefault="00FD7586" w:rsidP="003D57C7">
            <w:pPr>
              <w:jc w:val="center"/>
              <w:rPr>
                <w:rFonts w:ascii="Arial" w:hAnsi="Arial" w:cs="Arial"/>
                <w:b/>
                <w:color w:val="000000"/>
                <w:sz w:val="22"/>
                <w:szCs w:val="22"/>
                <w:lang w:val="es-MX"/>
              </w:rPr>
            </w:pPr>
            <w:r w:rsidRPr="003E5885">
              <w:rPr>
                <w:rFonts w:ascii="Arial" w:hAnsi="Arial" w:cs="Arial"/>
                <w:b/>
                <w:color w:val="000000"/>
                <w:sz w:val="22"/>
                <w:szCs w:val="22"/>
                <w:lang w:val="es-MX"/>
              </w:rPr>
              <w:t>2. RESULTADOS DE APRENDIZAJE</w:t>
            </w:r>
          </w:p>
        </w:tc>
      </w:tr>
      <w:tr w:rsidR="00FD7586" w:rsidRPr="003E5885" w14:paraId="169C6E73" w14:textId="77777777" w:rsidTr="003D57C7">
        <w:trPr>
          <w:trHeight w:val="759"/>
          <w:jc w:val="center"/>
        </w:trPr>
        <w:tc>
          <w:tcPr>
            <w:tcW w:w="1685" w:type="dxa"/>
            <w:tcBorders>
              <w:bottom w:val="single" w:sz="4" w:space="0" w:color="auto"/>
            </w:tcBorders>
            <w:vAlign w:val="center"/>
          </w:tcPr>
          <w:p w14:paraId="2D22E1A5" w14:textId="77777777" w:rsidR="00FD7586" w:rsidRPr="003A695C" w:rsidRDefault="00B23C73" w:rsidP="002D585C">
            <w:pPr>
              <w:jc w:val="center"/>
              <w:rPr>
                <w:rFonts w:ascii="Arial" w:hAnsi="Arial" w:cs="Arial"/>
                <w:sz w:val="22"/>
                <w:lang w:val="es-CO" w:eastAsia="es-CO"/>
              </w:rPr>
            </w:pPr>
            <w:r w:rsidRPr="003A695C">
              <w:rPr>
                <w:rFonts w:ascii="Arial" w:hAnsi="Arial" w:cs="Arial"/>
                <w:sz w:val="22"/>
                <w:lang w:val="es-CO" w:eastAsia="es-CO"/>
              </w:rPr>
              <w:t>220501</w:t>
            </w:r>
            <w:r>
              <w:rPr>
                <w:rFonts w:ascii="Arial" w:hAnsi="Arial" w:cs="Arial"/>
                <w:sz w:val="22"/>
                <w:lang w:val="es-CO" w:eastAsia="es-CO"/>
              </w:rPr>
              <w:t>092</w:t>
            </w:r>
            <w:r w:rsidRPr="003A695C">
              <w:rPr>
                <w:rFonts w:ascii="Arial" w:hAnsi="Arial" w:cs="Arial"/>
                <w:sz w:val="22"/>
                <w:lang w:val="es-CO" w:eastAsia="es-CO"/>
              </w:rPr>
              <w:t xml:space="preserve"> </w:t>
            </w:r>
            <w:r w:rsidR="00FD7586" w:rsidRPr="003A695C">
              <w:rPr>
                <w:rFonts w:ascii="Arial" w:hAnsi="Arial" w:cs="Arial"/>
                <w:sz w:val="22"/>
                <w:lang w:val="es-CO" w:eastAsia="es-CO"/>
              </w:rPr>
              <w:t>0</w:t>
            </w:r>
            <w:r w:rsidR="00FD7586">
              <w:rPr>
                <w:rFonts w:ascii="Arial" w:hAnsi="Arial" w:cs="Arial"/>
                <w:sz w:val="22"/>
                <w:lang w:val="es-CO" w:eastAsia="es-CO"/>
              </w:rPr>
              <w:t>1</w:t>
            </w:r>
          </w:p>
        </w:tc>
        <w:tc>
          <w:tcPr>
            <w:tcW w:w="7313" w:type="dxa"/>
            <w:tcBorders>
              <w:bottom w:val="single" w:sz="4" w:space="0" w:color="auto"/>
            </w:tcBorders>
            <w:shd w:val="clear" w:color="auto" w:fill="auto"/>
            <w:vAlign w:val="center"/>
          </w:tcPr>
          <w:p w14:paraId="2E373296" w14:textId="77777777" w:rsidR="00FD7586" w:rsidRPr="003A695C" w:rsidRDefault="00FD7586">
            <w:pPr>
              <w:autoSpaceDE w:val="0"/>
              <w:autoSpaceDN w:val="0"/>
              <w:adjustRightInd w:val="0"/>
              <w:rPr>
                <w:rFonts w:ascii="Arial" w:hAnsi="Arial" w:cs="Arial"/>
                <w:lang w:val="es-CO" w:eastAsia="es-CO"/>
              </w:rPr>
            </w:pPr>
            <w:r w:rsidRPr="003A695C">
              <w:rPr>
                <w:rFonts w:ascii="Arial" w:hAnsi="Arial" w:cs="Arial"/>
                <w:lang w:val="es-CO" w:eastAsia="es-CO"/>
              </w:rPr>
              <w:t xml:space="preserve">Caracterizar los procesos de la organización de acuerdo </w:t>
            </w:r>
            <w:r>
              <w:rPr>
                <w:rFonts w:ascii="Arial" w:hAnsi="Arial" w:cs="Arial"/>
                <w:lang w:val="es-CO" w:eastAsia="es-CO"/>
              </w:rPr>
              <w:t>con</w:t>
            </w:r>
            <w:r w:rsidRPr="003A695C">
              <w:rPr>
                <w:rFonts w:ascii="Arial" w:hAnsi="Arial" w:cs="Arial"/>
                <w:lang w:val="es-CO" w:eastAsia="es-CO"/>
              </w:rPr>
              <w:t xml:space="preserve"> </w:t>
            </w:r>
            <w:r>
              <w:rPr>
                <w:rFonts w:ascii="Arial" w:hAnsi="Arial" w:cs="Arial"/>
                <w:lang w:val="es-CO" w:eastAsia="es-CO"/>
              </w:rPr>
              <w:t xml:space="preserve">el </w:t>
            </w:r>
            <w:r w:rsidR="00932A20">
              <w:rPr>
                <w:rFonts w:ascii="Arial" w:hAnsi="Arial" w:cs="Arial"/>
                <w:lang w:val="es-CO" w:eastAsia="es-CO"/>
              </w:rPr>
              <w:t>software</w:t>
            </w:r>
            <w:r>
              <w:rPr>
                <w:rFonts w:ascii="Arial" w:hAnsi="Arial" w:cs="Arial"/>
                <w:lang w:val="es-CO" w:eastAsia="es-CO"/>
              </w:rPr>
              <w:t xml:space="preserve"> a </w:t>
            </w:r>
            <w:r w:rsidR="00203FF9">
              <w:rPr>
                <w:rFonts w:ascii="Arial" w:hAnsi="Arial" w:cs="Arial"/>
                <w:lang w:val="es-CO" w:eastAsia="es-CO"/>
              </w:rPr>
              <w:t>construir</w:t>
            </w:r>
            <w:r w:rsidRPr="003A695C">
              <w:rPr>
                <w:rFonts w:ascii="Arial" w:hAnsi="Arial" w:cs="Arial"/>
                <w:lang w:val="es-CO" w:eastAsia="es-CO"/>
              </w:rPr>
              <w:t>.</w:t>
            </w:r>
          </w:p>
        </w:tc>
      </w:tr>
      <w:tr w:rsidR="00FD7586" w:rsidRPr="003E5885" w14:paraId="6ACAB046" w14:textId="77777777" w:rsidTr="003D57C7">
        <w:trPr>
          <w:trHeight w:val="759"/>
          <w:jc w:val="center"/>
        </w:trPr>
        <w:tc>
          <w:tcPr>
            <w:tcW w:w="1685" w:type="dxa"/>
            <w:tcBorders>
              <w:bottom w:val="single" w:sz="4" w:space="0" w:color="auto"/>
            </w:tcBorders>
            <w:vAlign w:val="center"/>
          </w:tcPr>
          <w:p w14:paraId="0A45EFF9" w14:textId="77777777" w:rsidR="00FD7586" w:rsidRPr="003A695C" w:rsidRDefault="00B23C73" w:rsidP="002D585C">
            <w:pPr>
              <w:jc w:val="center"/>
              <w:rPr>
                <w:rFonts w:ascii="Arial" w:hAnsi="Arial" w:cs="Arial"/>
                <w:sz w:val="22"/>
              </w:rPr>
            </w:pPr>
            <w:r w:rsidRPr="003A695C">
              <w:rPr>
                <w:rFonts w:ascii="Arial" w:hAnsi="Arial" w:cs="Arial"/>
                <w:sz w:val="22"/>
                <w:lang w:val="es-CO" w:eastAsia="es-CO"/>
              </w:rPr>
              <w:t>220501</w:t>
            </w:r>
            <w:r>
              <w:rPr>
                <w:rFonts w:ascii="Arial" w:hAnsi="Arial" w:cs="Arial"/>
                <w:sz w:val="22"/>
                <w:lang w:val="es-CO" w:eastAsia="es-CO"/>
              </w:rPr>
              <w:t>092</w:t>
            </w:r>
            <w:r w:rsidRPr="003A695C">
              <w:rPr>
                <w:rFonts w:ascii="Arial" w:hAnsi="Arial" w:cs="Arial"/>
                <w:sz w:val="22"/>
                <w:lang w:val="es-CO" w:eastAsia="es-CO"/>
              </w:rPr>
              <w:t xml:space="preserve"> </w:t>
            </w:r>
            <w:r w:rsidR="00FD7586" w:rsidRPr="003A695C">
              <w:rPr>
                <w:rFonts w:ascii="Arial" w:hAnsi="Arial" w:cs="Arial"/>
                <w:sz w:val="22"/>
                <w:lang w:val="es-CO" w:eastAsia="es-CO"/>
              </w:rPr>
              <w:t>0</w:t>
            </w:r>
            <w:r w:rsidR="00FD7586">
              <w:rPr>
                <w:rFonts w:ascii="Arial" w:hAnsi="Arial" w:cs="Arial"/>
                <w:sz w:val="22"/>
                <w:lang w:val="es-CO" w:eastAsia="es-CO"/>
              </w:rPr>
              <w:t>2</w:t>
            </w:r>
          </w:p>
        </w:tc>
        <w:tc>
          <w:tcPr>
            <w:tcW w:w="7313" w:type="dxa"/>
            <w:tcBorders>
              <w:bottom w:val="single" w:sz="4" w:space="0" w:color="auto"/>
            </w:tcBorders>
            <w:shd w:val="clear" w:color="auto" w:fill="auto"/>
            <w:vAlign w:val="center"/>
          </w:tcPr>
          <w:p w14:paraId="3813CDCB" w14:textId="77777777" w:rsidR="00FD7586" w:rsidRPr="00894E2B" w:rsidRDefault="00FD7586">
            <w:pPr>
              <w:autoSpaceDE w:val="0"/>
              <w:autoSpaceDN w:val="0"/>
              <w:adjustRightInd w:val="0"/>
              <w:rPr>
                <w:rFonts w:ascii="Arial" w:hAnsi="Arial" w:cs="Arial"/>
                <w:lang w:val="es-CO" w:eastAsia="es-CO"/>
              </w:rPr>
            </w:pPr>
            <w:r>
              <w:rPr>
                <w:rFonts w:ascii="Arial" w:hAnsi="Arial" w:cs="Arial"/>
                <w:lang w:val="es-CO" w:eastAsia="es-CO"/>
              </w:rPr>
              <w:t xml:space="preserve">Recolectar </w:t>
            </w:r>
            <w:r w:rsidRPr="003A695C">
              <w:rPr>
                <w:rFonts w:ascii="Arial" w:hAnsi="Arial" w:cs="Arial"/>
                <w:lang w:val="es-CO" w:eastAsia="es-CO"/>
              </w:rPr>
              <w:t xml:space="preserve">información </w:t>
            </w:r>
            <w:r>
              <w:rPr>
                <w:rFonts w:ascii="Arial" w:hAnsi="Arial" w:cs="Arial"/>
                <w:lang w:val="es-CO" w:eastAsia="es-CO"/>
              </w:rPr>
              <w:t xml:space="preserve">del </w:t>
            </w:r>
            <w:r w:rsidR="00932A20">
              <w:rPr>
                <w:rFonts w:ascii="Arial" w:hAnsi="Arial" w:cs="Arial"/>
                <w:lang w:val="es-CO" w:eastAsia="es-CO"/>
              </w:rPr>
              <w:t xml:space="preserve">software </w:t>
            </w:r>
            <w:r>
              <w:rPr>
                <w:rFonts w:ascii="Arial" w:hAnsi="Arial" w:cs="Arial"/>
                <w:lang w:val="es-CO" w:eastAsia="es-CO"/>
              </w:rPr>
              <w:t xml:space="preserve">a </w:t>
            </w:r>
            <w:r w:rsidR="00203FF9">
              <w:rPr>
                <w:rFonts w:ascii="Arial" w:hAnsi="Arial" w:cs="Arial"/>
                <w:lang w:val="es-CO" w:eastAsia="es-CO"/>
              </w:rPr>
              <w:t>construir</w:t>
            </w:r>
            <w:r>
              <w:rPr>
                <w:rFonts w:ascii="Arial" w:hAnsi="Arial" w:cs="Arial"/>
                <w:lang w:val="es-CO" w:eastAsia="es-CO"/>
              </w:rPr>
              <w:t xml:space="preserve"> de acuerdo con las necesidades del cliente.</w:t>
            </w:r>
          </w:p>
        </w:tc>
      </w:tr>
      <w:tr w:rsidR="00FD7586" w:rsidRPr="003E5885" w14:paraId="0C90DB72" w14:textId="77777777" w:rsidTr="003D57C7">
        <w:trPr>
          <w:trHeight w:val="759"/>
          <w:jc w:val="center"/>
        </w:trPr>
        <w:tc>
          <w:tcPr>
            <w:tcW w:w="1685" w:type="dxa"/>
            <w:tcBorders>
              <w:bottom w:val="single" w:sz="4" w:space="0" w:color="auto"/>
            </w:tcBorders>
          </w:tcPr>
          <w:p w14:paraId="7CD94ADD" w14:textId="77777777" w:rsidR="003269E0" w:rsidRDefault="003269E0" w:rsidP="003269E0">
            <w:pPr>
              <w:jc w:val="center"/>
              <w:rPr>
                <w:rFonts w:ascii="Arial" w:hAnsi="Arial" w:cs="Arial"/>
                <w:sz w:val="22"/>
                <w:lang w:val="es-CO" w:eastAsia="es-CO"/>
              </w:rPr>
            </w:pPr>
          </w:p>
          <w:p w14:paraId="3719ED9B" w14:textId="77777777" w:rsidR="00FD7586" w:rsidRPr="003A695C" w:rsidRDefault="00B23C73" w:rsidP="002D585C">
            <w:pPr>
              <w:jc w:val="center"/>
              <w:rPr>
                <w:rFonts w:ascii="Arial" w:hAnsi="Arial" w:cs="Arial"/>
                <w:sz w:val="22"/>
                <w:lang w:val="es-CO" w:eastAsia="es-CO"/>
              </w:rPr>
            </w:pPr>
            <w:r>
              <w:rPr>
                <w:rFonts w:ascii="Arial" w:hAnsi="Arial" w:cs="Arial"/>
                <w:sz w:val="22"/>
                <w:lang w:val="es-CO" w:eastAsia="es-CO"/>
              </w:rPr>
              <w:t xml:space="preserve">220501092 </w:t>
            </w:r>
            <w:r w:rsidR="00FD7586">
              <w:rPr>
                <w:rFonts w:ascii="Arial" w:hAnsi="Arial" w:cs="Arial"/>
                <w:sz w:val="22"/>
                <w:lang w:val="es-CO" w:eastAsia="es-CO"/>
              </w:rPr>
              <w:t>03</w:t>
            </w:r>
          </w:p>
        </w:tc>
        <w:tc>
          <w:tcPr>
            <w:tcW w:w="7313" w:type="dxa"/>
            <w:tcBorders>
              <w:bottom w:val="single" w:sz="4" w:space="0" w:color="auto"/>
            </w:tcBorders>
            <w:shd w:val="clear" w:color="auto" w:fill="auto"/>
            <w:vAlign w:val="center"/>
          </w:tcPr>
          <w:p w14:paraId="78BD2DBE" w14:textId="77777777" w:rsidR="00FD7586" w:rsidRPr="003A695C" w:rsidRDefault="00FD7586" w:rsidP="003269E0">
            <w:pPr>
              <w:rPr>
                <w:rFonts w:ascii="Arial" w:hAnsi="Arial" w:cs="Arial"/>
                <w:lang w:val="es-CO" w:eastAsia="es-CO"/>
              </w:rPr>
            </w:pPr>
            <w:r w:rsidRPr="003A695C">
              <w:rPr>
                <w:rFonts w:ascii="Arial" w:hAnsi="Arial" w:cs="Arial"/>
                <w:lang w:val="es-CO" w:eastAsia="es-CO"/>
              </w:rPr>
              <w:t xml:space="preserve">Elaborar informe </w:t>
            </w:r>
            <w:r>
              <w:rPr>
                <w:rFonts w:ascii="Arial" w:hAnsi="Arial" w:cs="Arial"/>
                <w:lang w:val="es-CO" w:eastAsia="es-CO"/>
              </w:rPr>
              <w:t>de requisitos de acuerdo con la información recolectada</w:t>
            </w:r>
            <w:r w:rsidRPr="003A695C">
              <w:rPr>
                <w:rFonts w:ascii="Arial" w:hAnsi="Arial" w:cs="Arial"/>
                <w:lang w:val="es-CO" w:eastAsia="es-CO"/>
              </w:rPr>
              <w:t>.</w:t>
            </w:r>
          </w:p>
        </w:tc>
      </w:tr>
      <w:tr w:rsidR="00FD7586" w:rsidRPr="003E5885" w14:paraId="314560D8" w14:textId="77777777" w:rsidTr="003D57C7">
        <w:trPr>
          <w:trHeight w:val="759"/>
          <w:jc w:val="center"/>
        </w:trPr>
        <w:tc>
          <w:tcPr>
            <w:tcW w:w="1685" w:type="dxa"/>
            <w:tcBorders>
              <w:bottom w:val="single" w:sz="4" w:space="0" w:color="auto"/>
            </w:tcBorders>
          </w:tcPr>
          <w:p w14:paraId="2C3F5CFD" w14:textId="77777777" w:rsidR="003269E0" w:rsidRDefault="003269E0" w:rsidP="003269E0">
            <w:pPr>
              <w:jc w:val="center"/>
              <w:rPr>
                <w:rFonts w:ascii="Arial" w:hAnsi="Arial" w:cs="Arial"/>
                <w:sz w:val="22"/>
                <w:lang w:val="es-CO" w:eastAsia="es-CO"/>
              </w:rPr>
            </w:pPr>
          </w:p>
          <w:p w14:paraId="15DF0EB5" w14:textId="77777777" w:rsidR="00FD7586" w:rsidRDefault="00970869" w:rsidP="002D585C">
            <w:pPr>
              <w:jc w:val="center"/>
              <w:rPr>
                <w:rFonts w:ascii="Arial" w:hAnsi="Arial" w:cs="Arial"/>
                <w:sz w:val="22"/>
                <w:lang w:val="es-CO" w:eastAsia="es-CO"/>
              </w:rPr>
            </w:pPr>
            <w:r w:rsidRPr="00970869">
              <w:rPr>
                <w:rFonts w:ascii="Arial" w:hAnsi="Arial" w:cs="Arial"/>
                <w:sz w:val="22"/>
                <w:lang w:val="es-CO" w:eastAsia="es-CO"/>
              </w:rPr>
              <w:t>220501092 04</w:t>
            </w:r>
          </w:p>
        </w:tc>
        <w:tc>
          <w:tcPr>
            <w:tcW w:w="7313" w:type="dxa"/>
            <w:tcBorders>
              <w:bottom w:val="single" w:sz="4" w:space="0" w:color="auto"/>
            </w:tcBorders>
            <w:shd w:val="clear" w:color="auto" w:fill="auto"/>
            <w:vAlign w:val="center"/>
          </w:tcPr>
          <w:p w14:paraId="29440375" w14:textId="77777777" w:rsidR="00FD7586" w:rsidRPr="003A695C" w:rsidRDefault="00970869" w:rsidP="003D57C7">
            <w:pPr>
              <w:rPr>
                <w:rFonts w:ascii="Arial" w:hAnsi="Arial" w:cs="Arial"/>
                <w:lang w:val="es-CO" w:eastAsia="es-CO"/>
              </w:rPr>
            </w:pPr>
            <w:r>
              <w:rPr>
                <w:rFonts w:ascii="Arial" w:hAnsi="Arial" w:cs="Arial"/>
                <w:lang w:val="es-CO" w:eastAsia="es-CO"/>
              </w:rPr>
              <w:t>Validar el informe de requisitos de acuerdo con las necesidades del cliente.</w:t>
            </w:r>
          </w:p>
        </w:tc>
      </w:tr>
      <w:tr w:rsidR="00FD7586" w:rsidRPr="003E5885" w14:paraId="34AD88B9" w14:textId="77777777" w:rsidTr="003D57C7">
        <w:trPr>
          <w:jc w:val="center"/>
        </w:trPr>
        <w:tc>
          <w:tcPr>
            <w:tcW w:w="8998" w:type="dxa"/>
            <w:gridSpan w:val="2"/>
            <w:shd w:val="clear" w:color="auto" w:fill="E6E6E6"/>
          </w:tcPr>
          <w:p w14:paraId="4DA100EE" w14:textId="77777777" w:rsidR="00FD7586" w:rsidRPr="003E5885" w:rsidRDefault="00FD7586" w:rsidP="003D57C7">
            <w:pPr>
              <w:ind w:left="360"/>
              <w:jc w:val="center"/>
              <w:rPr>
                <w:rFonts w:ascii="Arial" w:hAnsi="Arial" w:cs="Arial"/>
                <w:b/>
                <w:color w:val="000000"/>
                <w:sz w:val="22"/>
                <w:szCs w:val="22"/>
                <w:lang w:val="es-MX"/>
              </w:rPr>
            </w:pPr>
            <w:r w:rsidRPr="003E5885">
              <w:rPr>
                <w:rFonts w:ascii="Arial" w:hAnsi="Arial" w:cs="Arial"/>
                <w:b/>
                <w:color w:val="000000"/>
                <w:sz w:val="22"/>
                <w:szCs w:val="22"/>
                <w:lang w:val="es-MX"/>
              </w:rPr>
              <w:t xml:space="preserve">3. CONOCIMIENTOS </w:t>
            </w:r>
          </w:p>
        </w:tc>
      </w:tr>
      <w:tr w:rsidR="00FD7586" w:rsidRPr="003E5885" w14:paraId="6D6BADE1" w14:textId="77777777" w:rsidTr="003D57C7">
        <w:trPr>
          <w:jc w:val="center"/>
        </w:trPr>
        <w:tc>
          <w:tcPr>
            <w:tcW w:w="8998" w:type="dxa"/>
            <w:gridSpan w:val="2"/>
            <w:shd w:val="clear" w:color="auto" w:fill="E6E6E6"/>
          </w:tcPr>
          <w:p w14:paraId="0062E805" w14:textId="77777777" w:rsidR="00FD7586" w:rsidRPr="003E5885" w:rsidRDefault="00FD7586" w:rsidP="003D57C7">
            <w:pPr>
              <w:rPr>
                <w:rFonts w:ascii="Arial" w:hAnsi="Arial" w:cs="Arial"/>
                <w:b/>
                <w:color w:val="000000"/>
                <w:sz w:val="22"/>
                <w:szCs w:val="22"/>
                <w:lang w:val="es-MX"/>
              </w:rPr>
            </w:pPr>
            <w:r w:rsidRPr="003E5885">
              <w:rPr>
                <w:rFonts w:ascii="Arial" w:hAnsi="Arial" w:cs="Arial"/>
                <w:b/>
                <w:color w:val="000000"/>
                <w:sz w:val="22"/>
                <w:szCs w:val="22"/>
                <w:lang w:val="es-MX"/>
              </w:rPr>
              <w:t>3.1 DE CONCEPTOS Y PRINCIPIOS</w:t>
            </w:r>
          </w:p>
        </w:tc>
      </w:tr>
      <w:tr w:rsidR="00FD7586" w:rsidRPr="003E5885" w14:paraId="06073CFD" w14:textId="77777777" w:rsidTr="003D57C7">
        <w:trPr>
          <w:trHeight w:val="216"/>
          <w:jc w:val="center"/>
        </w:trPr>
        <w:tc>
          <w:tcPr>
            <w:tcW w:w="8998" w:type="dxa"/>
            <w:gridSpan w:val="2"/>
            <w:tcBorders>
              <w:bottom w:val="single" w:sz="4" w:space="0" w:color="auto"/>
            </w:tcBorders>
          </w:tcPr>
          <w:p w14:paraId="56FA7511" w14:textId="77777777" w:rsidR="00FD7586" w:rsidRDefault="00FD7586" w:rsidP="003D57C7">
            <w:pPr>
              <w:jc w:val="both"/>
              <w:rPr>
                <w:rFonts w:ascii="Arial" w:hAnsi="Arial" w:cs="Arial"/>
                <w:lang w:val="es-CO" w:eastAsia="es-CO"/>
              </w:rPr>
            </w:pPr>
          </w:p>
          <w:p w14:paraId="6169FDCB" w14:textId="77777777" w:rsidR="00FD7586" w:rsidRPr="003A695C" w:rsidRDefault="00E72910" w:rsidP="003D57C7">
            <w:pPr>
              <w:autoSpaceDE w:val="0"/>
              <w:autoSpaceDN w:val="0"/>
              <w:adjustRightInd w:val="0"/>
              <w:rPr>
                <w:rFonts w:ascii="Arial" w:hAnsi="Arial" w:cs="Arial"/>
                <w:lang w:val="es-CO" w:eastAsia="es-CO"/>
              </w:rPr>
            </w:pPr>
            <w:r w:rsidRPr="002C5895">
              <w:rPr>
                <w:rFonts w:ascii="Arial" w:hAnsi="Arial" w:cs="Arial"/>
                <w:b/>
                <w:sz w:val="22"/>
                <w:lang w:val="es-CO" w:eastAsia="es-CO"/>
              </w:rPr>
              <w:t xml:space="preserve">220501092 </w:t>
            </w:r>
            <w:r w:rsidR="00FD7586" w:rsidRPr="002C5895">
              <w:rPr>
                <w:rFonts w:ascii="Arial" w:hAnsi="Arial" w:cs="Arial"/>
                <w:b/>
                <w:sz w:val="22"/>
                <w:lang w:val="es-CO" w:eastAsia="es-CO"/>
              </w:rPr>
              <w:t>01</w:t>
            </w:r>
            <w:r w:rsidR="00FD7586">
              <w:rPr>
                <w:rFonts w:ascii="Arial" w:hAnsi="Arial" w:cs="Arial"/>
                <w:b/>
                <w:sz w:val="22"/>
                <w:lang w:val="es-CO" w:eastAsia="es-CO"/>
              </w:rPr>
              <w:t xml:space="preserve"> </w:t>
            </w:r>
            <w:r w:rsidRPr="003A695C">
              <w:rPr>
                <w:rFonts w:ascii="Arial" w:hAnsi="Arial" w:cs="Arial"/>
                <w:lang w:val="es-CO" w:eastAsia="es-CO"/>
              </w:rPr>
              <w:t xml:space="preserve">Caracterizar los procesos de la organización de acuerdo </w:t>
            </w:r>
            <w:r>
              <w:rPr>
                <w:rFonts w:ascii="Arial" w:hAnsi="Arial" w:cs="Arial"/>
                <w:lang w:val="es-CO" w:eastAsia="es-CO"/>
              </w:rPr>
              <w:t>con</w:t>
            </w:r>
            <w:r w:rsidRPr="003A695C">
              <w:rPr>
                <w:rFonts w:ascii="Arial" w:hAnsi="Arial" w:cs="Arial"/>
                <w:lang w:val="es-CO" w:eastAsia="es-CO"/>
              </w:rPr>
              <w:t xml:space="preserve"> </w:t>
            </w:r>
            <w:r>
              <w:rPr>
                <w:rFonts w:ascii="Arial" w:hAnsi="Arial" w:cs="Arial"/>
                <w:lang w:val="es-CO" w:eastAsia="es-CO"/>
              </w:rPr>
              <w:t>el software a construir</w:t>
            </w:r>
            <w:r w:rsidR="00FD7586" w:rsidRPr="003A695C">
              <w:rPr>
                <w:rFonts w:ascii="Arial" w:hAnsi="Arial" w:cs="Arial"/>
                <w:lang w:val="es-CO" w:eastAsia="es-CO"/>
              </w:rPr>
              <w:t>.</w:t>
            </w:r>
          </w:p>
          <w:p w14:paraId="3A3A2ED0" w14:textId="77777777" w:rsidR="00FD7586" w:rsidRDefault="00FD7586" w:rsidP="003D57C7">
            <w:pPr>
              <w:shd w:val="clear" w:color="auto" w:fill="FFFFFF"/>
              <w:jc w:val="both"/>
              <w:rPr>
                <w:rFonts w:ascii="Arial" w:hAnsi="Arial" w:cs="Arial"/>
                <w:color w:val="222222"/>
                <w:szCs w:val="20"/>
                <w:lang w:val="es-CO" w:eastAsia="es-CO"/>
              </w:rPr>
            </w:pPr>
          </w:p>
          <w:p w14:paraId="6522A1C6" w14:textId="77777777" w:rsidR="00FD7586" w:rsidRPr="003E4864" w:rsidRDefault="003269E0" w:rsidP="00970869">
            <w:pPr>
              <w:numPr>
                <w:ilvl w:val="0"/>
                <w:numId w:val="16"/>
              </w:numPr>
              <w:shd w:val="clear" w:color="auto" w:fill="FFFFFF"/>
              <w:jc w:val="both"/>
              <w:rPr>
                <w:rFonts w:ascii="Arial" w:hAnsi="Arial" w:cs="Arial"/>
                <w:color w:val="222222"/>
                <w:szCs w:val="20"/>
                <w:lang w:val="es-CO" w:eastAsia="es-CO"/>
              </w:rPr>
            </w:pPr>
            <w:r>
              <w:rPr>
                <w:rFonts w:ascii="Arial" w:hAnsi="Arial" w:cs="Arial"/>
                <w:b/>
                <w:bCs/>
                <w:color w:val="222222"/>
                <w:szCs w:val="20"/>
                <w:lang w:val="es-MX" w:eastAsia="es-CO"/>
              </w:rPr>
              <w:t>T</w:t>
            </w:r>
            <w:r w:rsidR="00FD7586" w:rsidRPr="003E4864">
              <w:rPr>
                <w:rFonts w:ascii="Arial" w:hAnsi="Arial" w:cs="Arial"/>
                <w:b/>
                <w:bCs/>
                <w:color w:val="222222"/>
                <w:szCs w:val="20"/>
                <w:lang w:val="es-MX" w:eastAsia="es-CO"/>
              </w:rPr>
              <w:t>eoría general de sistemas</w:t>
            </w:r>
            <w:r w:rsidR="00FD7586">
              <w:rPr>
                <w:rFonts w:ascii="Arial" w:hAnsi="Arial" w:cs="Arial"/>
                <w:color w:val="222222"/>
                <w:szCs w:val="20"/>
                <w:lang w:val="es-MX" w:eastAsia="es-CO"/>
              </w:rPr>
              <w:t xml:space="preserve">: </w:t>
            </w:r>
            <w:r w:rsidR="002465E5">
              <w:rPr>
                <w:rFonts w:ascii="Arial" w:hAnsi="Arial" w:cs="Arial"/>
                <w:color w:val="222222"/>
                <w:szCs w:val="20"/>
                <w:lang w:val="es-MX" w:eastAsia="es-CO"/>
              </w:rPr>
              <w:t>orígenes</w:t>
            </w:r>
            <w:r w:rsidR="00FD7586">
              <w:rPr>
                <w:rFonts w:ascii="Arial" w:hAnsi="Arial" w:cs="Arial"/>
                <w:color w:val="222222"/>
                <w:szCs w:val="20"/>
                <w:lang w:val="es-MX" w:eastAsia="es-CO"/>
              </w:rPr>
              <w:t>, conceptos</w:t>
            </w:r>
            <w:r w:rsidR="00FD7586" w:rsidRPr="003E4864">
              <w:rPr>
                <w:rFonts w:ascii="Arial" w:hAnsi="Arial" w:cs="Arial"/>
                <w:color w:val="222222"/>
                <w:szCs w:val="20"/>
                <w:lang w:val="es-CO" w:eastAsia="es-CO"/>
              </w:rPr>
              <w:t>.</w:t>
            </w:r>
          </w:p>
          <w:p w14:paraId="7CA51C51" w14:textId="77777777" w:rsidR="00FD7586" w:rsidRPr="003E4864" w:rsidRDefault="00FD7586" w:rsidP="00970869">
            <w:pPr>
              <w:numPr>
                <w:ilvl w:val="0"/>
                <w:numId w:val="16"/>
              </w:numPr>
              <w:shd w:val="clear" w:color="auto" w:fill="FFFFFF"/>
              <w:jc w:val="both"/>
              <w:rPr>
                <w:rFonts w:ascii="Arial" w:hAnsi="Arial" w:cs="Arial"/>
                <w:color w:val="222222"/>
                <w:szCs w:val="20"/>
                <w:lang w:val="es-CO" w:eastAsia="es-CO"/>
              </w:rPr>
            </w:pPr>
            <w:r w:rsidRPr="003E4864">
              <w:rPr>
                <w:rFonts w:ascii="Arial" w:hAnsi="Arial" w:cs="Arial"/>
                <w:b/>
                <w:bCs/>
                <w:color w:val="222222"/>
                <w:szCs w:val="20"/>
                <w:lang w:val="es-MX" w:eastAsia="es-CO"/>
              </w:rPr>
              <w:t>Enfoque sistémico</w:t>
            </w:r>
            <w:r w:rsidRPr="003E4864">
              <w:rPr>
                <w:rFonts w:ascii="Arial" w:hAnsi="Arial" w:cs="Arial"/>
                <w:color w:val="222222"/>
                <w:szCs w:val="20"/>
                <w:lang w:val="es-MX" w:eastAsia="es-CO"/>
              </w:rPr>
              <w:t xml:space="preserve">: </w:t>
            </w:r>
            <w:r w:rsidR="002465E5">
              <w:rPr>
                <w:rFonts w:ascii="Arial" w:hAnsi="Arial" w:cs="Arial"/>
                <w:color w:val="222222"/>
                <w:szCs w:val="20"/>
                <w:lang w:val="es-MX" w:eastAsia="es-CO"/>
              </w:rPr>
              <w:t>c</w:t>
            </w:r>
            <w:r w:rsidR="002465E5" w:rsidRPr="003E4864">
              <w:rPr>
                <w:rFonts w:ascii="Arial" w:hAnsi="Arial" w:cs="Arial"/>
                <w:color w:val="222222"/>
                <w:szCs w:val="20"/>
                <w:lang w:val="es-MX" w:eastAsia="es-CO"/>
              </w:rPr>
              <w:t>oncepto</w:t>
            </w:r>
            <w:r w:rsidRPr="003E4864">
              <w:rPr>
                <w:rFonts w:ascii="Arial" w:hAnsi="Arial" w:cs="Arial"/>
                <w:color w:val="222222"/>
                <w:szCs w:val="20"/>
                <w:lang w:val="es-MX" w:eastAsia="es-CO"/>
              </w:rPr>
              <w:t>, características, aplicación</w:t>
            </w:r>
            <w:r w:rsidR="00741AD1">
              <w:rPr>
                <w:rFonts w:ascii="Arial" w:hAnsi="Arial" w:cs="Arial"/>
                <w:color w:val="222222"/>
                <w:szCs w:val="20"/>
                <w:lang w:val="es-MX" w:eastAsia="es-CO"/>
              </w:rPr>
              <w:t>, organizaciones inteligentes</w:t>
            </w:r>
            <w:r w:rsidRPr="003E4864">
              <w:rPr>
                <w:rFonts w:ascii="Arial" w:hAnsi="Arial" w:cs="Arial"/>
                <w:color w:val="222222"/>
                <w:szCs w:val="20"/>
                <w:lang w:val="es-MX" w:eastAsia="es-CO"/>
              </w:rPr>
              <w:t>.</w:t>
            </w:r>
          </w:p>
          <w:p w14:paraId="653C4523" w14:textId="77777777" w:rsidR="00FD7586" w:rsidRPr="00577BBB" w:rsidRDefault="00FD7586" w:rsidP="00970869">
            <w:pPr>
              <w:numPr>
                <w:ilvl w:val="0"/>
                <w:numId w:val="16"/>
              </w:numPr>
              <w:shd w:val="clear" w:color="auto" w:fill="FFFFFF"/>
              <w:jc w:val="both"/>
              <w:rPr>
                <w:rFonts w:ascii="Arial" w:hAnsi="Arial" w:cs="Arial"/>
                <w:color w:val="222222"/>
                <w:szCs w:val="20"/>
                <w:lang w:val="es-CO" w:eastAsia="es-CO"/>
              </w:rPr>
            </w:pPr>
            <w:r w:rsidRPr="00577BBB">
              <w:rPr>
                <w:rFonts w:ascii="Arial" w:hAnsi="Arial" w:cs="Arial"/>
                <w:b/>
                <w:bCs/>
                <w:color w:val="222222"/>
                <w:szCs w:val="20"/>
                <w:lang w:val="es-MX" w:eastAsia="es-CO"/>
              </w:rPr>
              <w:t>Datos e Información: </w:t>
            </w:r>
            <w:r w:rsidR="002465E5">
              <w:rPr>
                <w:rFonts w:ascii="Arial" w:hAnsi="Arial" w:cs="Arial"/>
                <w:color w:val="222222"/>
                <w:szCs w:val="20"/>
                <w:lang w:val="es-MX" w:eastAsia="es-CO"/>
              </w:rPr>
              <w:t>c</w:t>
            </w:r>
            <w:r w:rsidR="002465E5" w:rsidRPr="00577BBB">
              <w:rPr>
                <w:rFonts w:ascii="Arial" w:hAnsi="Arial" w:cs="Arial"/>
                <w:color w:val="222222"/>
                <w:szCs w:val="20"/>
                <w:lang w:val="es-MX" w:eastAsia="es-CO"/>
              </w:rPr>
              <w:t xml:space="preserve">onceptos </w:t>
            </w:r>
            <w:r w:rsidRPr="00577BBB">
              <w:rPr>
                <w:rFonts w:ascii="Arial" w:hAnsi="Arial" w:cs="Arial"/>
                <w:color w:val="222222"/>
                <w:szCs w:val="20"/>
                <w:lang w:val="es-MX" w:eastAsia="es-CO"/>
              </w:rPr>
              <w:t>datos e información,  procesamiento de datos y actividades de procesamiento de datos</w:t>
            </w:r>
            <w:r>
              <w:rPr>
                <w:rFonts w:ascii="Arial" w:hAnsi="Arial" w:cs="Arial"/>
                <w:color w:val="222222"/>
                <w:szCs w:val="20"/>
                <w:lang w:val="es-MX" w:eastAsia="es-CO"/>
              </w:rPr>
              <w:t>.</w:t>
            </w:r>
          </w:p>
          <w:p w14:paraId="54353757" w14:textId="77777777" w:rsidR="00FD7586" w:rsidRPr="00577BBB" w:rsidRDefault="00FD7586" w:rsidP="00970869">
            <w:pPr>
              <w:numPr>
                <w:ilvl w:val="0"/>
                <w:numId w:val="16"/>
              </w:numPr>
              <w:shd w:val="clear" w:color="auto" w:fill="FFFFFF"/>
              <w:jc w:val="both"/>
              <w:rPr>
                <w:rFonts w:ascii="Arial" w:hAnsi="Arial" w:cs="Arial"/>
                <w:color w:val="222222"/>
                <w:szCs w:val="20"/>
                <w:lang w:val="es-CO" w:eastAsia="es-CO"/>
              </w:rPr>
            </w:pPr>
            <w:r w:rsidRPr="00577BBB">
              <w:rPr>
                <w:rFonts w:ascii="Arial" w:hAnsi="Arial" w:cs="Arial"/>
                <w:b/>
                <w:bCs/>
                <w:color w:val="222222"/>
                <w:szCs w:val="20"/>
                <w:lang w:val="es-MX" w:eastAsia="es-CO"/>
              </w:rPr>
              <w:t>Sistemas de Información</w:t>
            </w:r>
            <w:r w:rsidRPr="00577BBB">
              <w:rPr>
                <w:rFonts w:ascii="Arial" w:hAnsi="Arial" w:cs="Arial"/>
                <w:color w:val="222222"/>
                <w:szCs w:val="20"/>
                <w:lang w:val="es-MX" w:eastAsia="es-CO"/>
              </w:rPr>
              <w:t xml:space="preserve">: </w:t>
            </w:r>
            <w:r w:rsidR="002465E5">
              <w:rPr>
                <w:rFonts w:ascii="Arial" w:hAnsi="Arial" w:cs="Arial"/>
                <w:color w:val="222222"/>
                <w:szCs w:val="20"/>
                <w:lang w:val="es-MX" w:eastAsia="es-CO"/>
              </w:rPr>
              <w:t>e</w:t>
            </w:r>
            <w:r w:rsidR="002465E5" w:rsidRPr="00577BBB">
              <w:rPr>
                <w:rFonts w:ascii="Arial" w:hAnsi="Arial" w:cs="Arial"/>
                <w:color w:val="222222"/>
                <w:szCs w:val="20"/>
                <w:lang w:val="es-MX" w:eastAsia="es-CO"/>
              </w:rPr>
              <w:t>lementos</w:t>
            </w:r>
            <w:r w:rsidRPr="00577BBB">
              <w:rPr>
                <w:rFonts w:ascii="Arial" w:hAnsi="Arial" w:cs="Arial"/>
                <w:color w:val="222222"/>
                <w:szCs w:val="20"/>
                <w:lang w:val="es-MX" w:eastAsia="es-CO"/>
              </w:rPr>
              <w:t>, objetivos, clasificación</w:t>
            </w:r>
            <w:r>
              <w:rPr>
                <w:rFonts w:ascii="Arial" w:hAnsi="Arial" w:cs="Arial"/>
                <w:color w:val="222222"/>
                <w:szCs w:val="20"/>
                <w:lang w:val="es-MX" w:eastAsia="es-CO"/>
              </w:rPr>
              <w:t>.</w:t>
            </w:r>
          </w:p>
          <w:p w14:paraId="1898E677" w14:textId="77777777" w:rsidR="00FD7586" w:rsidRDefault="00FD7586" w:rsidP="00970869">
            <w:pPr>
              <w:numPr>
                <w:ilvl w:val="0"/>
                <w:numId w:val="16"/>
              </w:numPr>
              <w:shd w:val="clear" w:color="auto" w:fill="FFFFFF"/>
              <w:jc w:val="both"/>
              <w:rPr>
                <w:rFonts w:ascii="Arial" w:hAnsi="Arial" w:cs="Arial"/>
                <w:color w:val="222222"/>
                <w:szCs w:val="20"/>
                <w:lang w:val="es-CO" w:eastAsia="es-CO"/>
              </w:rPr>
            </w:pPr>
            <w:r w:rsidRPr="00577BBB">
              <w:rPr>
                <w:rFonts w:ascii="Arial" w:hAnsi="Arial" w:cs="Arial"/>
                <w:b/>
                <w:bCs/>
                <w:color w:val="222222"/>
                <w:szCs w:val="20"/>
                <w:lang w:val="es-MX" w:eastAsia="es-CO"/>
              </w:rPr>
              <w:t>Ciclo de Vida del Software</w:t>
            </w:r>
            <w:r w:rsidRPr="00577BBB">
              <w:rPr>
                <w:rFonts w:ascii="Arial" w:hAnsi="Arial" w:cs="Arial"/>
                <w:b/>
                <w:bCs/>
                <w:color w:val="222222"/>
                <w:szCs w:val="20"/>
                <w:lang w:val="es-CO" w:eastAsia="es-CO"/>
              </w:rPr>
              <w:t>:</w:t>
            </w:r>
            <w:r w:rsidRPr="00577BBB">
              <w:rPr>
                <w:rFonts w:ascii="Arial" w:hAnsi="Arial" w:cs="Arial"/>
                <w:color w:val="222222"/>
                <w:szCs w:val="20"/>
                <w:lang w:val="es-CO" w:eastAsia="es-CO"/>
              </w:rPr>
              <w:t> </w:t>
            </w:r>
            <w:r w:rsidR="002465E5">
              <w:rPr>
                <w:rFonts w:ascii="Arial" w:hAnsi="Arial" w:cs="Arial"/>
                <w:color w:val="222222"/>
                <w:szCs w:val="20"/>
                <w:lang w:val="es-CO" w:eastAsia="es-CO"/>
              </w:rPr>
              <w:t>d</w:t>
            </w:r>
            <w:r w:rsidR="002465E5" w:rsidRPr="00577BBB">
              <w:rPr>
                <w:rFonts w:ascii="Arial" w:hAnsi="Arial" w:cs="Arial"/>
                <w:color w:val="222222"/>
                <w:szCs w:val="20"/>
                <w:lang w:val="es-CO" w:eastAsia="es-CO"/>
              </w:rPr>
              <w:t>efinición</w:t>
            </w:r>
            <w:r w:rsidRPr="00577BBB">
              <w:rPr>
                <w:rFonts w:ascii="Arial" w:hAnsi="Arial" w:cs="Arial"/>
                <w:color w:val="222222"/>
                <w:szCs w:val="20"/>
                <w:lang w:val="es-CO" w:eastAsia="es-CO"/>
              </w:rPr>
              <w:t>, elementos, modelos, fases y sus objetivos.</w:t>
            </w:r>
          </w:p>
          <w:p w14:paraId="3CCE1F40" w14:textId="77777777" w:rsidR="00E7002C" w:rsidRDefault="00E7002C" w:rsidP="00970869">
            <w:pPr>
              <w:numPr>
                <w:ilvl w:val="0"/>
                <w:numId w:val="16"/>
              </w:numPr>
              <w:shd w:val="clear" w:color="auto" w:fill="FFFFFF"/>
              <w:jc w:val="both"/>
              <w:rPr>
                <w:rFonts w:ascii="Arial" w:hAnsi="Arial" w:cs="Arial"/>
                <w:color w:val="222222"/>
                <w:szCs w:val="20"/>
                <w:lang w:val="es-CO" w:eastAsia="es-CO"/>
              </w:rPr>
            </w:pPr>
            <w:r>
              <w:rPr>
                <w:rFonts w:ascii="Arial" w:hAnsi="Arial" w:cs="Arial"/>
                <w:b/>
                <w:bCs/>
                <w:color w:val="222222"/>
                <w:szCs w:val="20"/>
                <w:lang w:val="es-MX" w:eastAsia="es-CO"/>
              </w:rPr>
              <w:t>Metodologías de desarrollo:</w:t>
            </w:r>
            <w:r>
              <w:rPr>
                <w:rFonts w:ascii="Arial" w:hAnsi="Arial" w:cs="Arial"/>
                <w:color w:val="222222"/>
                <w:szCs w:val="20"/>
                <w:lang w:val="es-CO" w:eastAsia="es-CO"/>
              </w:rPr>
              <w:t xml:space="preserve"> conceptos, tipos.</w:t>
            </w:r>
          </w:p>
          <w:p w14:paraId="4A91A0AF" w14:textId="6568D95D" w:rsidR="00FD7586" w:rsidRPr="007725BE" w:rsidRDefault="00FD7586" w:rsidP="00E32AF0">
            <w:pPr>
              <w:numPr>
                <w:ilvl w:val="0"/>
                <w:numId w:val="16"/>
              </w:numPr>
              <w:shd w:val="clear" w:color="auto" w:fill="FFFFFF"/>
              <w:jc w:val="both"/>
              <w:rPr>
                <w:rFonts w:ascii="Arial" w:hAnsi="Arial" w:cs="Arial"/>
                <w:b/>
                <w:bCs/>
                <w:szCs w:val="20"/>
                <w:lang w:val="es-CO" w:eastAsia="es-CO"/>
              </w:rPr>
            </w:pPr>
            <w:r w:rsidRPr="00577BBB">
              <w:rPr>
                <w:rFonts w:ascii="Arial" w:hAnsi="Arial" w:cs="Arial"/>
                <w:b/>
                <w:bCs/>
                <w:color w:val="222222"/>
                <w:szCs w:val="20"/>
                <w:lang w:val="es-MX" w:eastAsia="es-CO"/>
              </w:rPr>
              <w:t>Procesos:</w:t>
            </w:r>
            <w:r w:rsidR="002465E5">
              <w:rPr>
                <w:rFonts w:ascii="Arial" w:hAnsi="Arial" w:cs="Arial"/>
                <w:color w:val="222222"/>
                <w:szCs w:val="20"/>
                <w:lang w:val="es-MX" w:eastAsia="es-CO"/>
              </w:rPr>
              <w:t xml:space="preserve"> d</w:t>
            </w:r>
            <w:r w:rsidRPr="00577BBB">
              <w:rPr>
                <w:rFonts w:ascii="Arial" w:hAnsi="Arial" w:cs="Arial"/>
                <w:color w:val="222222"/>
                <w:szCs w:val="20"/>
                <w:lang w:val="es-MX" w:eastAsia="es-CO"/>
              </w:rPr>
              <w:t xml:space="preserve">efinición, características, </w:t>
            </w:r>
            <w:r>
              <w:rPr>
                <w:rFonts w:ascii="Arial" w:hAnsi="Arial" w:cs="Arial"/>
                <w:color w:val="222222"/>
                <w:szCs w:val="20"/>
                <w:lang w:val="es-MX" w:eastAsia="es-CO"/>
              </w:rPr>
              <w:t>entradas, componentes, representación gráfica, procedimientos</w:t>
            </w:r>
            <w:r w:rsidR="00E72910">
              <w:rPr>
                <w:rFonts w:ascii="Arial" w:hAnsi="Arial" w:cs="Arial"/>
                <w:color w:val="222222"/>
                <w:szCs w:val="20"/>
                <w:lang w:val="es-MX" w:eastAsia="es-CO"/>
              </w:rPr>
              <w:t xml:space="preserve">, </w:t>
            </w:r>
            <w:r w:rsidR="00C92F97">
              <w:rPr>
                <w:rFonts w:ascii="Arial" w:hAnsi="Arial" w:cs="Arial"/>
                <w:color w:val="222222"/>
                <w:szCs w:val="20"/>
                <w:lang w:val="es-MX" w:eastAsia="es-CO"/>
              </w:rPr>
              <w:t xml:space="preserve">Modelo </w:t>
            </w:r>
            <w:r w:rsidR="00140F85" w:rsidRPr="007725BE">
              <w:rPr>
                <w:rFonts w:ascii="Arial" w:hAnsi="Arial" w:cs="Arial"/>
                <w:szCs w:val="20"/>
                <w:lang w:val="es-MX" w:eastAsia="es-CO"/>
              </w:rPr>
              <w:t>de Procesos de Negocio</w:t>
            </w:r>
            <w:r w:rsidR="009E5811" w:rsidRPr="007725BE">
              <w:rPr>
                <w:rFonts w:ascii="Arial" w:hAnsi="Arial" w:cs="Arial"/>
                <w:szCs w:val="20"/>
                <w:lang w:val="es-MX" w:eastAsia="es-CO"/>
              </w:rPr>
              <w:t xml:space="preserve"> </w:t>
            </w:r>
            <w:r w:rsidR="00140F85" w:rsidRPr="007725BE">
              <w:rPr>
                <w:rFonts w:ascii="Arial" w:hAnsi="Arial" w:cs="Arial"/>
                <w:szCs w:val="20"/>
                <w:lang w:val="es-MX" w:eastAsia="es-CO"/>
              </w:rPr>
              <w:t>(BPM).</w:t>
            </w:r>
          </w:p>
          <w:p w14:paraId="4FCE2986" w14:textId="77777777" w:rsidR="00C93707" w:rsidRDefault="00C93707" w:rsidP="003D57C7">
            <w:pPr>
              <w:autoSpaceDE w:val="0"/>
              <w:autoSpaceDN w:val="0"/>
              <w:adjustRightInd w:val="0"/>
              <w:rPr>
                <w:rFonts w:ascii="Arial" w:hAnsi="Arial" w:cs="Arial"/>
                <w:sz w:val="22"/>
                <w:lang w:val="es-CO" w:eastAsia="es-CO"/>
              </w:rPr>
            </w:pPr>
          </w:p>
          <w:p w14:paraId="331BCC40" w14:textId="77777777" w:rsidR="00FD7586" w:rsidRPr="003A695C" w:rsidRDefault="00C93707" w:rsidP="003D57C7">
            <w:pPr>
              <w:autoSpaceDE w:val="0"/>
              <w:autoSpaceDN w:val="0"/>
              <w:adjustRightInd w:val="0"/>
              <w:rPr>
                <w:rFonts w:ascii="Arial" w:hAnsi="Arial" w:cs="Arial"/>
                <w:lang w:val="es-CO" w:eastAsia="es-CO"/>
              </w:rPr>
            </w:pPr>
            <w:r w:rsidRPr="002C5895">
              <w:rPr>
                <w:rFonts w:ascii="Arial" w:hAnsi="Arial" w:cs="Arial"/>
                <w:b/>
                <w:sz w:val="22"/>
                <w:lang w:val="es-CO" w:eastAsia="es-CO"/>
              </w:rPr>
              <w:t>220501092 02</w:t>
            </w:r>
            <w:r w:rsidR="00FD7586">
              <w:rPr>
                <w:rFonts w:ascii="Arial" w:hAnsi="Arial" w:cs="Arial"/>
                <w:b/>
                <w:sz w:val="22"/>
                <w:lang w:val="es-CO" w:eastAsia="es-CO"/>
              </w:rPr>
              <w:t xml:space="preserve"> </w:t>
            </w:r>
            <w:r w:rsidR="00E72910">
              <w:rPr>
                <w:rFonts w:ascii="Arial" w:hAnsi="Arial" w:cs="Arial"/>
                <w:lang w:val="es-CO" w:eastAsia="es-CO"/>
              </w:rPr>
              <w:t xml:space="preserve">Recolectar </w:t>
            </w:r>
            <w:r w:rsidR="00E72910" w:rsidRPr="003A695C">
              <w:rPr>
                <w:rFonts w:ascii="Arial" w:hAnsi="Arial" w:cs="Arial"/>
                <w:lang w:val="es-CO" w:eastAsia="es-CO"/>
              </w:rPr>
              <w:t xml:space="preserve">información </w:t>
            </w:r>
            <w:r w:rsidR="00E72910">
              <w:rPr>
                <w:rFonts w:ascii="Arial" w:hAnsi="Arial" w:cs="Arial"/>
                <w:lang w:val="es-CO" w:eastAsia="es-CO"/>
              </w:rPr>
              <w:t>del software a construir de acuerdo con las necesidades del cliente.</w:t>
            </w:r>
          </w:p>
          <w:p w14:paraId="4C779388" w14:textId="77777777" w:rsidR="00BE5C46" w:rsidRPr="003C0E22" w:rsidRDefault="00BE5C46" w:rsidP="003D57C7">
            <w:pPr>
              <w:shd w:val="clear" w:color="auto" w:fill="FFFFFF"/>
              <w:jc w:val="both"/>
              <w:rPr>
                <w:rFonts w:ascii="Arial" w:hAnsi="Arial" w:cs="Arial"/>
                <w:color w:val="222222"/>
                <w:szCs w:val="20"/>
                <w:lang w:val="es-CO" w:eastAsia="es-CO"/>
              </w:rPr>
            </w:pPr>
          </w:p>
          <w:p w14:paraId="2263B1E8" w14:textId="77777777" w:rsidR="00FD7586" w:rsidRPr="00E32AF0" w:rsidRDefault="00BE5C46" w:rsidP="00E32AF0">
            <w:pPr>
              <w:pStyle w:val="Prrafodelista"/>
              <w:numPr>
                <w:ilvl w:val="0"/>
                <w:numId w:val="16"/>
              </w:numPr>
              <w:shd w:val="clear" w:color="auto" w:fill="FFFFFF"/>
              <w:jc w:val="both"/>
              <w:rPr>
                <w:rFonts w:ascii="Arial" w:hAnsi="Arial" w:cs="Arial"/>
                <w:color w:val="222222"/>
                <w:szCs w:val="20"/>
                <w:lang w:val="es-MX" w:eastAsia="es-CO"/>
              </w:rPr>
            </w:pPr>
            <w:r w:rsidRPr="00E32AF0">
              <w:rPr>
                <w:rFonts w:ascii="Arial" w:hAnsi="Arial" w:cs="Arial"/>
                <w:b/>
                <w:bCs/>
                <w:color w:val="222222"/>
                <w:szCs w:val="20"/>
                <w:lang w:val="es-MX" w:eastAsia="es-CO"/>
              </w:rPr>
              <w:t>Técnicas de elicitación de requisitos:</w:t>
            </w:r>
            <w:r w:rsidRPr="00E32AF0">
              <w:rPr>
                <w:rFonts w:ascii="Arial" w:hAnsi="Arial" w:cs="Arial"/>
                <w:color w:val="222222"/>
                <w:szCs w:val="20"/>
                <w:lang w:val="es-MX" w:eastAsia="es-CO"/>
              </w:rPr>
              <w:t xml:space="preserve"> técnicas de prospección, técnicas de creatividad, técnicas centradas en la documentación, técnicas de observación.</w:t>
            </w:r>
          </w:p>
          <w:p w14:paraId="65ACE187" w14:textId="77777777" w:rsidR="00FD7586" w:rsidRPr="005A1A75" w:rsidRDefault="00FD7586" w:rsidP="00970869">
            <w:pPr>
              <w:numPr>
                <w:ilvl w:val="0"/>
                <w:numId w:val="16"/>
              </w:numPr>
              <w:shd w:val="clear" w:color="auto" w:fill="FFFFFF"/>
              <w:jc w:val="both"/>
              <w:rPr>
                <w:rFonts w:ascii="Arial" w:hAnsi="Arial" w:cs="Arial"/>
                <w:color w:val="222222"/>
                <w:szCs w:val="20"/>
                <w:lang w:val="es-CO" w:eastAsia="es-CO"/>
              </w:rPr>
            </w:pPr>
            <w:r w:rsidRPr="00577BBB">
              <w:rPr>
                <w:rFonts w:ascii="Arial" w:hAnsi="Arial" w:cs="Arial"/>
                <w:b/>
                <w:bCs/>
                <w:color w:val="222222"/>
                <w:szCs w:val="20"/>
                <w:lang w:val="es-MX" w:eastAsia="es-CO"/>
              </w:rPr>
              <w:t>Requisitos: </w:t>
            </w:r>
            <w:r>
              <w:rPr>
                <w:rFonts w:ascii="Arial" w:hAnsi="Arial" w:cs="Arial"/>
                <w:color w:val="222222"/>
                <w:szCs w:val="20"/>
                <w:lang w:val="es-MX" w:eastAsia="es-CO"/>
              </w:rPr>
              <w:t>conceptos, requisitos funcionales y no funcionales</w:t>
            </w:r>
            <w:r w:rsidRPr="00577BBB">
              <w:rPr>
                <w:rFonts w:ascii="Arial" w:hAnsi="Arial" w:cs="Arial"/>
                <w:color w:val="222222"/>
                <w:szCs w:val="20"/>
                <w:lang w:val="es-MX" w:eastAsia="es-CO"/>
              </w:rPr>
              <w:t>.</w:t>
            </w:r>
          </w:p>
          <w:p w14:paraId="3454E67D" w14:textId="77777777" w:rsidR="00BE5C46" w:rsidRPr="00E32AF0" w:rsidRDefault="00FD7586" w:rsidP="00970869">
            <w:pPr>
              <w:numPr>
                <w:ilvl w:val="0"/>
                <w:numId w:val="16"/>
              </w:numPr>
              <w:shd w:val="clear" w:color="auto" w:fill="FFFFFF"/>
              <w:jc w:val="both"/>
              <w:rPr>
                <w:rFonts w:ascii="Arial" w:hAnsi="Arial" w:cs="Arial"/>
                <w:b/>
                <w:color w:val="222222"/>
                <w:szCs w:val="20"/>
                <w:lang w:val="es-CO" w:eastAsia="es-CO"/>
              </w:rPr>
            </w:pPr>
            <w:r w:rsidRPr="00577BBB">
              <w:rPr>
                <w:rFonts w:ascii="Arial" w:hAnsi="Arial" w:cs="Arial"/>
                <w:b/>
                <w:bCs/>
                <w:color w:val="222222"/>
                <w:szCs w:val="20"/>
                <w:lang w:val="es-MX" w:eastAsia="es-CO"/>
              </w:rPr>
              <w:t>Estadística Descriptiva: </w:t>
            </w:r>
            <w:r w:rsidR="00C93707">
              <w:rPr>
                <w:rFonts w:ascii="Arial" w:hAnsi="Arial" w:cs="Arial"/>
                <w:color w:val="222222"/>
                <w:szCs w:val="20"/>
                <w:lang w:val="es-MX" w:eastAsia="es-CO"/>
              </w:rPr>
              <w:t>d</w:t>
            </w:r>
            <w:r w:rsidRPr="00577BBB">
              <w:rPr>
                <w:rFonts w:ascii="Arial" w:hAnsi="Arial" w:cs="Arial"/>
                <w:color w:val="222222"/>
                <w:szCs w:val="20"/>
                <w:lang w:val="es-MX" w:eastAsia="es-CO"/>
              </w:rPr>
              <w:t>efinición, población, elementos y características, variables cualitativas y cuantitativas, medidas de tendencias central (media, media geométrica, mediana, moda), representación gráfica de los datos.</w:t>
            </w:r>
          </w:p>
          <w:p w14:paraId="381B1936" w14:textId="77777777" w:rsidR="00BE5C46" w:rsidRPr="00E32AF0" w:rsidRDefault="00BE5C46" w:rsidP="00E32AF0">
            <w:pPr>
              <w:numPr>
                <w:ilvl w:val="0"/>
                <w:numId w:val="16"/>
              </w:numPr>
              <w:shd w:val="clear" w:color="auto" w:fill="FFFFFF"/>
              <w:jc w:val="both"/>
              <w:rPr>
                <w:lang w:val="es-MX" w:eastAsia="es-CO"/>
              </w:rPr>
            </w:pPr>
            <w:r w:rsidRPr="00E32AF0">
              <w:rPr>
                <w:b/>
                <w:lang w:val="es-MX" w:eastAsia="es-CO"/>
              </w:rPr>
              <w:t>Fuentes de requisitos:</w:t>
            </w:r>
            <w:r w:rsidRPr="00E32AF0">
              <w:rPr>
                <w:lang w:val="es-MX" w:eastAsia="es-CO"/>
              </w:rPr>
              <w:t xml:space="preserve"> implicados, documentación, sistemas en operación.</w:t>
            </w:r>
          </w:p>
          <w:p w14:paraId="02A2F141" w14:textId="77777777" w:rsidR="00FD7586" w:rsidRPr="0033005C" w:rsidRDefault="00FD7586" w:rsidP="003D57C7">
            <w:pPr>
              <w:shd w:val="clear" w:color="auto" w:fill="FFFFFF"/>
              <w:jc w:val="both"/>
              <w:rPr>
                <w:rFonts w:ascii="Arial" w:hAnsi="Arial" w:cs="Arial"/>
                <w:color w:val="222222"/>
                <w:szCs w:val="20"/>
                <w:lang w:val="es-CO" w:eastAsia="es-CO"/>
              </w:rPr>
            </w:pPr>
          </w:p>
          <w:p w14:paraId="400E0CC6" w14:textId="77777777" w:rsidR="00FD7586" w:rsidRDefault="002465E5" w:rsidP="003D57C7">
            <w:pPr>
              <w:autoSpaceDE w:val="0"/>
              <w:autoSpaceDN w:val="0"/>
              <w:adjustRightInd w:val="0"/>
              <w:rPr>
                <w:rFonts w:ascii="Arial" w:hAnsi="Arial" w:cs="Arial"/>
                <w:lang w:val="es-CO" w:eastAsia="es-CO"/>
              </w:rPr>
            </w:pPr>
            <w:r w:rsidRPr="002465E5">
              <w:rPr>
                <w:rFonts w:ascii="Arial" w:hAnsi="Arial" w:cs="Arial"/>
                <w:b/>
                <w:sz w:val="22"/>
                <w:lang w:val="es-CO" w:eastAsia="es-CO"/>
              </w:rPr>
              <w:t>220501092 03</w:t>
            </w:r>
            <w:r>
              <w:rPr>
                <w:rFonts w:ascii="Arial" w:hAnsi="Arial" w:cs="Arial"/>
                <w:b/>
                <w:sz w:val="22"/>
                <w:lang w:val="es-CO" w:eastAsia="es-CO"/>
              </w:rPr>
              <w:t xml:space="preserve">    </w:t>
            </w:r>
            <w:r w:rsidRPr="002465E5">
              <w:rPr>
                <w:rFonts w:ascii="Arial" w:hAnsi="Arial" w:cs="Arial"/>
                <w:lang w:val="es-CO" w:eastAsia="es-CO"/>
              </w:rPr>
              <w:t>Elaborar informe de requisitos de acuerdo con la información recolectada.</w:t>
            </w:r>
          </w:p>
          <w:p w14:paraId="760CF0AE" w14:textId="77777777" w:rsidR="00FD7586" w:rsidRPr="00577BBB" w:rsidRDefault="00FD7586" w:rsidP="003D57C7">
            <w:pPr>
              <w:shd w:val="clear" w:color="auto" w:fill="FFFFFF"/>
              <w:ind w:left="360"/>
              <w:jc w:val="both"/>
              <w:rPr>
                <w:rFonts w:ascii="Arial" w:hAnsi="Arial" w:cs="Arial"/>
                <w:color w:val="222222"/>
                <w:szCs w:val="20"/>
                <w:lang w:val="es-CO" w:eastAsia="es-CO"/>
              </w:rPr>
            </w:pPr>
          </w:p>
          <w:p w14:paraId="697A3181" w14:textId="77777777" w:rsidR="00F22760" w:rsidRPr="00E32AF0" w:rsidRDefault="00F22760" w:rsidP="00970869">
            <w:pPr>
              <w:pStyle w:val="Prrafodelista"/>
              <w:numPr>
                <w:ilvl w:val="0"/>
                <w:numId w:val="16"/>
              </w:numPr>
              <w:autoSpaceDE w:val="0"/>
              <w:autoSpaceDN w:val="0"/>
              <w:adjustRightInd w:val="0"/>
              <w:contextualSpacing w:val="0"/>
              <w:jc w:val="both"/>
              <w:rPr>
                <w:rFonts w:ascii="Arial" w:hAnsi="Arial" w:cs="Arial"/>
                <w:color w:val="222222"/>
                <w:szCs w:val="20"/>
                <w:lang w:val="es-MX" w:eastAsia="es-CO"/>
              </w:rPr>
            </w:pPr>
            <w:r w:rsidRPr="00E32AF0">
              <w:rPr>
                <w:rFonts w:ascii="Arial" w:hAnsi="Arial" w:cs="Arial"/>
                <w:b/>
                <w:color w:val="222222"/>
                <w:szCs w:val="20"/>
                <w:lang w:val="es-MX" w:eastAsia="es-CO"/>
              </w:rPr>
              <w:t>Tipos de documentación de requisitos:</w:t>
            </w:r>
            <w:r w:rsidRPr="00E32AF0">
              <w:rPr>
                <w:rFonts w:ascii="Arial" w:hAnsi="Arial" w:cs="Arial"/>
                <w:color w:val="222222"/>
                <w:szCs w:val="20"/>
                <w:lang w:val="es-MX" w:eastAsia="es-CO"/>
              </w:rPr>
              <w:t xml:space="preserve"> lenguaje natural, modelos conceptuales, híbridos.</w:t>
            </w:r>
          </w:p>
          <w:p w14:paraId="0FCA0A18" w14:textId="77777777" w:rsidR="00F22760" w:rsidRPr="00E32AF0" w:rsidRDefault="00F22760" w:rsidP="00970869">
            <w:pPr>
              <w:numPr>
                <w:ilvl w:val="0"/>
                <w:numId w:val="16"/>
              </w:numPr>
              <w:shd w:val="clear" w:color="auto" w:fill="FFFFFF"/>
              <w:jc w:val="both"/>
              <w:rPr>
                <w:rFonts w:ascii="Arial" w:hAnsi="Arial" w:cs="Arial"/>
                <w:color w:val="222222"/>
                <w:szCs w:val="20"/>
                <w:lang w:val="es-MX" w:eastAsia="es-CO"/>
              </w:rPr>
            </w:pPr>
            <w:r w:rsidRPr="00E32AF0">
              <w:rPr>
                <w:rFonts w:ascii="Arial" w:hAnsi="Arial" w:cs="Arial"/>
                <w:b/>
                <w:color w:val="222222"/>
                <w:szCs w:val="20"/>
                <w:lang w:val="es-MX" w:eastAsia="es-CO"/>
              </w:rPr>
              <w:t>Buenas prácticas de documentación:</w:t>
            </w:r>
            <w:r w:rsidRPr="00E32AF0">
              <w:rPr>
                <w:rFonts w:ascii="Arial" w:hAnsi="Arial" w:cs="Arial"/>
                <w:color w:val="222222"/>
                <w:szCs w:val="20"/>
                <w:lang w:val="es-MX" w:eastAsia="es-CO"/>
              </w:rPr>
              <w:t xml:space="preserve"> NTC1486 del ICONTEC, buenas prácticas de redacción de requisitos.</w:t>
            </w:r>
          </w:p>
          <w:p w14:paraId="54F1E13B" w14:textId="77777777" w:rsidR="00FD7586" w:rsidRPr="00E32AF0" w:rsidRDefault="00F22760" w:rsidP="00970869">
            <w:pPr>
              <w:numPr>
                <w:ilvl w:val="0"/>
                <w:numId w:val="16"/>
              </w:numPr>
              <w:shd w:val="clear" w:color="auto" w:fill="FFFFFF"/>
              <w:jc w:val="both"/>
              <w:rPr>
                <w:rFonts w:ascii="Arial" w:hAnsi="Arial" w:cs="Arial"/>
                <w:color w:val="222222"/>
                <w:szCs w:val="20"/>
                <w:lang w:val="es-CO" w:eastAsia="es-CO"/>
              </w:rPr>
            </w:pPr>
            <w:r>
              <w:rPr>
                <w:rFonts w:ascii="Arial" w:hAnsi="Arial" w:cs="Arial"/>
                <w:b/>
                <w:bCs/>
                <w:color w:val="222222"/>
                <w:szCs w:val="20"/>
                <w:lang w:val="es-MX" w:eastAsia="es-CO"/>
              </w:rPr>
              <w:t>Informe de</w:t>
            </w:r>
            <w:r w:rsidR="00FD7586" w:rsidRPr="00577BBB">
              <w:rPr>
                <w:rFonts w:ascii="Arial" w:hAnsi="Arial" w:cs="Arial"/>
                <w:b/>
                <w:bCs/>
                <w:color w:val="222222"/>
                <w:szCs w:val="20"/>
                <w:lang w:val="es-MX" w:eastAsia="es-CO"/>
              </w:rPr>
              <w:t xml:space="preserve"> Requisitos: </w:t>
            </w:r>
            <w:r w:rsidR="00FD7586">
              <w:rPr>
                <w:rFonts w:ascii="Arial" w:hAnsi="Arial" w:cs="Arial"/>
                <w:color w:val="222222"/>
                <w:szCs w:val="20"/>
                <w:lang w:val="es-MX" w:eastAsia="es-CO"/>
              </w:rPr>
              <w:t>Elementos del documento, estándar IEEE</w:t>
            </w:r>
            <w:r w:rsidR="00FD7586" w:rsidRPr="00577BBB">
              <w:rPr>
                <w:rFonts w:ascii="Arial" w:hAnsi="Arial" w:cs="Arial"/>
                <w:color w:val="222222"/>
                <w:szCs w:val="20"/>
                <w:lang w:val="es-MX" w:eastAsia="es-CO"/>
              </w:rPr>
              <w:t>.</w:t>
            </w:r>
          </w:p>
          <w:p w14:paraId="5E5A7C35" w14:textId="77777777" w:rsidR="006C2655" w:rsidRPr="00E04941" w:rsidRDefault="006C2655" w:rsidP="00970869">
            <w:pPr>
              <w:numPr>
                <w:ilvl w:val="0"/>
                <w:numId w:val="16"/>
              </w:numPr>
              <w:shd w:val="clear" w:color="auto" w:fill="FFFFFF"/>
              <w:jc w:val="both"/>
              <w:rPr>
                <w:rFonts w:ascii="Arial" w:hAnsi="Arial" w:cs="Arial"/>
                <w:color w:val="222222"/>
                <w:szCs w:val="20"/>
                <w:lang w:val="es-CO" w:eastAsia="es-CO"/>
              </w:rPr>
            </w:pPr>
            <w:r>
              <w:rPr>
                <w:rFonts w:ascii="Arial" w:hAnsi="Arial" w:cs="Arial"/>
                <w:b/>
                <w:bCs/>
                <w:color w:val="222222"/>
                <w:szCs w:val="20"/>
                <w:lang w:val="es-MX" w:eastAsia="es-CO"/>
              </w:rPr>
              <w:t>Historias de usuario:</w:t>
            </w:r>
            <w:r>
              <w:rPr>
                <w:rFonts w:ascii="Arial" w:hAnsi="Arial" w:cs="Arial"/>
                <w:color w:val="222222"/>
                <w:szCs w:val="20"/>
                <w:lang w:val="es-CO" w:eastAsia="es-CO"/>
              </w:rPr>
              <w:t xml:space="preserve"> características</w:t>
            </w:r>
            <w:r w:rsidR="00E7002C">
              <w:rPr>
                <w:rFonts w:ascii="Arial" w:hAnsi="Arial" w:cs="Arial"/>
                <w:color w:val="222222"/>
                <w:szCs w:val="20"/>
                <w:lang w:val="es-CO" w:eastAsia="es-CO"/>
              </w:rPr>
              <w:t>, uso, criterios de aceptación</w:t>
            </w:r>
            <w:r>
              <w:rPr>
                <w:rFonts w:ascii="Arial" w:hAnsi="Arial" w:cs="Arial"/>
                <w:color w:val="222222"/>
                <w:szCs w:val="20"/>
                <w:lang w:val="es-CO" w:eastAsia="es-CO"/>
              </w:rPr>
              <w:t>.</w:t>
            </w:r>
          </w:p>
          <w:p w14:paraId="505BED0C" w14:textId="77777777" w:rsidR="00FD7586" w:rsidRDefault="00FD7586" w:rsidP="003D57C7">
            <w:pPr>
              <w:shd w:val="clear" w:color="auto" w:fill="FFFFFF"/>
              <w:jc w:val="both"/>
              <w:rPr>
                <w:rFonts w:ascii="Arial" w:hAnsi="Arial" w:cs="Arial"/>
                <w:lang w:val="es-CO" w:eastAsia="es-CO"/>
              </w:rPr>
            </w:pPr>
          </w:p>
          <w:p w14:paraId="71A1BF7F" w14:textId="77777777" w:rsidR="00FD7586" w:rsidRDefault="00970869" w:rsidP="003D57C7">
            <w:pPr>
              <w:shd w:val="clear" w:color="auto" w:fill="FFFFFF"/>
              <w:jc w:val="both"/>
              <w:rPr>
                <w:rFonts w:ascii="Arial" w:hAnsi="Arial" w:cs="Arial"/>
                <w:lang w:val="es-CO" w:eastAsia="es-CO"/>
              </w:rPr>
            </w:pPr>
            <w:r w:rsidRPr="00970869">
              <w:rPr>
                <w:rFonts w:ascii="Arial" w:hAnsi="Arial" w:cs="Arial"/>
                <w:b/>
                <w:sz w:val="22"/>
                <w:lang w:val="es-CO" w:eastAsia="es-CO"/>
              </w:rPr>
              <w:t>220501092 04</w:t>
            </w:r>
            <w:r>
              <w:rPr>
                <w:rFonts w:ascii="Arial" w:hAnsi="Arial" w:cs="Arial"/>
                <w:b/>
                <w:sz w:val="22"/>
                <w:lang w:val="es-CO" w:eastAsia="es-CO"/>
              </w:rPr>
              <w:t xml:space="preserve"> </w:t>
            </w:r>
            <w:r w:rsidRPr="00970869">
              <w:rPr>
                <w:rFonts w:ascii="Arial" w:hAnsi="Arial" w:cs="Arial"/>
                <w:lang w:val="es-CO" w:eastAsia="es-CO"/>
              </w:rPr>
              <w:t>Validar el informe de requisitos de acuerdo con las necesidades del cliente.</w:t>
            </w:r>
          </w:p>
          <w:p w14:paraId="653C58AE" w14:textId="77777777" w:rsidR="00FD7586" w:rsidRDefault="00FD7586" w:rsidP="003D57C7">
            <w:pPr>
              <w:shd w:val="clear" w:color="auto" w:fill="FFFFFF"/>
              <w:jc w:val="both"/>
              <w:rPr>
                <w:rFonts w:ascii="Arial" w:hAnsi="Arial" w:cs="Arial"/>
                <w:lang w:val="es-CO" w:eastAsia="es-CO"/>
              </w:rPr>
            </w:pPr>
          </w:p>
          <w:p w14:paraId="5722FAA1" w14:textId="77777777" w:rsidR="00FD7586" w:rsidRDefault="00391504" w:rsidP="00970869">
            <w:pPr>
              <w:numPr>
                <w:ilvl w:val="0"/>
                <w:numId w:val="16"/>
              </w:numPr>
              <w:shd w:val="clear" w:color="auto" w:fill="FFFFFF"/>
              <w:jc w:val="both"/>
              <w:rPr>
                <w:rFonts w:ascii="Arial" w:hAnsi="Arial" w:cs="Arial"/>
                <w:color w:val="222222"/>
                <w:szCs w:val="20"/>
                <w:lang w:val="es-CO" w:eastAsia="es-CO"/>
              </w:rPr>
            </w:pPr>
            <w:r>
              <w:rPr>
                <w:rFonts w:ascii="Arial" w:hAnsi="Arial" w:cs="Arial"/>
                <w:lang w:val="es-CO" w:eastAsia="es-CO"/>
              </w:rPr>
              <w:t>L</w:t>
            </w:r>
            <w:r w:rsidR="00FD7586">
              <w:rPr>
                <w:rFonts w:ascii="Arial" w:hAnsi="Arial" w:cs="Arial"/>
                <w:color w:val="222222"/>
                <w:szCs w:val="20"/>
                <w:lang w:val="es-CO" w:eastAsia="es-CO"/>
              </w:rPr>
              <w:t xml:space="preserve">istas de chequeo </w:t>
            </w:r>
            <w:r w:rsidR="00FD7586" w:rsidRPr="00E32AF0">
              <w:rPr>
                <w:rFonts w:ascii="Arial" w:hAnsi="Arial" w:cs="Arial"/>
                <w:szCs w:val="20"/>
                <w:lang w:val="es-CO" w:eastAsia="es-CO"/>
              </w:rPr>
              <w:t>para validación de información</w:t>
            </w:r>
          </w:p>
          <w:p w14:paraId="73F5D025" w14:textId="77777777" w:rsidR="00970869" w:rsidRPr="00E32AF0" w:rsidRDefault="00970869" w:rsidP="00970869">
            <w:pPr>
              <w:pStyle w:val="Default"/>
              <w:numPr>
                <w:ilvl w:val="0"/>
                <w:numId w:val="16"/>
              </w:numPr>
              <w:rPr>
                <w:color w:val="222222"/>
                <w:szCs w:val="20"/>
                <w:lang w:val="es-CO" w:eastAsia="es-CO"/>
              </w:rPr>
            </w:pPr>
            <w:r w:rsidRPr="007725BE">
              <w:rPr>
                <w:b/>
                <w:color w:val="222222"/>
                <w:szCs w:val="20"/>
                <w:lang w:val="es-CO" w:eastAsia="es-CO"/>
              </w:rPr>
              <w:t>Técnicas para validar requisitos</w:t>
            </w:r>
            <w:r w:rsidRPr="00E32AF0">
              <w:rPr>
                <w:color w:val="222222"/>
                <w:szCs w:val="20"/>
                <w:lang w:val="es-CO" w:eastAsia="es-CO"/>
              </w:rPr>
              <w:t>: inspecciones, revisión guiada, opinión de expertos.</w:t>
            </w:r>
          </w:p>
          <w:p w14:paraId="383F1D98" w14:textId="77777777" w:rsidR="00970869" w:rsidRPr="00E32AF0" w:rsidRDefault="00970869" w:rsidP="00970869">
            <w:pPr>
              <w:pStyle w:val="Default"/>
              <w:numPr>
                <w:ilvl w:val="0"/>
                <w:numId w:val="16"/>
              </w:numPr>
              <w:rPr>
                <w:color w:val="222222"/>
                <w:szCs w:val="20"/>
                <w:lang w:val="es-CO" w:eastAsia="es-CO"/>
              </w:rPr>
            </w:pPr>
            <w:r w:rsidRPr="007725BE">
              <w:rPr>
                <w:b/>
                <w:color w:val="222222"/>
                <w:szCs w:val="20"/>
                <w:lang w:val="es-CO" w:eastAsia="es-CO"/>
              </w:rPr>
              <w:t>Versionamiento de  requisitos</w:t>
            </w:r>
            <w:r w:rsidRPr="00E32AF0">
              <w:rPr>
                <w:color w:val="222222"/>
                <w:szCs w:val="20"/>
                <w:lang w:val="es-CO" w:eastAsia="es-CO"/>
              </w:rPr>
              <w:t>: gestión de cambios.</w:t>
            </w:r>
          </w:p>
          <w:p w14:paraId="685F1753" w14:textId="77777777" w:rsidR="00970869" w:rsidRPr="00E04941" w:rsidRDefault="00970869" w:rsidP="00E32AF0">
            <w:pPr>
              <w:shd w:val="clear" w:color="auto" w:fill="FFFFFF"/>
              <w:ind w:left="720"/>
              <w:jc w:val="both"/>
              <w:rPr>
                <w:rFonts w:ascii="Arial" w:hAnsi="Arial" w:cs="Arial"/>
                <w:color w:val="222222"/>
                <w:szCs w:val="20"/>
                <w:lang w:val="es-CO" w:eastAsia="es-CO"/>
              </w:rPr>
            </w:pPr>
          </w:p>
          <w:p w14:paraId="230EB374" w14:textId="77777777" w:rsidR="00FD7586" w:rsidRPr="0099227C" w:rsidRDefault="00FD7586" w:rsidP="003D57C7">
            <w:pPr>
              <w:jc w:val="both"/>
              <w:rPr>
                <w:rFonts w:ascii="Arial" w:hAnsi="Arial" w:cs="Arial"/>
                <w:sz w:val="22"/>
                <w:szCs w:val="22"/>
                <w:lang w:val="es-CO" w:eastAsia="es-CO"/>
              </w:rPr>
            </w:pPr>
          </w:p>
        </w:tc>
      </w:tr>
      <w:tr w:rsidR="00FD7586" w:rsidRPr="003E5885" w14:paraId="583F5BB2" w14:textId="77777777" w:rsidTr="003D57C7">
        <w:trPr>
          <w:jc w:val="center"/>
        </w:trPr>
        <w:tc>
          <w:tcPr>
            <w:tcW w:w="8998" w:type="dxa"/>
            <w:gridSpan w:val="2"/>
            <w:shd w:val="clear" w:color="auto" w:fill="E6E6E6"/>
            <w:vAlign w:val="center"/>
          </w:tcPr>
          <w:p w14:paraId="5EBB7333" w14:textId="77777777" w:rsidR="00FD7586" w:rsidRPr="003E5885" w:rsidRDefault="00FD7586" w:rsidP="003D57C7">
            <w:pPr>
              <w:jc w:val="both"/>
              <w:rPr>
                <w:rFonts w:ascii="Arial" w:hAnsi="Arial" w:cs="Arial"/>
                <w:color w:val="000000"/>
                <w:sz w:val="22"/>
                <w:szCs w:val="22"/>
                <w:lang w:val="es-MX"/>
              </w:rPr>
            </w:pPr>
            <w:r w:rsidRPr="003E5885">
              <w:rPr>
                <w:rFonts w:ascii="Arial" w:hAnsi="Arial" w:cs="Arial"/>
                <w:b/>
                <w:color w:val="000000"/>
                <w:sz w:val="22"/>
                <w:szCs w:val="22"/>
                <w:lang w:val="es-MX"/>
              </w:rPr>
              <w:lastRenderedPageBreak/>
              <w:t>3.2</w:t>
            </w:r>
            <w:r w:rsidRPr="003E5885">
              <w:rPr>
                <w:rFonts w:ascii="Arial" w:hAnsi="Arial" w:cs="Arial"/>
                <w:color w:val="000000"/>
                <w:sz w:val="22"/>
                <w:szCs w:val="22"/>
                <w:lang w:val="es-MX"/>
              </w:rPr>
              <w:t xml:space="preserve"> </w:t>
            </w:r>
            <w:r w:rsidRPr="003E5885">
              <w:rPr>
                <w:rFonts w:ascii="Arial" w:hAnsi="Arial" w:cs="Arial"/>
                <w:b/>
                <w:color w:val="000000"/>
                <w:sz w:val="22"/>
                <w:szCs w:val="22"/>
                <w:lang w:val="es-MX"/>
              </w:rPr>
              <w:t>DE PROCESO</w:t>
            </w:r>
          </w:p>
        </w:tc>
      </w:tr>
      <w:tr w:rsidR="00FD7586" w:rsidRPr="003E5885" w14:paraId="2121B14C" w14:textId="77777777" w:rsidTr="003D57C7">
        <w:trPr>
          <w:jc w:val="center"/>
        </w:trPr>
        <w:tc>
          <w:tcPr>
            <w:tcW w:w="8998" w:type="dxa"/>
            <w:gridSpan w:val="2"/>
            <w:tcBorders>
              <w:bottom w:val="single" w:sz="4" w:space="0" w:color="auto"/>
            </w:tcBorders>
          </w:tcPr>
          <w:p w14:paraId="11AD9249" w14:textId="77777777" w:rsidR="00FD7586" w:rsidRDefault="00FD7586" w:rsidP="003D57C7">
            <w:pPr>
              <w:pStyle w:val="Default"/>
              <w:jc w:val="both"/>
            </w:pPr>
          </w:p>
          <w:p w14:paraId="2E38F0D8" w14:textId="77777777" w:rsidR="00DA04B6" w:rsidRDefault="002B4CB8" w:rsidP="003D57C7">
            <w:pPr>
              <w:autoSpaceDE w:val="0"/>
              <w:autoSpaceDN w:val="0"/>
              <w:adjustRightInd w:val="0"/>
              <w:rPr>
                <w:rFonts w:ascii="Arial" w:hAnsi="Arial" w:cs="Arial"/>
                <w:lang w:val="es-CO" w:eastAsia="es-CO"/>
              </w:rPr>
            </w:pPr>
            <w:r w:rsidRPr="002B4CB8">
              <w:rPr>
                <w:rFonts w:ascii="Arial" w:hAnsi="Arial" w:cs="Arial"/>
                <w:b/>
                <w:sz w:val="22"/>
                <w:lang w:val="es-CO" w:eastAsia="es-CO"/>
              </w:rPr>
              <w:t>220501092 01</w:t>
            </w:r>
            <w:r w:rsidRPr="002B4CB8">
              <w:rPr>
                <w:rFonts w:ascii="Arial" w:hAnsi="Arial" w:cs="Arial"/>
                <w:b/>
                <w:sz w:val="22"/>
                <w:lang w:val="es-CO" w:eastAsia="es-CO"/>
              </w:rPr>
              <w:tab/>
            </w:r>
            <w:r>
              <w:rPr>
                <w:rFonts w:ascii="Arial" w:hAnsi="Arial" w:cs="Arial"/>
                <w:b/>
                <w:sz w:val="22"/>
                <w:lang w:val="es-CO" w:eastAsia="es-CO"/>
              </w:rPr>
              <w:t xml:space="preserve">     </w:t>
            </w:r>
            <w:r w:rsidRPr="007725BE">
              <w:rPr>
                <w:rFonts w:ascii="Arial" w:hAnsi="Arial" w:cs="Arial"/>
                <w:lang w:val="es-CO" w:eastAsia="es-CO"/>
              </w:rPr>
              <w:t>Caracterizar los procesos de la organización de acuerdo con el software a construir</w:t>
            </w:r>
          </w:p>
          <w:p w14:paraId="4AD1AD19" w14:textId="3E5EF5ED" w:rsidR="00FD7586" w:rsidRPr="007725BE" w:rsidRDefault="00FD7586" w:rsidP="003D57C7">
            <w:pPr>
              <w:autoSpaceDE w:val="0"/>
              <w:autoSpaceDN w:val="0"/>
              <w:adjustRightInd w:val="0"/>
              <w:rPr>
                <w:rFonts w:ascii="Arial" w:hAnsi="Arial" w:cs="Arial"/>
                <w:sz w:val="28"/>
                <w:szCs w:val="20"/>
                <w:lang w:val="es-CO" w:eastAsia="es-CO"/>
              </w:rPr>
            </w:pPr>
          </w:p>
          <w:p w14:paraId="68EA62DC" w14:textId="77777777" w:rsidR="00FD7586" w:rsidRDefault="00FD7586" w:rsidP="00BD69ED">
            <w:pPr>
              <w:numPr>
                <w:ilvl w:val="0"/>
                <w:numId w:val="20"/>
              </w:numPr>
              <w:autoSpaceDE w:val="0"/>
              <w:autoSpaceDN w:val="0"/>
              <w:adjustRightInd w:val="0"/>
              <w:rPr>
                <w:rFonts w:ascii="Arial" w:hAnsi="Arial" w:cs="Arial"/>
                <w:szCs w:val="20"/>
                <w:lang w:val="es-CO" w:eastAsia="es-CO"/>
              </w:rPr>
            </w:pPr>
            <w:r>
              <w:rPr>
                <w:rFonts w:ascii="Arial" w:hAnsi="Arial" w:cs="Arial"/>
                <w:szCs w:val="20"/>
                <w:lang w:val="es-CO" w:eastAsia="es-CO"/>
              </w:rPr>
              <w:t>Identificar procesos de la organización</w:t>
            </w:r>
          </w:p>
          <w:p w14:paraId="02DF7668" w14:textId="77777777" w:rsidR="00FD7586" w:rsidRDefault="00FD7586" w:rsidP="00BD69ED">
            <w:pPr>
              <w:numPr>
                <w:ilvl w:val="0"/>
                <w:numId w:val="20"/>
              </w:numPr>
              <w:autoSpaceDE w:val="0"/>
              <w:autoSpaceDN w:val="0"/>
              <w:adjustRightInd w:val="0"/>
              <w:rPr>
                <w:rFonts w:ascii="Arial" w:hAnsi="Arial" w:cs="Arial"/>
                <w:szCs w:val="20"/>
                <w:lang w:val="es-CO" w:eastAsia="es-CO"/>
              </w:rPr>
            </w:pPr>
            <w:r>
              <w:rPr>
                <w:rFonts w:ascii="Arial" w:hAnsi="Arial" w:cs="Arial"/>
                <w:szCs w:val="20"/>
                <w:lang w:val="es-CO" w:eastAsia="es-CO"/>
              </w:rPr>
              <w:t>Aplicar técnicas de análisis de procesos</w:t>
            </w:r>
          </w:p>
          <w:p w14:paraId="51CE1726" w14:textId="77777777" w:rsidR="00FD7586" w:rsidRDefault="00FD7586" w:rsidP="00BD69ED">
            <w:pPr>
              <w:numPr>
                <w:ilvl w:val="0"/>
                <w:numId w:val="20"/>
              </w:numPr>
              <w:autoSpaceDE w:val="0"/>
              <w:autoSpaceDN w:val="0"/>
              <w:adjustRightInd w:val="0"/>
              <w:rPr>
                <w:rFonts w:ascii="Arial" w:hAnsi="Arial" w:cs="Arial"/>
                <w:szCs w:val="20"/>
                <w:lang w:val="es-CO" w:eastAsia="es-CO"/>
              </w:rPr>
            </w:pPr>
            <w:r>
              <w:rPr>
                <w:rFonts w:ascii="Arial" w:hAnsi="Arial" w:cs="Arial"/>
                <w:szCs w:val="20"/>
                <w:lang w:val="es-CO" w:eastAsia="es-CO"/>
              </w:rPr>
              <w:lastRenderedPageBreak/>
              <w:t>Elaborar diagrama de procesos</w:t>
            </w:r>
          </w:p>
          <w:p w14:paraId="6A5ADC74" w14:textId="77777777" w:rsidR="00FD7586" w:rsidRDefault="00FD7586" w:rsidP="003D57C7">
            <w:pPr>
              <w:autoSpaceDE w:val="0"/>
              <w:autoSpaceDN w:val="0"/>
              <w:adjustRightInd w:val="0"/>
              <w:ind w:left="720"/>
              <w:rPr>
                <w:rFonts w:ascii="Arial" w:hAnsi="Arial" w:cs="Arial"/>
                <w:szCs w:val="20"/>
                <w:lang w:val="es-CO" w:eastAsia="es-CO"/>
              </w:rPr>
            </w:pPr>
          </w:p>
          <w:p w14:paraId="3AC84235" w14:textId="77777777" w:rsidR="00FD7586" w:rsidRDefault="002B4CB8" w:rsidP="003D57C7">
            <w:pPr>
              <w:autoSpaceDE w:val="0"/>
              <w:autoSpaceDN w:val="0"/>
              <w:adjustRightInd w:val="0"/>
              <w:rPr>
                <w:rFonts w:ascii="Arial" w:hAnsi="Arial" w:cs="Arial"/>
                <w:lang w:val="es-CO" w:eastAsia="es-CO"/>
              </w:rPr>
            </w:pPr>
            <w:r w:rsidRPr="002B4CB8">
              <w:rPr>
                <w:rFonts w:ascii="Arial" w:hAnsi="Arial" w:cs="Arial"/>
                <w:b/>
                <w:sz w:val="22"/>
                <w:lang w:val="es-CO" w:eastAsia="es-CO"/>
              </w:rPr>
              <w:t>220501092 02</w:t>
            </w:r>
            <w:r>
              <w:rPr>
                <w:rFonts w:ascii="Arial" w:hAnsi="Arial" w:cs="Arial"/>
                <w:b/>
                <w:sz w:val="22"/>
                <w:lang w:val="es-CO" w:eastAsia="es-CO"/>
              </w:rPr>
              <w:t xml:space="preserve">   </w:t>
            </w:r>
            <w:r w:rsidRPr="002B4CB8">
              <w:rPr>
                <w:rFonts w:ascii="Arial" w:hAnsi="Arial" w:cs="Arial"/>
                <w:lang w:val="es-CO" w:eastAsia="es-CO"/>
              </w:rPr>
              <w:t>Recolectar información del software a construir de acuerdo con las necesidades del cliente.</w:t>
            </w:r>
          </w:p>
          <w:p w14:paraId="2FA0AC98" w14:textId="77777777" w:rsidR="00FD7586" w:rsidRPr="003A695C" w:rsidRDefault="00FD7586" w:rsidP="003D57C7">
            <w:pPr>
              <w:autoSpaceDE w:val="0"/>
              <w:autoSpaceDN w:val="0"/>
              <w:adjustRightInd w:val="0"/>
              <w:rPr>
                <w:rFonts w:ascii="Arial" w:hAnsi="Arial" w:cs="Arial"/>
                <w:lang w:val="es-CO" w:eastAsia="es-CO"/>
              </w:rPr>
            </w:pPr>
          </w:p>
          <w:p w14:paraId="420A05AE" w14:textId="77777777" w:rsidR="002B4CB8" w:rsidRPr="00E32AF0" w:rsidRDefault="002B4CB8" w:rsidP="002D585C">
            <w:pPr>
              <w:pStyle w:val="Prrafodelista"/>
              <w:numPr>
                <w:ilvl w:val="0"/>
                <w:numId w:val="20"/>
              </w:numPr>
              <w:autoSpaceDE w:val="0"/>
              <w:autoSpaceDN w:val="0"/>
              <w:adjustRightInd w:val="0"/>
              <w:contextualSpacing w:val="0"/>
              <w:jc w:val="both"/>
              <w:rPr>
                <w:rFonts w:ascii="Arial" w:hAnsi="Arial" w:cs="Arial"/>
                <w:szCs w:val="20"/>
                <w:lang w:val="es-CO" w:eastAsia="es-CO"/>
              </w:rPr>
            </w:pPr>
            <w:r w:rsidRPr="00E32AF0">
              <w:rPr>
                <w:rFonts w:ascii="Arial" w:hAnsi="Arial" w:cs="Arial"/>
                <w:szCs w:val="20"/>
                <w:lang w:val="es-CO" w:eastAsia="es-CO"/>
              </w:rPr>
              <w:t>Determinar las fronteras del sistema y del contexto</w:t>
            </w:r>
          </w:p>
          <w:p w14:paraId="1588C279" w14:textId="77777777" w:rsidR="002B4CB8" w:rsidRPr="00E32AF0" w:rsidRDefault="002B4CB8">
            <w:pPr>
              <w:pStyle w:val="Prrafodelista"/>
              <w:numPr>
                <w:ilvl w:val="0"/>
                <w:numId w:val="20"/>
              </w:numPr>
              <w:autoSpaceDE w:val="0"/>
              <w:autoSpaceDN w:val="0"/>
              <w:adjustRightInd w:val="0"/>
              <w:contextualSpacing w:val="0"/>
              <w:jc w:val="both"/>
              <w:rPr>
                <w:rFonts w:ascii="Arial" w:hAnsi="Arial" w:cs="Arial"/>
                <w:szCs w:val="20"/>
                <w:lang w:val="es-CO" w:eastAsia="es-CO"/>
              </w:rPr>
            </w:pPr>
            <w:r w:rsidRPr="00E32AF0">
              <w:rPr>
                <w:rFonts w:ascii="Arial" w:hAnsi="Arial" w:cs="Arial"/>
                <w:szCs w:val="20"/>
                <w:lang w:val="es-CO" w:eastAsia="es-CO"/>
              </w:rPr>
              <w:t>Determinar fuentes de requisitos.</w:t>
            </w:r>
          </w:p>
          <w:p w14:paraId="3A9962C4" w14:textId="77777777" w:rsidR="002B4CB8" w:rsidRPr="00E32AF0" w:rsidRDefault="002B4CB8">
            <w:pPr>
              <w:pStyle w:val="Prrafodelista"/>
              <w:numPr>
                <w:ilvl w:val="0"/>
                <w:numId w:val="20"/>
              </w:numPr>
              <w:autoSpaceDE w:val="0"/>
              <w:autoSpaceDN w:val="0"/>
              <w:adjustRightInd w:val="0"/>
              <w:contextualSpacing w:val="0"/>
              <w:jc w:val="both"/>
              <w:rPr>
                <w:rFonts w:ascii="Arial" w:hAnsi="Arial" w:cs="Arial"/>
                <w:szCs w:val="20"/>
                <w:lang w:val="es-CO" w:eastAsia="es-CO"/>
              </w:rPr>
            </w:pPr>
            <w:r w:rsidRPr="00E32AF0">
              <w:rPr>
                <w:rFonts w:ascii="Arial" w:hAnsi="Arial" w:cs="Arial"/>
                <w:szCs w:val="20"/>
                <w:lang w:val="es-CO" w:eastAsia="es-CO"/>
              </w:rPr>
              <w:t>Categorizar los requisitos.</w:t>
            </w:r>
          </w:p>
          <w:p w14:paraId="296EC5A2" w14:textId="77777777" w:rsidR="002B4CB8" w:rsidRPr="00E32AF0" w:rsidRDefault="002B4CB8">
            <w:pPr>
              <w:pStyle w:val="Prrafodelista"/>
              <w:numPr>
                <w:ilvl w:val="0"/>
                <w:numId w:val="20"/>
              </w:numPr>
              <w:autoSpaceDE w:val="0"/>
              <w:autoSpaceDN w:val="0"/>
              <w:adjustRightInd w:val="0"/>
              <w:contextualSpacing w:val="0"/>
              <w:jc w:val="both"/>
              <w:rPr>
                <w:rFonts w:ascii="Arial" w:hAnsi="Arial" w:cs="Arial"/>
                <w:szCs w:val="20"/>
                <w:lang w:val="es-CO" w:eastAsia="es-CO"/>
              </w:rPr>
            </w:pPr>
            <w:r w:rsidRPr="00E32AF0">
              <w:rPr>
                <w:rFonts w:ascii="Arial" w:hAnsi="Arial" w:cs="Arial"/>
                <w:szCs w:val="20"/>
                <w:lang w:val="es-CO" w:eastAsia="es-CO"/>
              </w:rPr>
              <w:t>Tipificar los requisitos.</w:t>
            </w:r>
          </w:p>
          <w:p w14:paraId="19A095D2" w14:textId="77777777" w:rsidR="002B4CB8" w:rsidRDefault="002B4CB8">
            <w:pPr>
              <w:numPr>
                <w:ilvl w:val="0"/>
                <w:numId w:val="20"/>
              </w:numPr>
              <w:autoSpaceDE w:val="0"/>
              <w:autoSpaceDN w:val="0"/>
              <w:adjustRightInd w:val="0"/>
              <w:rPr>
                <w:rFonts w:ascii="Arial" w:hAnsi="Arial" w:cs="Arial"/>
                <w:szCs w:val="20"/>
                <w:lang w:val="es-CO" w:eastAsia="es-CO"/>
              </w:rPr>
            </w:pPr>
            <w:r w:rsidRPr="00E32AF0">
              <w:rPr>
                <w:rFonts w:ascii="Arial" w:hAnsi="Arial" w:cs="Arial"/>
                <w:szCs w:val="20"/>
                <w:lang w:val="es-CO" w:eastAsia="es-CO"/>
              </w:rPr>
              <w:t>Determinar técnicas de elicitación de requisitos.</w:t>
            </w:r>
          </w:p>
          <w:p w14:paraId="40A05515" w14:textId="77777777" w:rsidR="00FD7586" w:rsidRPr="00E32AF0" w:rsidRDefault="00FD7586" w:rsidP="00E32AF0">
            <w:pPr>
              <w:pStyle w:val="Prrafodelista"/>
              <w:numPr>
                <w:ilvl w:val="0"/>
                <w:numId w:val="20"/>
              </w:numPr>
              <w:rPr>
                <w:rFonts w:ascii="Arial" w:hAnsi="Arial" w:cs="Arial"/>
                <w:sz w:val="20"/>
                <w:szCs w:val="20"/>
              </w:rPr>
            </w:pPr>
            <w:r w:rsidRPr="00E32AF0">
              <w:rPr>
                <w:rFonts w:ascii="Arial" w:hAnsi="Arial" w:cs="Arial"/>
                <w:szCs w:val="20"/>
                <w:lang w:val="es-CO" w:eastAsia="es-CO"/>
              </w:rPr>
              <w:t>Diseñar instrumentos para recolectar información</w:t>
            </w:r>
          </w:p>
          <w:p w14:paraId="61ECDE85" w14:textId="77777777" w:rsidR="00FD7586" w:rsidRDefault="00FD7586" w:rsidP="00BD69ED">
            <w:pPr>
              <w:numPr>
                <w:ilvl w:val="0"/>
                <w:numId w:val="20"/>
              </w:numPr>
              <w:autoSpaceDE w:val="0"/>
              <w:autoSpaceDN w:val="0"/>
              <w:adjustRightInd w:val="0"/>
              <w:rPr>
                <w:rFonts w:ascii="Arial" w:hAnsi="Arial" w:cs="Arial"/>
                <w:szCs w:val="20"/>
                <w:lang w:val="es-CO" w:eastAsia="es-CO"/>
              </w:rPr>
            </w:pPr>
            <w:r>
              <w:rPr>
                <w:rFonts w:ascii="Arial" w:hAnsi="Arial" w:cs="Arial"/>
                <w:szCs w:val="20"/>
                <w:lang w:val="es-CO" w:eastAsia="es-CO"/>
              </w:rPr>
              <w:t>Aplicar instrumentos de recolección de información</w:t>
            </w:r>
          </w:p>
          <w:p w14:paraId="572170A1" w14:textId="77777777" w:rsidR="00FD7586" w:rsidRPr="00E04941" w:rsidRDefault="00FD7586" w:rsidP="00BD69ED">
            <w:pPr>
              <w:numPr>
                <w:ilvl w:val="0"/>
                <w:numId w:val="20"/>
              </w:numPr>
              <w:autoSpaceDE w:val="0"/>
              <w:autoSpaceDN w:val="0"/>
              <w:adjustRightInd w:val="0"/>
              <w:rPr>
                <w:rFonts w:ascii="Arial" w:hAnsi="Arial" w:cs="Arial"/>
                <w:szCs w:val="20"/>
                <w:lang w:val="es-CO" w:eastAsia="es-CO"/>
              </w:rPr>
            </w:pPr>
            <w:r>
              <w:rPr>
                <w:rFonts w:ascii="Arial" w:hAnsi="Arial" w:cs="Arial"/>
                <w:szCs w:val="20"/>
                <w:lang w:val="es-CO" w:eastAsia="es-CO"/>
              </w:rPr>
              <w:t>Organizar y depurar información</w:t>
            </w:r>
          </w:p>
          <w:p w14:paraId="38EAA1F0" w14:textId="77777777" w:rsidR="00FD7586" w:rsidRDefault="00FD7586" w:rsidP="003D57C7">
            <w:pPr>
              <w:autoSpaceDE w:val="0"/>
              <w:autoSpaceDN w:val="0"/>
              <w:adjustRightInd w:val="0"/>
              <w:ind w:left="720"/>
              <w:rPr>
                <w:rFonts w:ascii="Arial" w:hAnsi="Arial" w:cs="Arial"/>
                <w:szCs w:val="20"/>
                <w:lang w:val="es-CO" w:eastAsia="es-CO"/>
              </w:rPr>
            </w:pPr>
          </w:p>
          <w:p w14:paraId="1C5338AD" w14:textId="5C0D4B74" w:rsidR="00FD7586" w:rsidRDefault="002B4CB8" w:rsidP="003D57C7">
            <w:pPr>
              <w:autoSpaceDE w:val="0"/>
              <w:autoSpaceDN w:val="0"/>
              <w:adjustRightInd w:val="0"/>
              <w:rPr>
                <w:rFonts w:ascii="Arial" w:hAnsi="Arial" w:cs="Arial"/>
                <w:lang w:val="es-CO" w:eastAsia="es-CO"/>
              </w:rPr>
            </w:pPr>
            <w:r w:rsidRPr="002B4CB8">
              <w:rPr>
                <w:rFonts w:ascii="Arial" w:hAnsi="Arial" w:cs="Arial"/>
                <w:b/>
                <w:sz w:val="22"/>
                <w:lang w:val="es-CO" w:eastAsia="es-CO"/>
              </w:rPr>
              <w:t>220501092 03</w:t>
            </w:r>
            <w:r w:rsidR="00FD7586">
              <w:rPr>
                <w:rFonts w:ascii="Arial" w:hAnsi="Arial" w:cs="Arial"/>
                <w:b/>
                <w:sz w:val="22"/>
                <w:lang w:val="es-CO" w:eastAsia="es-CO"/>
              </w:rPr>
              <w:t xml:space="preserve"> </w:t>
            </w:r>
            <w:r w:rsidRPr="002B4CB8">
              <w:rPr>
                <w:rFonts w:ascii="Arial" w:hAnsi="Arial" w:cs="Arial"/>
                <w:lang w:val="es-CO" w:eastAsia="es-CO"/>
              </w:rPr>
              <w:t>Elaborar informe de requisitos de acuerdo con la información recolectada</w:t>
            </w:r>
            <w:r w:rsidR="00FD7586" w:rsidRPr="003A695C">
              <w:rPr>
                <w:rFonts w:ascii="Arial" w:hAnsi="Arial" w:cs="Arial"/>
                <w:lang w:val="es-CO" w:eastAsia="es-CO"/>
              </w:rPr>
              <w:t>.</w:t>
            </w:r>
          </w:p>
          <w:p w14:paraId="3FB1F913" w14:textId="77777777" w:rsidR="00FD7586" w:rsidRPr="001E67E3" w:rsidRDefault="00FD7586" w:rsidP="003D57C7">
            <w:pPr>
              <w:autoSpaceDE w:val="0"/>
              <w:autoSpaceDN w:val="0"/>
              <w:adjustRightInd w:val="0"/>
              <w:rPr>
                <w:rFonts w:ascii="Arial" w:hAnsi="Arial" w:cs="Arial"/>
                <w:szCs w:val="20"/>
                <w:lang w:val="es-CO" w:eastAsia="es-CO"/>
              </w:rPr>
            </w:pPr>
          </w:p>
          <w:p w14:paraId="29AD1888" w14:textId="77777777" w:rsidR="00E11932" w:rsidRDefault="00E11932" w:rsidP="00E32AF0">
            <w:pPr>
              <w:pStyle w:val="Prrafodelista"/>
              <w:numPr>
                <w:ilvl w:val="0"/>
                <w:numId w:val="20"/>
              </w:numPr>
              <w:autoSpaceDE w:val="0"/>
              <w:autoSpaceDN w:val="0"/>
              <w:adjustRightInd w:val="0"/>
              <w:contextualSpacing w:val="0"/>
              <w:jc w:val="both"/>
              <w:rPr>
                <w:rFonts w:ascii="Arial" w:hAnsi="Arial" w:cs="Arial"/>
                <w:szCs w:val="20"/>
                <w:lang w:val="es-CO" w:eastAsia="es-CO"/>
              </w:rPr>
            </w:pPr>
            <w:r w:rsidRPr="00BB5E5C">
              <w:rPr>
                <w:rFonts w:ascii="Arial" w:hAnsi="Arial" w:cs="Arial"/>
                <w:szCs w:val="20"/>
                <w:lang w:val="es-CO" w:eastAsia="es-CO"/>
              </w:rPr>
              <w:t xml:space="preserve">Identificar estándares </w:t>
            </w:r>
          </w:p>
          <w:p w14:paraId="7092EFF2" w14:textId="77777777" w:rsidR="00E11932" w:rsidRPr="002D585C" w:rsidRDefault="00E11932" w:rsidP="00E32AF0">
            <w:pPr>
              <w:pStyle w:val="Prrafodelista"/>
              <w:numPr>
                <w:ilvl w:val="0"/>
                <w:numId w:val="20"/>
              </w:numPr>
              <w:rPr>
                <w:rFonts w:ascii="Arial" w:hAnsi="Arial" w:cs="Arial"/>
                <w:color w:val="000000" w:themeColor="text1"/>
                <w:sz w:val="22"/>
                <w:szCs w:val="22"/>
                <w:lang w:val="es-CO" w:eastAsia="es-CO"/>
              </w:rPr>
            </w:pPr>
            <w:r w:rsidRPr="00E32AF0">
              <w:rPr>
                <w:rFonts w:ascii="Arial" w:hAnsi="Arial" w:cs="Arial"/>
                <w:color w:val="000000" w:themeColor="text1"/>
                <w:sz w:val="22"/>
                <w:szCs w:val="22"/>
                <w:lang w:val="es-CO" w:eastAsia="es-CO"/>
              </w:rPr>
              <w:t>Redactar los requisitos</w:t>
            </w:r>
          </w:p>
          <w:p w14:paraId="500C0F40" w14:textId="77777777" w:rsidR="00FD7586" w:rsidRDefault="00FD7586" w:rsidP="00E32AF0">
            <w:pPr>
              <w:pStyle w:val="Prrafodelista"/>
              <w:numPr>
                <w:ilvl w:val="0"/>
                <w:numId w:val="20"/>
              </w:numPr>
              <w:rPr>
                <w:lang w:val="es-CO" w:eastAsia="es-CO"/>
              </w:rPr>
            </w:pPr>
            <w:r w:rsidRPr="002D585C">
              <w:rPr>
                <w:rFonts w:ascii="Arial" w:hAnsi="Arial" w:cs="Arial"/>
                <w:szCs w:val="20"/>
                <w:lang w:val="es-CO" w:eastAsia="es-CO"/>
              </w:rPr>
              <w:t xml:space="preserve">Presentar informe de requisitos </w:t>
            </w:r>
          </w:p>
          <w:p w14:paraId="79B1D94C" w14:textId="77777777" w:rsidR="00E11932" w:rsidRPr="002D585C" w:rsidRDefault="00E11932" w:rsidP="002D585C">
            <w:pPr>
              <w:autoSpaceDE w:val="0"/>
              <w:autoSpaceDN w:val="0"/>
              <w:adjustRightInd w:val="0"/>
              <w:rPr>
                <w:rFonts w:ascii="Arial" w:hAnsi="Arial" w:cs="Arial"/>
                <w:szCs w:val="20"/>
                <w:lang w:val="es-CO" w:eastAsia="es-CO"/>
              </w:rPr>
            </w:pPr>
          </w:p>
          <w:p w14:paraId="36EA2AA7" w14:textId="77777777" w:rsidR="00FD7586" w:rsidRDefault="002B4CB8" w:rsidP="003D57C7">
            <w:pPr>
              <w:autoSpaceDE w:val="0"/>
              <w:autoSpaceDN w:val="0"/>
              <w:adjustRightInd w:val="0"/>
              <w:rPr>
                <w:rFonts w:ascii="Arial" w:hAnsi="Arial" w:cs="Arial"/>
                <w:lang w:val="es-CO" w:eastAsia="es-CO"/>
              </w:rPr>
            </w:pPr>
            <w:r w:rsidRPr="002B4CB8">
              <w:rPr>
                <w:rFonts w:ascii="Arial" w:hAnsi="Arial" w:cs="Arial"/>
                <w:b/>
                <w:sz w:val="22"/>
                <w:lang w:val="es-CO" w:eastAsia="es-CO"/>
              </w:rPr>
              <w:t>220501092 04</w:t>
            </w:r>
            <w:r w:rsidR="00970869">
              <w:rPr>
                <w:rFonts w:ascii="Arial" w:hAnsi="Arial" w:cs="Arial"/>
                <w:b/>
                <w:sz w:val="22"/>
                <w:lang w:val="es-CO" w:eastAsia="es-CO"/>
              </w:rPr>
              <w:t xml:space="preserve">  </w:t>
            </w:r>
            <w:r w:rsidRPr="002B4CB8">
              <w:rPr>
                <w:rFonts w:ascii="Arial" w:hAnsi="Arial" w:cs="Arial"/>
                <w:lang w:val="es-CO" w:eastAsia="es-CO"/>
              </w:rPr>
              <w:t>Validar el informe de requisitos de acuerdo con las necesidades del cliente.</w:t>
            </w:r>
          </w:p>
          <w:p w14:paraId="50730DD3" w14:textId="77777777" w:rsidR="003269E0" w:rsidRPr="002D585C" w:rsidRDefault="003269E0" w:rsidP="003D57C7">
            <w:pPr>
              <w:autoSpaceDE w:val="0"/>
              <w:autoSpaceDN w:val="0"/>
              <w:adjustRightInd w:val="0"/>
              <w:rPr>
                <w:rFonts w:ascii="Arial" w:hAnsi="Arial" w:cs="Arial"/>
                <w:lang w:val="es-CO" w:eastAsia="es-CO"/>
              </w:rPr>
            </w:pPr>
          </w:p>
          <w:p w14:paraId="68E64A97" w14:textId="77777777" w:rsidR="00BD69ED" w:rsidRPr="00E32AF0" w:rsidRDefault="00BD69ED" w:rsidP="00E32AF0">
            <w:pPr>
              <w:pStyle w:val="Prrafodelista"/>
              <w:numPr>
                <w:ilvl w:val="0"/>
                <w:numId w:val="20"/>
              </w:numPr>
              <w:autoSpaceDE w:val="0"/>
              <w:autoSpaceDN w:val="0"/>
              <w:adjustRightInd w:val="0"/>
              <w:contextualSpacing w:val="0"/>
              <w:jc w:val="both"/>
              <w:rPr>
                <w:rFonts w:ascii="Arial" w:hAnsi="Arial" w:cs="Arial"/>
                <w:sz w:val="22"/>
                <w:szCs w:val="22"/>
                <w:lang w:val="es-CO" w:eastAsia="es-CO"/>
              </w:rPr>
            </w:pPr>
            <w:r w:rsidRPr="00E32AF0">
              <w:rPr>
                <w:rFonts w:ascii="Arial" w:hAnsi="Arial" w:cs="Arial"/>
                <w:sz w:val="22"/>
                <w:szCs w:val="22"/>
                <w:lang w:val="es-CO" w:eastAsia="es-CO"/>
              </w:rPr>
              <w:t>Seleccionar técnicas de validación de requisitos</w:t>
            </w:r>
          </w:p>
          <w:p w14:paraId="65C8751E" w14:textId="77777777" w:rsidR="00FD7586" w:rsidRPr="00F32FC7" w:rsidRDefault="00FD7586" w:rsidP="00BD69ED">
            <w:pPr>
              <w:numPr>
                <w:ilvl w:val="0"/>
                <w:numId w:val="20"/>
              </w:numPr>
              <w:autoSpaceDE w:val="0"/>
              <w:autoSpaceDN w:val="0"/>
              <w:adjustRightInd w:val="0"/>
              <w:rPr>
                <w:rFonts w:ascii="Arial" w:hAnsi="Arial" w:cs="Arial"/>
                <w:lang w:val="es-CO" w:eastAsia="es-CO"/>
              </w:rPr>
            </w:pPr>
            <w:r w:rsidRPr="00F32FC7">
              <w:rPr>
                <w:rFonts w:ascii="Arial" w:hAnsi="Arial" w:cs="Arial"/>
                <w:lang w:val="es-CO" w:eastAsia="es-CO"/>
              </w:rPr>
              <w:t xml:space="preserve">Elaborar listas de chequeo </w:t>
            </w:r>
            <w:r w:rsidRPr="00E32AF0">
              <w:rPr>
                <w:rFonts w:ascii="Arial" w:hAnsi="Arial" w:cs="Arial"/>
                <w:lang w:val="es-CO" w:eastAsia="es-CO"/>
              </w:rPr>
              <w:t>para validación</w:t>
            </w:r>
          </w:p>
          <w:p w14:paraId="5642002D" w14:textId="77777777" w:rsidR="00FD7586" w:rsidRPr="00F32FC7" w:rsidRDefault="00FD7586" w:rsidP="00BD69ED">
            <w:pPr>
              <w:numPr>
                <w:ilvl w:val="0"/>
                <w:numId w:val="20"/>
              </w:numPr>
              <w:autoSpaceDE w:val="0"/>
              <w:autoSpaceDN w:val="0"/>
              <w:adjustRightInd w:val="0"/>
              <w:rPr>
                <w:rFonts w:ascii="Arial" w:hAnsi="Arial" w:cs="Arial"/>
                <w:szCs w:val="20"/>
                <w:lang w:val="es-CO" w:eastAsia="es-CO"/>
              </w:rPr>
            </w:pPr>
            <w:r w:rsidRPr="00F32FC7">
              <w:rPr>
                <w:rFonts w:ascii="Arial" w:hAnsi="Arial" w:cs="Arial"/>
                <w:szCs w:val="20"/>
                <w:lang w:val="es-CO" w:eastAsia="es-CO"/>
              </w:rPr>
              <w:t>Verificar requisitos con el cliente</w:t>
            </w:r>
          </w:p>
          <w:p w14:paraId="3D0D96FD" w14:textId="77777777" w:rsidR="00BD69ED" w:rsidRPr="00E32AF0" w:rsidRDefault="00BD69ED" w:rsidP="00BD69ED">
            <w:pPr>
              <w:pStyle w:val="Prrafodelista"/>
              <w:numPr>
                <w:ilvl w:val="0"/>
                <w:numId w:val="20"/>
              </w:numPr>
              <w:autoSpaceDE w:val="0"/>
              <w:autoSpaceDN w:val="0"/>
              <w:adjustRightInd w:val="0"/>
              <w:contextualSpacing w:val="0"/>
              <w:jc w:val="both"/>
              <w:rPr>
                <w:rFonts w:ascii="Arial" w:hAnsi="Arial" w:cs="Arial"/>
                <w:sz w:val="22"/>
                <w:szCs w:val="22"/>
                <w:lang w:val="es-CO" w:eastAsia="es-CO"/>
              </w:rPr>
            </w:pPr>
            <w:r w:rsidRPr="00E32AF0">
              <w:rPr>
                <w:rFonts w:ascii="Arial" w:hAnsi="Arial" w:cs="Arial"/>
                <w:sz w:val="22"/>
                <w:szCs w:val="22"/>
                <w:lang w:val="es-CO" w:eastAsia="es-CO"/>
              </w:rPr>
              <w:t>Ajustar cambios de la documentación de requisitos de software.</w:t>
            </w:r>
          </w:p>
          <w:p w14:paraId="4D663D2E" w14:textId="77777777" w:rsidR="00BD69ED" w:rsidRPr="002D585C" w:rsidRDefault="00BD69ED" w:rsidP="00E32AF0">
            <w:pPr>
              <w:autoSpaceDE w:val="0"/>
              <w:autoSpaceDN w:val="0"/>
              <w:adjustRightInd w:val="0"/>
              <w:ind w:left="720"/>
              <w:rPr>
                <w:rFonts w:ascii="Arial" w:hAnsi="Arial" w:cs="Arial"/>
                <w:szCs w:val="20"/>
                <w:lang w:val="es-CO" w:eastAsia="es-CO"/>
              </w:rPr>
            </w:pPr>
          </w:p>
          <w:p w14:paraId="6645DC4F" w14:textId="77777777" w:rsidR="00FD7586" w:rsidRPr="003947C5" w:rsidRDefault="00FD7586" w:rsidP="003D57C7">
            <w:pPr>
              <w:pStyle w:val="Default"/>
              <w:jc w:val="both"/>
            </w:pPr>
          </w:p>
        </w:tc>
      </w:tr>
      <w:tr w:rsidR="00FD7586" w:rsidRPr="003E5885" w14:paraId="78F0EAF0" w14:textId="77777777" w:rsidTr="003D57C7">
        <w:trPr>
          <w:jc w:val="center"/>
        </w:trPr>
        <w:tc>
          <w:tcPr>
            <w:tcW w:w="8998" w:type="dxa"/>
            <w:gridSpan w:val="2"/>
            <w:shd w:val="clear" w:color="auto" w:fill="E6E6E6"/>
          </w:tcPr>
          <w:p w14:paraId="249B67FC" w14:textId="77777777" w:rsidR="00FD7586" w:rsidRPr="00E04941" w:rsidRDefault="00FD7586" w:rsidP="003D57C7">
            <w:pPr>
              <w:numPr>
                <w:ilvl w:val="0"/>
                <w:numId w:val="1"/>
              </w:numPr>
              <w:jc w:val="center"/>
              <w:rPr>
                <w:rFonts w:ascii="Arial" w:hAnsi="Arial" w:cs="Arial"/>
                <w:b/>
                <w:color w:val="000000"/>
                <w:sz w:val="22"/>
                <w:szCs w:val="22"/>
                <w:lang w:val="es-MX"/>
              </w:rPr>
            </w:pPr>
            <w:r w:rsidRPr="003E5885">
              <w:rPr>
                <w:rFonts w:ascii="Arial" w:hAnsi="Arial" w:cs="Arial"/>
                <w:b/>
                <w:color w:val="000000"/>
                <w:sz w:val="22"/>
                <w:szCs w:val="22"/>
                <w:lang w:val="es-MX"/>
              </w:rPr>
              <w:lastRenderedPageBreak/>
              <w:t>CRITERIOS DE EVALUACIO</w:t>
            </w:r>
            <w:r w:rsidRPr="00E04941">
              <w:rPr>
                <w:rFonts w:ascii="Arial" w:hAnsi="Arial" w:cs="Arial"/>
                <w:b/>
                <w:color w:val="000000"/>
                <w:sz w:val="22"/>
                <w:szCs w:val="22"/>
                <w:lang w:val="es-MX"/>
              </w:rPr>
              <w:t>N</w:t>
            </w:r>
          </w:p>
        </w:tc>
      </w:tr>
      <w:tr w:rsidR="00FD7586" w:rsidRPr="003E5885" w14:paraId="00C876F7" w14:textId="77777777" w:rsidTr="003D57C7">
        <w:trPr>
          <w:jc w:val="center"/>
        </w:trPr>
        <w:tc>
          <w:tcPr>
            <w:tcW w:w="8998" w:type="dxa"/>
            <w:gridSpan w:val="2"/>
            <w:tcBorders>
              <w:bottom w:val="single" w:sz="4" w:space="0" w:color="auto"/>
            </w:tcBorders>
          </w:tcPr>
          <w:p w14:paraId="4D71E276" w14:textId="77777777" w:rsidR="00FD7586" w:rsidRDefault="00FD7586" w:rsidP="003D57C7">
            <w:pPr>
              <w:pStyle w:val="Prrafodelista"/>
              <w:ind w:left="0"/>
              <w:rPr>
                <w:rFonts w:ascii="Arial" w:hAnsi="Arial" w:cs="Arial"/>
                <w:szCs w:val="20"/>
                <w:lang w:val="es-CO" w:eastAsia="es-CO"/>
              </w:rPr>
            </w:pPr>
          </w:p>
          <w:p w14:paraId="2509AAA7" w14:textId="77777777" w:rsidR="00FD7586" w:rsidRDefault="00C75CA4" w:rsidP="003D57C7">
            <w:pPr>
              <w:autoSpaceDE w:val="0"/>
              <w:autoSpaceDN w:val="0"/>
              <w:adjustRightInd w:val="0"/>
              <w:rPr>
                <w:rFonts w:ascii="Arial" w:hAnsi="Arial" w:cs="Arial"/>
                <w:lang w:val="es-CO" w:eastAsia="es-CO"/>
              </w:rPr>
            </w:pPr>
            <w:r w:rsidRPr="00C75CA4">
              <w:rPr>
                <w:rFonts w:ascii="Arial" w:hAnsi="Arial" w:cs="Arial"/>
                <w:b/>
                <w:sz w:val="22"/>
                <w:lang w:val="es-CO" w:eastAsia="es-CO"/>
              </w:rPr>
              <w:t>220501092 01</w:t>
            </w:r>
            <w:r>
              <w:rPr>
                <w:rFonts w:ascii="Arial" w:hAnsi="Arial" w:cs="Arial"/>
                <w:b/>
                <w:sz w:val="22"/>
                <w:lang w:val="es-CO" w:eastAsia="es-CO"/>
              </w:rPr>
              <w:t xml:space="preserve">   </w:t>
            </w:r>
            <w:r w:rsidRPr="00C75CA4">
              <w:rPr>
                <w:rFonts w:ascii="Arial" w:hAnsi="Arial" w:cs="Arial"/>
                <w:lang w:val="es-CO" w:eastAsia="es-CO"/>
              </w:rPr>
              <w:t>Caracterizar los procesos de la organización de acuerdo con el software a construir.</w:t>
            </w:r>
          </w:p>
          <w:p w14:paraId="7EE47DB7" w14:textId="77777777" w:rsidR="00FD7586" w:rsidRPr="003A695C" w:rsidRDefault="00FD7586" w:rsidP="003D57C7">
            <w:pPr>
              <w:autoSpaceDE w:val="0"/>
              <w:autoSpaceDN w:val="0"/>
              <w:adjustRightInd w:val="0"/>
              <w:rPr>
                <w:rFonts w:ascii="Arial" w:hAnsi="Arial" w:cs="Arial"/>
                <w:lang w:val="es-CO" w:eastAsia="es-CO"/>
              </w:rPr>
            </w:pPr>
          </w:p>
          <w:p w14:paraId="1EB7C666" w14:textId="77777777" w:rsidR="00FD7586" w:rsidRPr="00894E2B" w:rsidRDefault="00FD7586" w:rsidP="00EF47C0">
            <w:pPr>
              <w:numPr>
                <w:ilvl w:val="0"/>
                <w:numId w:val="15"/>
              </w:numPr>
              <w:autoSpaceDE w:val="0"/>
              <w:autoSpaceDN w:val="0"/>
              <w:adjustRightInd w:val="0"/>
              <w:rPr>
                <w:rFonts w:ascii="Arial" w:hAnsi="Arial" w:cs="Arial"/>
                <w:lang w:val="es-CO" w:eastAsia="es-CO"/>
              </w:rPr>
            </w:pPr>
            <w:r w:rsidRPr="00894E2B">
              <w:rPr>
                <w:rFonts w:ascii="Arial" w:hAnsi="Arial" w:cs="Arial"/>
                <w:lang w:val="es-CO" w:eastAsia="es-CO"/>
              </w:rPr>
              <w:t>Identifica procesos de la organización de acuerdo con la estructura organizacional de la empresa y los requerimientos del cliente</w:t>
            </w:r>
            <w:r>
              <w:rPr>
                <w:rFonts w:ascii="Arial" w:hAnsi="Arial" w:cs="Arial"/>
                <w:lang w:val="es-CO" w:eastAsia="es-CO"/>
              </w:rPr>
              <w:t>.</w:t>
            </w:r>
          </w:p>
          <w:p w14:paraId="0B4306B5" w14:textId="77777777" w:rsidR="00FD7586" w:rsidRPr="00894E2B" w:rsidRDefault="00FD7586" w:rsidP="00EF47C0">
            <w:pPr>
              <w:numPr>
                <w:ilvl w:val="0"/>
                <w:numId w:val="15"/>
              </w:numPr>
              <w:autoSpaceDE w:val="0"/>
              <w:autoSpaceDN w:val="0"/>
              <w:adjustRightInd w:val="0"/>
              <w:rPr>
                <w:rFonts w:ascii="Arial" w:hAnsi="Arial" w:cs="Arial"/>
                <w:szCs w:val="20"/>
                <w:lang w:val="es-CO" w:eastAsia="es-CO"/>
              </w:rPr>
            </w:pPr>
            <w:r w:rsidRPr="00894E2B">
              <w:rPr>
                <w:rFonts w:ascii="Arial" w:hAnsi="Arial" w:cs="Arial"/>
                <w:szCs w:val="20"/>
                <w:lang w:val="es-CO" w:eastAsia="es-CO"/>
              </w:rPr>
              <w:t>Aplica técnicas de análisis de procesos, siguiendo la metodología establecida.</w:t>
            </w:r>
          </w:p>
          <w:p w14:paraId="25650474" w14:textId="77777777" w:rsidR="00FD7586" w:rsidRDefault="00FD7586" w:rsidP="00EF47C0">
            <w:pPr>
              <w:numPr>
                <w:ilvl w:val="0"/>
                <w:numId w:val="15"/>
              </w:numPr>
              <w:autoSpaceDE w:val="0"/>
              <w:autoSpaceDN w:val="0"/>
              <w:adjustRightInd w:val="0"/>
              <w:rPr>
                <w:rFonts w:ascii="Arial" w:hAnsi="Arial" w:cs="Arial"/>
                <w:szCs w:val="20"/>
                <w:lang w:val="es-CO" w:eastAsia="es-CO"/>
              </w:rPr>
            </w:pPr>
            <w:r>
              <w:rPr>
                <w:rFonts w:ascii="Arial" w:hAnsi="Arial" w:cs="Arial"/>
                <w:szCs w:val="20"/>
                <w:lang w:val="es-CO" w:eastAsia="es-CO"/>
              </w:rPr>
              <w:lastRenderedPageBreak/>
              <w:t xml:space="preserve">Elabora diagrama de procesos identificando áreas de incidencia directa con el sistema de información a </w:t>
            </w:r>
            <w:r w:rsidR="00203FF9">
              <w:rPr>
                <w:rFonts w:ascii="Arial" w:hAnsi="Arial" w:cs="Arial"/>
                <w:szCs w:val="20"/>
                <w:lang w:val="es-CO" w:eastAsia="es-CO"/>
              </w:rPr>
              <w:t>construir</w:t>
            </w:r>
            <w:r>
              <w:rPr>
                <w:rFonts w:ascii="Arial" w:hAnsi="Arial" w:cs="Arial"/>
                <w:szCs w:val="20"/>
                <w:lang w:val="es-CO" w:eastAsia="es-CO"/>
              </w:rPr>
              <w:t xml:space="preserve">. </w:t>
            </w:r>
          </w:p>
          <w:p w14:paraId="2F68A08C" w14:textId="77777777" w:rsidR="00342EE6" w:rsidRDefault="00342EE6" w:rsidP="00EF47C0">
            <w:pPr>
              <w:numPr>
                <w:ilvl w:val="0"/>
                <w:numId w:val="15"/>
              </w:numPr>
              <w:autoSpaceDE w:val="0"/>
              <w:autoSpaceDN w:val="0"/>
              <w:adjustRightInd w:val="0"/>
              <w:rPr>
                <w:rFonts w:ascii="Arial" w:hAnsi="Arial" w:cs="Arial"/>
                <w:szCs w:val="20"/>
                <w:lang w:val="es-CO" w:eastAsia="es-CO"/>
              </w:rPr>
            </w:pPr>
            <w:r>
              <w:rPr>
                <w:rFonts w:ascii="Arial" w:hAnsi="Arial" w:cs="Arial"/>
                <w:color w:val="000000"/>
              </w:rPr>
              <w:t>Reconoce las fronteras y el contexto del sistema de acuerdo con el alcance del proyecto.</w:t>
            </w:r>
          </w:p>
          <w:p w14:paraId="5BE3DC7F" w14:textId="77777777" w:rsidR="00FD7586" w:rsidRDefault="00FD7586" w:rsidP="003D57C7">
            <w:pPr>
              <w:pStyle w:val="Prrafodelista"/>
              <w:rPr>
                <w:rFonts w:ascii="Arial" w:hAnsi="Arial" w:cs="Arial"/>
                <w:szCs w:val="20"/>
                <w:lang w:val="es-CO" w:eastAsia="es-CO"/>
              </w:rPr>
            </w:pPr>
          </w:p>
          <w:p w14:paraId="4F8ED279" w14:textId="77777777" w:rsidR="00FD7586" w:rsidRDefault="00FD7586" w:rsidP="003D57C7">
            <w:pPr>
              <w:autoSpaceDE w:val="0"/>
              <w:autoSpaceDN w:val="0"/>
              <w:adjustRightInd w:val="0"/>
              <w:ind w:left="720"/>
              <w:rPr>
                <w:rFonts w:ascii="Arial" w:hAnsi="Arial" w:cs="Arial"/>
                <w:szCs w:val="20"/>
                <w:lang w:val="es-CO" w:eastAsia="es-CO"/>
              </w:rPr>
            </w:pPr>
          </w:p>
          <w:p w14:paraId="352D39BC" w14:textId="77777777" w:rsidR="00FD7586" w:rsidRPr="003A695C" w:rsidRDefault="00C75CA4" w:rsidP="003D57C7">
            <w:pPr>
              <w:autoSpaceDE w:val="0"/>
              <w:autoSpaceDN w:val="0"/>
              <w:adjustRightInd w:val="0"/>
              <w:rPr>
                <w:rFonts w:ascii="Arial" w:hAnsi="Arial" w:cs="Arial"/>
                <w:lang w:val="es-CO" w:eastAsia="es-CO"/>
              </w:rPr>
            </w:pPr>
            <w:r w:rsidRPr="00C75CA4">
              <w:rPr>
                <w:rFonts w:ascii="Arial" w:hAnsi="Arial" w:cs="Arial"/>
                <w:b/>
                <w:sz w:val="22"/>
                <w:lang w:val="es-CO" w:eastAsia="es-CO"/>
              </w:rPr>
              <w:t>220501092 02</w:t>
            </w:r>
            <w:r w:rsidR="00FD7586">
              <w:rPr>
                <w:rFonts w:ascii="Arial" w:hAnsi="Arial" w:cs="Arial"/>
                <w:b/>
                <w:sz w:val="22"/>
                <w:lang w:val="es-CO" w:eastAsia="es-CO"/>
              </w:rPr>
              <w:t xml:space="preserve"> </w:t>
            </w:r>
            <w:r>
              <w:rPr>
                <w:rFonts w:ascii="Arial" w:hAnsi="Arial" w:cs="Arial"/>
                <w:b/>
                <w:sz w:val="22"/>
                <w:lang w:val="es-CO" w:eastAsia="es-CO"/>
              </w:rPr>
              <w:t xml:space="preserve"> </w:t>
            </w:r>
            <w:r w:rsidRPr="00C75CA4">
              <w:rPr>
                <w:rFonts w:ascii="Arial" w:hAnsi="Arial" w:cs="Arial"/>
                <w:lang w:val="es-CO" w:eastAsia="es-CO"/>
              </w:rPr>
              <w:t>Recolectar información del software a construir de acuerdo con las necesidades del cliente</w:t>
            </w:r>
            <w:r w:rsidR="00FD7586" w:rsidRPr="003A695C">
              <w:rPr>
                <w:rFonts w:ascii="Arial" w:hAnsi="Arial" w:cs="Arial"/>
                <w:lang w:val="es-CO" w:eastAsia="es-CO"/>
              </w:rPr>
              <w:t xml:space="preserve">. </w:t>
            </w:r>
          </w:p>
          <w:p w14:paraId="230CA99B" w14:textId="77777777" w:rsidR="00FD7586" w:rsidRPr="009B580E" w:rsidRDefault="00FD7586" w:rsidP="003D57C7">
            <w:pPr>
              <w:autoSpaceDE w:val="0"/>
              <w:autoSpaceDN w:val="0"/>
              <w:adjustRightInd w:val="0"/>
              <w:jc w:val="both"/>
              <w:rPr>
                <w:rFonts w:ascii="Arial" w:hAnsi="Arial" w:cs="Arial"/>
                <w:szCs w:val="20"/>
                <w:highlight w:val="yellow"/>
                <w:lang w:val="es-CO" w:eastAsia="es-CO"/>
              </w:rPr>
            </w:pPr>
          </w:p>
          <w:p w14:paraId="37D35DA6" w14:textId="77777777" w:rsidR="00342EE6" w:rsidRDefault="00342EE6" w:rsidP="00EF47C0">
            <w:pPr>
              <w:numPr>
                <w:ilvl w:val="0"/>
                <w:numId w:val="15"/>
              </w:numPr>
              <w:autoSpaceDE w:val="0"/>
              <w:autoSpaceDN w:val="0"/>
              <w:adjustRightInd w:val="0"/>
              <w:jc w:val="both"/>
              <w:rPr>
                <w:rFonts w:ascii="Arial" w:hAnsi="Arial" w:cs="Arial"/>
                <w:szCs w:val="20"/>
                <w:lang w:val="es-CO" w:eastAsia="es-CO"/>
              </w:rPr>
            </w:pPr>
            <w:r>
              <w:rPr>
                <w:rFonts w:ascii="Arial" w:hAnsi="Arial" w:cs="Arial"/>
                <w:color w:val="000000"/>
              </w:rPr>
              <w:t>Reconoce las fuentes de requisitos de acuerdo con el proyecto especificado</w:t>
            </w:r>
          </w:p>
          <w:p w14:paraId="42BC87F0" w14:textId="77777777" w:rsidR="00342EE6" w:rsidRDefault="00342EE6" w:rsidP="00EF47C0">
            <w:pPr>
              <w:numPr>
                <w:ilvl w:val="0"/>
                <w:numId w:val="15"/>
              </w:numPr>
              <w:autoSpaceDE w:val="0"/>
              <w:autoSpaceDN w:val="0"/>
              <w:adjustRightInd w:val="0"/>
              <w:jc w:val="both"/>
              <w:rPr>
                <w:rFonts w:ascii="Arial" w:hAnsi="Arial" w:cs="Arial"/>
                <w:szCs w:val="20"/>
                <w:lang w:val="es-CO" w:eastAsia="es-CO"/>
              </w:rPr>
            </w:pPr>
            <w:r>
              <w:rPr>
                <w:rFonts w:ascii="Arial" w:hAnsi="Arial" w:cs="Arial"/>
                <w:color w:val="000000"/>
              </w:rPr>
              <w:t>Diferencia los tipos de requisitos según sus características particulares.</w:t>
            </w:r>
          </w:p>
          <w:p w14:paraId="55B7EBD6" w14:textId="77777777" w:rsidR="00FD7586" w:rsidRPr="005A1A75" w:rsidRDefault="00FD7586" w:rsidP="00EF47C0">
            <w:pPr>
              <w:numPr>
                <w:ilvl w:val="0"/>
                <w:numId w:val="15"/>
              </w:numPr>
              <w:autoSpaceDE w:val="0"/>
              <w:autoSpaceDN w:val="0"/>
              <w:adjustRightInd w:val="0"/>
              <w:jc w:val="both"/>
              <w:rPr>
                <w:rFonts w:ascii="Arial" w:hAnsi="Arial" w:cs="Arial"/>
                <w:szCs w:val="20"/>
                <w:lang w:val="es-CO" w:eastAsia="es-CO"/>
              </w:rPr>
            </w:pPr>
            <w:r w:rsidRPr="001A5B77">
              <w:rPr>
                <w:rFonts w:ascii="Arial" w:hAnsi="Arial" w:cs="Arial"/>
                <w:szCs w:val="20"/>
                <w:lang w:val="es-CO" w:eastAsia="es-CO"/>
              </w:rPr>
              <w:t xml:space="preserve">Diseña instrumentos </w:t>
            </w:r>
            <w:r>
              <w:rPr>
                <w:rFonts w:ascii="Arial" w:hAnsi="Arial" w:cs="Arial"/>
                <w:szCs w:val="20"/>
                <w:lang w:val="es-CO" w:eastAsia="es-CO"/>
              </w:rPr>
              <w:t>para recolección de información</w:t>
            </w:r>
            <w:r w:rsidRPr="001A5B77">
              <w:rPr>
                <w:rFonts w:ascii="Arial" w:hAnsi="Arial" w:cs="Arial"/>
                <w:szCs w:val="20"/>
                <w:lang w:val="es-CO" w:eastAsia="es-CO"/>
              </w:rPr>
              <w:t xml:space="preserve"> siguiendo normas y procedimientos técnicos.</w:t>
            </w:r>
          </w:p>
          <w:p w14:paraId="0BDF4EEE" w14:textId="77777777" w:rsidR="00342EE6" w:rsidRDefault="00342EE6" w:rsidP="00EF47C0">
            <w:pPr>
              <w:pStyle w:val="Prrafodelista"/>
              <w:numPr>
                <w:ilvl w:val="0"/>
                <w:numId w:val="15"/>
              </w:numPr>
              <w:autoSpaceDE w:val="0"/>
              <w:autoSpaceDN w:val="0"/>
              <w:adjustRightInd w:val="0"/>
              <w:contextualSpacing w:val="0"/>
              <w:jc w:val="both"/>
              <w:rPr>
                <w:rFonts w:ascii="Arial" w:hAnsi="Arial" w:cs="Arial"/>
                <w:color w:val="000000"/>
              </w:rPr>
            </w:pPr>
            <w:r>
              <w:rPr>
                <w:rFonts w:ascii="Arial" w:hAnsi="Arial" w:cs="Arial"/>
                <w:color w:val="000000"/>
              </w:rPr>
              <w:t>Utiliza las técnicas de captura de requisitos de acuerdo con las fuentes identificadas.</w:t>
            </w:r>
          </w:p>
          <w:p w14:paraId="10E3C04E" w14:textId="77777777" w:rsidR="00FD7586" w:rsidRPr="00893512" w:rsidRDefault="00FD7586" w:rsidP="00E32AF0">
            <w:pPr>
              <w:pStyle w:val="Prrafodelista"/>
              <w:numPr>
                <w:ilvl w:val="0"/>
                <w:numId w:val="15"/>
              </w:numPr>
              <w:rPr>
                <w:lang w:val="es-CO" w:eastAsia="es-CO"/>
              </w:rPr>
            </w:pPr>
            <w:r w:rsidRPr="00893512">
              <w:rPr>
                <w:lang w:val="es-CO" w:eastAsia="es-CO"/>
              </w:rPr>
              <w:t>Organiza la información recolectada para analizarla</w:t>
            </w:r>
          </w:p>
          <w:p w14:paraId="0C551A86" w14:textId="77777777" w:rsidR="00FD7586" w:rsidRDefault="00FD7586" w:rsidP="003D57C7">
            <w:pPr>
              <w:rPr>
                <w:rFonts w:ascii="Arial" w:hAnsi="Arial" w:cs="Arial"/>
                <w:lang w:val="es-CO" w:eastAsia="es-CO"/>
              </w:rPr>
            </w:pPr>
          </w:p>
          <w:p w14:paraId="37E74446" w14:textId="77777777" w:rsidR="00FD7586" w:rsidRDefault="00C75CA4" w:rsidP="003D57C7">
            <w:pPr>
              <w:autoSpaceDE w:val="0"/>
              <w:autoSpaceDN w:val="0"/>
              <w:adjustRightInd w:val="0"/>
              <w:rPr>
                <w:rFonts w:ascii="Arial" w:hAnsi="Arial" w:cs="Arial"/>
                <w:lang w:val="es-CO" w:eastAsia="es-CO"/>
              </w:rPr>
            </w:pPr>
            <w:r w:rsidRPr="00C75CA4">
              <w:rPr>
                <w:rFonts w:ascii="Arial" w:hAnsi="Arial" w:cs="Arial"/>
                <w:b/>
                <w:sz w:val="22"/>
                <w:lang w:val="es-CO" w:eastAsia="es-CO"/>
              </w:rPr>
              <w:t>220501092 03</w:t>
            </w:r>
            <w:r w:rsidR="00FD7586">
              <w:rPr>
                <w:rFonts w:ascii="Arial" w:hAnsi="Arial" w:cs="Arial"/>
                <w:b/>
                <w:sz w:val="22"/>
                <w:lang w:val="es-CO" w:eastAsia="es-CO"/>
              </w:rPr>
              <w:t xml:space="preserve"> </w:t>
            </w:r>
            <w:r w:rsidRPr="00C75CA4">
              <w:rPr>
                <w:rFonts w:ascii="Arial" w:hAnsi="Arial" w:cs="Arial"/>
                <w:lang w:val="es-CO" w:eastAsia="es-CO"/>
              </w:rPr>
              <w:t>Elaborar informe de requisitos de acuerdo con la información recolectada.</w:t>
            </w:r>
          </w:p>
          <w:p w14:paraId="3E32F0BF" w14:textId="77777777" w:rsidR="00FD7586" w:rsidRPr="009B580E" w:rsidRDefault="00FD7586" w:rsidP="003D57C7">
            <w:pPr>
              <w:autoSpaceDE w:val="0"/>
              <w:autoSpaceDN w:val="0"/>
              <w:adjustRightInd w:val="0"/>
              <w:rPr>
                <w:rFonts w:ascii="Arial" w:hAnsi="Arial" w:cs="Arial"/>
                <w:sz w:val="20"/>
                <w:szCs w:val="20"/>
                <w:highlight w:val="yellow"/>
                <w:lang w:val="es-CO" w:eastAsia="es-CO"/>
              </w:rPr>
            </w:pPr>
          </w:p>
          <w:p w14:paraId="434A9585" w14:textId="77777777" w:rsidR="00EF47C0" w:rsidRPr="00E32AF0" w:rsidRDefault="00EF47C0" w:rsidP="00E32AF0">
            <w:pPr>
              <w:pStyle w:val="Prrafodelista"/>
              <w:numPr>
                <w:ilvl w:val="0"/>
                <w:numId w:val="15"/>
              </w:numPr>
              <w:autoSpaceDE w:val="0"/>
              <w:autoSpaceDN w:val="0"/>
              <w:adjustRightInd w:val="0"/>
              <w:contextualSpacing w:val="0"/>
              <w:jc w:val="both"/>
              <w:rPr>
                <w:rFonts w:ascii="Arial" w:hAnsi="Arial" w:cs="Arial"/>
                <w:color w:val="000000"/>
              </w:rPr>
            </w:pPr>
            <w:r>
              <w:rPr>
                <w:rFonts w:ascii="Arial" w:hAnsi="Arial" w:cs="Arial"/>
                <w:color w:val="000000"/>
              </w:rPr>
              <w:t>Genera la documentación de la especificación de requisitos de acuerdo con normatividad y estándares relacionados.</w:t>
            </w:r>
          </w:p>
          <w:p w14:paraId="1F56E9C2" w14:textId="77777777" w:rsidR="00FD7586" w:rsidRDefault="00637841" w:rsidP="00EF47C0">
            <w:pPr>
              <w:numPr>
                <w:ilvl w:val="0"/>
                <w:numId w:val="15"/>
              </w:numPr>
              <w:autoSpaceDE w:val="0"/>
              <w:autoSpaceDN w:val="0"/>
              <w:adjustRightInd w:val="0"/>
              <w:rPr>
                <w:rFonts w:ascii="Arial" w:hAnsi="Arial" w:cs="Arial"/>
                <w:sz w:val="20"/>
                <w:szCs w:val="20"/>
                <w:lang w:val="es-CO" w:eastAsia="es-CO"/>
              </w:rPr>
            </w:pPr>
            <w:r>
              <w:rPr>
                <w:rFonts w:ascii="Arial" w:hAnsi="Arial" w:cs="Arial"/>
                <w:lang w:val="es-CO" w:eastAsia="es-CO"/>
              </w:rPr>
              <w:t xml:space="preserve">Presenta </w:t>
            </w:r>
            <w:r w:rsidR="00FD7586">
              <w:rPr>
                <w:rFonts w:ascii="Arial" w:hAnsi="Arial" w:cs="Arial"/>
                <w:lang w:val="es-CO" w:eastAsia="es-CO"/>
              </w:rPr>
              <w:t>el</w:t>
            </w:r>
            <w:r w:rsidR="00FD7586" w:rsidRPr="00F932BD">
              <w:rPr>
                <w:rFonts w:ascii="Arial" w:hAnsi="Arial" w:cs="Arial"/>
                <w:lang w:val="es-CO" w:eastAsia="es-CO"/>
              </w:rPr>
              <w:t xml:space="preserve"> </w:t>
            </w:r>
            <w:r w:rsidR="00FD7586">
              <w:rPr>
                <w:rFonts w:ascii="Arial" w:hAnsi="Arial" w:cs="Arial"/>
                <w:lang w:val="es-CO" w:eastAsia="es-CO"/>
              </w:rPr>
              <w:t xml:space="preserve">informe de requerimientos </w:t>
            </w:r>
            <w:r w:rsidR="00FD7586" w:rsidRPr="00F932BD">
              <w:rPr>
                <w:rFonts w:ascii="Arial" w:hAnsi="Arial" w:cs="Arial"/>
                <w:lang w:val="es-CO" w:eastAsia="es-CO"/>
              </w:rPr>
              <w:t xml:space="preserve">de acuerdo con </w:t>
            </w:r>
            <w:r w:rsidR="00FD7586">
              <w:rPr>
                <w:rFonts w:ascii="Arial" w:hAnsi="Arial" w:cs="Arial"/>
                <w:lang w:val="es-CO" w:eastAsia="es-CO"/>
              </w:rPr>
              <w:t xml:space="preserve">estándares </w:t>
            </w:r>
            <w:r w:rsidR="00FD7586" w:rsidRPr="00F932BD">
              <w:rPr>
                <w:rFonts w:ascii="Arial" w:hAnsi="Arial" w:cs="Arial"/>
                <w:lang w:val="es-CO" w:eastAsia="es-CO"/>
              </w:rPr>
              <w:t>establecidos</w:t>
            </w:r>
            <w:r w:rsidR="00FD7586" w:rsidRPr="00F932BD">
              <w:rPr>
                <w:rFonts w:ascii="Arial" w:hAnsi="Arial" w:cs="Arial"/>
                <w:sz w:val="20"/>
                <w:szCs w:val="20"/>
                <w:lang w:val="es-CO" w:eastAsia="es-CO"/>
              </w:rPr>
              <w:t>.</w:t>
            </w:r>
          </w:p>
          <w:p w14:paraId="6452742B" w14:textId="77777777" w:rsidR="00FD7586" w:rsidRPr="00F932BD" w:rsidRDefault="00FD7586" w:rsidP="003D57C7">
            <w:pPr>
              <w:autoSpaceDE w:val="0"/>
              <w:autoSpaceDN w:val="0"/>
              <w:adjustRightInd w:val="0"/>
              <w:rPr>
                <w:rFonts w:ascii="Arial" w:hAnsi="Arial" w:cs="Arial"/>
                <w:sz w:val="20"/>
                <w:szCs w:val="20"/>
                <w:lang w:val="es-CO" w:eastAsia="es-CO"/>
              </w:rPr>
            </w:pPr>
          </w:p>
          <w:p w14:paraId="4A3F7468" w14:textId="77777777" w:rsidR="00FD7586" w:rsidRPr="007725BE" w:rsidRDefault="00C75CA4" w:rsidP="003D57C7">
            <w:pPr>
              <w:pStyle w:val="Prrafodelista"/>
              <w:autoSpaceDE w:val="0"/>
              <w:autoSpaceDN w:val="0"/>
              <w:adjustRightInd w:val="0"/>
              <w:ind w:left="0"/>
              <w:rPr>
                <w:rFonts w:ascii="Arial" w:hAnsi="Arial" w:cs="Arial"/>
                <w:sz w:val="28"/>
                <w:lang w:val="es-CO" w:eastAsia="es-CO"/>
              </w:rPr>
            </w:pPr>
            <w:r w:rsidRPr="00C75CA4">
              <w:rPr>
                <w:rFonts w:ascii="Arial" w:hAnsi="Arial" w:cs="Arial"/>
                <w:b/>
                <w:sz w:val="22"/>
                <w:lang w:val="es-CO" w:eastAsia="es-CO"/>
              </w:rPr>
              <w:t>220501092 04</w:t>
            </w:r>
            <w:r>
              <w:rPr>
                <w:rFonts w:ascii="Arial" w:hAnsi="Arial" w:cs="Arial"/>
                <w:b/>
                <w:sz w:val="22"/>
                <w:lang w:val="es-CO" w:eastAsia="es-CO"/>
              </w:rPr>
              <w:t xml:space="preserve">  </w:t>
            </w:r>
            <w:r w:rsidRPr="007725BE">
              <w:rPr>
                <w:rFonts w:ascii="Arial" w:hAnsi="Arial" w:cs="Arial"/>
                <w:lang w:val="es-CO" w:eastAsia="es-CO"/>
              </w:rPr>
              <w:t>Validar el informe de requisitos de acuerdo con las necesidades del cliente.</w:t>
            </w:r>
            <w:r w:rsidRPr="007725BE">
              <w:rPr>
                <w:rFonts w:ascii="Arial" w:hAnsi="Arial" w:cs="Arial"/>
                <w:sz w:val="28"/>
                <w:lang w:val="es-CO" w:eastAsia="es-CO"/>
              </w:rPr>
              <w:t xml:space="preserve"> </w:t>
            </w:r>
          </w:p>
          <w:p w14:paraId="7F618B00" w14:textId="77777777" w:rsidR="00EF47C0" w:rsidRDefault="00EF47C0" w:rsidP="003D57C7">
            <w:pPr>
              <w:pStyle w:val="Prrafodelista"/>
              <w:autoSpaceDE w:val="0"/>
              <w:autoSpaceDN w:val="0"/>
              <w:adjustRightInd w:val="0"/>
              <w:ind w:left="0"/>
              <w:rPr>
                <w:rFonts w:ascii="Arial" w:hAnsi="Arial" w:cs="Arial"/>
                <w:lang w:val="es-CO" w:eastAsia="es-CO"/>
              </w:rPr>
            </w:pPr>
          </w:p>
          <w:p w14:paraId="5C1E7B4E" w14:textId="77777777" w:rsidR="00C75CA4" w:rsidRDefault="00EF47C0" w:rsidP="00E32AF0">
            <w:pPr>
              <w:pStyle w:val="Prrafodelista"/>
              <w:numPr>
                <w:ilvl w:val="0"/>
                <w:numId w:val="15"/>
              </w:numPr>
              <w:autoSpaceDE w:val="0"/>
              <w:autoSpaceDN w:val="0"/>
              <w:adjustRightInd w:val="0"/>
              <w:rPr>
                <w:rFonts w:ascii="Arial" w:hAnsi="Arial" w:cs="Arial"/>
                <w:lang w:val="es-CO" w:eastAsia="es-CO"/>
              </w:rPr>
            </w:pPr>
            <w:r w:rsidRPr="00C22451">
              <w:rPr>
                <w:rFonts w:ascii="Arial" w:hAnsi="Arial" w:cs="Arial"/>
                <w:color w:val="000000"/>
              </w:rPr>
              <w:t xml:space="preserve">Evalúa </w:t>
            </w:r>
            <w:r>
              <w:rPr>
                <w:rFonts w:ascii="Arial" w:hAnsi="Arial" w:cs="Arial"/>
                <w:color w:val="000000"/>
              </w:rPr>
              <w:t>el informe de requisitos</w:t>
            </w:r>
            <w:r w:rsidRPr="00C22451">
              <w:rPr>
                <w:rFonts w:ascii="Arial" w:hAnsi="Arial" w:cs="Arial"/>
                <w:color w:val="000000"/>
              </w:rPr>
              <w:t xml:space="preserve"> </w:t>
            </w:r>
            <w:r w:rsidR="00AB3581">
              <w:rPr>
                <w:rFonts w:ascii="Arial" w:hAnsi="Arial" w:cs="Arial"/>
                <w:color w:val="000000"/>
              </w:rPr>
              <w:t>con el cliente según las necesidades establecidas</w:t>
            </w:r>
            <w:r>
              <w:rPr>
                <w:rFonts w:ascii="Arial" w:hAnsi="Arial" w:cs="Arial"/>
                <w:szCs w:val="20"/>
                <w:lang w:val="es-CO" w:eastAsia="es-CO"/>
              </w:rPr>
              <w:t>.</w:t>
            </w:r>
          </w:p>
          <w:p w14:paraId="186D465D" w14:textId="77777777" w:rsidR="00EF47C0" w:rsidRPr="00E32AF0" w:rsidRDefault="00EF47C0" w:rsidP="00E32AF0">
            <w:pPr>
              <w:pStyle w:val="Prrafodelista"/>
              <w:numPr>
                <w:ilvl w:val="0"/>
                <w:numId w:val="15"/>
              </w:numPr>
              <w:autoSpaceDE w:val="0"/>
              <w:autoSpaceDN w:val="0"/>
              <w:adjustRightInd w:val="0"/>
              <w:contextualSpacing w:val="0"/>
              <w:jc w:val="both"/>
              <w:rPr>
                <w:rFonts w:ascii="Arial" w:hAnsi="Arial" w:cs="Arial"/>
                <w:color w:val="000000"/>
              </w:rPr>
            </w:pPr>
            <w:r>
              <w:rPr>
                <w:rFonts w:ascii="Arial" w:hAnsi="Arial" w:cs="Arial"/>
                <w:color w:val="000000"/>
              </w:rPr>
              <w:t>Realiza cambios a la documentación de especificación de requisitos a partir de los hallazgos encontrados.</w:t>
            </w:r>
          </w:p>
          <w:p w14:paraId="33312E42" w14:textId="77777777" w:rsidR="00FD7586" w:rsidRPr="00F932BD" w:rsidRDefault="00FD7586" w:rsidP="002D585C">
            <w:pPr>
              <w:pStyle w:val="Prrafodelista"/>
              <w:autoSpaceDE w:val="0"/>
              <w:autoSpaceDN w:val="0"/>
              <w:adjustRightInd w:val="0"/>
              <w:rPr>
                <w:rFonts w:ascii="Arial" w:hAnsi="Arial" w:cs="Arial"/>
                <w:sz w:val="22"/>
                <w:szCs w:val="22"/>
                <w:lang w:val="es-CO"/>
              </w:rPr>
            </w:pPr>
          </w:p>
        </w:tc>
      </w:tr>
      <w:tr w:rsidR="00FD7586" w:rsidRPr="003E5885" w14:paraId="06352862" w14:textId="77777777" w:rsidTr="003D57C7">
        <w:trPr>
          <w:jc w:val="center"/>
        </w:trPr>
        <w:tc>
          <w:tcPr>
            <w:tcW w:w="8998" w:type="dxa"/>
            <w:gridSpan w:val="2"/>
            <w:shd w:val="clear" w:color="auto" w:fill="E6E6E6"/>
          </w:tcPr>
          <w:p w14:paraId="2588A52B" w14:textId="77777777" w:rsidR="00FD7586" w:rsidRPr="003E5885" w:rsidRDefault="00FD7586" w:rsidP="003D57C7">
            <w:pPr>
              <w:ind w:left="1080"/>
              <w:jc w:val="center"/>
              <w:rPr>
                <w:rFonts w:ascii="Arial" w:hAnsi="Arial" w:cs="Arial"/>
                <w:b/>
                <w:color w:val="000000"/>
                <w:sz w:val="22"/>
                <w:szCs w:val="22"/>
                <w:lang w:val="es-MX"/>
              </w:rPr>
            </w:pPr>
            <w:r w:rsidRPr="003E5885">
              <w:rPr>
                <w:rFonts w:ascii="Arial" w:hAnsi="Arial" w:cs="Arial"/>
                <w:b/>
                <w:color w:val="000000"/>
                <w:sz w:val="22"/>
                <w:szCs w:val="22"/>
                <w:lang w:val="es-MX"/>
              </w:rPr>
              <w:lastRenderedPageBreak/>
              <w:t>5. PERFIL TECNICO DEL INSTRUCTOR</w:t>
            </w:r>
          </w:p>
        </w:tc>
      </w:tr>
      <w:tr w:rsidR="00FD7586" w:rsidRPr="003E5885" w14:paraId="7D5084F8" w14:textId="77777777" w:rsidTr="003D57C7">
        <w:trPr>
          <w:trHeight w:val="456"/>
          <w:jc w:val="center"/>
        </w:trPr>
        <w:tc>
          <w:tcPr>
            <w:tcW w:w="8998" w:type="dxa"/>
            <w:gridSpan w:val="2"/>
            <w:shd w:val="clear" w:color="auto" w:fill="E6E6E6"/>
            <w:vAlign w:val="center"/>
          </w:tcPr>
          <w:p w14:paraId="405AFAB3" w14:textId="77777777" w:rsidR="00FD7586" w:rsidRPr="003E5885" w:rsidRDefault="00FD7586" w:rsidP="003D57C7">
            <w:pPr>
              <w:rPr>
                <w:rFonts w:ascii="Arial" w:hAnsi="Arial" w:cs="Arial"/>
                <w:color w:val="000000"/>
                <w:sz w:val="22"/>
                <w:szCs w:val="22"/>
              </w:rPr>
            </w:pPr>
            <w:r w:rsidRPr="003E5885">
              <w:rPr>
                <w:rFonts w:ascii="Arial" w:hAnsi="Arial" w:cs="Arial"/>
                <w:b/>
                <w:color w:val="000000"/>
                <w:sz w:val="22"/>
                <w:szCs w:val="22"/>
              </w:rPr>
              <w:t>Requisitos  académicos</w:t>
            </w:r>
          </w:p>
        </w:tc>
      </w:tr>
      <w:tr w:rsidR="00FD7586" w:rsidRPr="003E5885" w14:paraId="273EC066" w14:textId="77777777" w:rsidTr="003D57C7">
        <w:trPr>
          <w:jc w:val="center"/>
        </w:trPr>
        <w:tc>
          <w:tcPr>
            <w:tcW w:w="8998" w:type="dxa"/>
            <w:gridSpan w:val="2"/>
          </w:tcPr>
          <w:p w14:paraId="150A21D2" w14:textId="77777777" w:rsidR="004E7DE9" w:rsidRDefault="004E7DE9" w:rsidP="003D57C7">
            <w:pPr>
              <w:autoSpaceDE w:val="0"/>
              <w:autoSpaceDN w:val="0"/>
              <w:adjustRightInd w:val="0"/>
              <w:jc w:val="both"/>
              <w:rPr>
                <w:rFonts w:ascii="Arial" w:eastAsia="Arial" w:hAnsi="Arial" w:cs="Arial"/>
                <w:color w:val="000000"/>
              </w:rPr>
            </w:pPr>
          </w:p>
          <w:p w14:paraId="28CBA326" w14:textId="0514907D" w:rsidR="00FD7586" w:rsidRPr="003E5885" w:rsidRDefault="00FD7586">
            <w:pPr>
              <w:autoSpaceDE w:val="0"/>
              <w:autoSpaceDN w:val="0"/>
              <w:adjustRightInd w:val="0"/>
              <w:jc w:val="both"/>
              <w:rPr>
                <w:rFonts w:ascii="Arial" w:hAnsi="Arial" w:cs="Arial"/>
              </w:rPr>
            </w:pPr>
            <w:r>
              <w:rPr>
                <w:rFonts w:ascii="Arial" w:eastAsia="Arial" w:hAnsi="Arial" w:cs="Arial"/>
                <w:color w:val="000000"/>
              </w:rPr>
              <w:t>Tecnólogo o profesional en sistemas y afines</w:t>
            </w:r>
            <w:r w:rsidRPr="008B0F26">
              <w:rPr>
                <w:rFonts w:ascii="Arial" w:hAnsi="Arial" w:cs="Arial"/>
              </w:rPr>
              <w:t>, con conocimientos en</w:t>
            </w:r>
            <w:r>
              <w:rPr>
                <w:rFonts w:ascii="Arial" w:hAnsi="Arial" w:cs="Arial"/>
              </w:rPr>
              <w:t xml:space="preserve"> Ingeniería de requisitos, elaboración y aplicación de instrumentos para recolección de </w:t>
            </w:r>
            <w:r>
              <w:rPr>
                <w:rFonts w:ascii="Arial" w:hAnsi="Arial" w:cs="Arial"/>
              </w:rPr>
              <w:lastRenderedPageBreak/>
              <w:t>información, trabajo por procesos, estadística descriptiva y elaboración de informes.</w:t>
            </w:r>
          </w:p>
        </w:tc>
      </w:tr>
      <w:tr w:rsidR="00FD7586" w:rsidRPr="003E5885" w14:paraId="01A9C8B5" w14:textId="77777777" w:rsidTr="003D57C7">
        <w:trPr>
          <w:trHeight w:val="456"/>
          <w:jc w:val="center"/>
        </w:trPr>
        <w:tc>
          <w:tcPr>
            <w:tcW w:w="8998" w:type="dxa"/>
            <w:gridSpan w:val="2"/>
            <w:shd w:val="clear" w:color="auto" w:fill="E6E6E6"/>
            <w:vAlign w:val="center"/>
          </w:tcPr>
          <w:p w14:paraId="2D67C97F" w14:textId="77777777" w:rsidR="00FD7586" w:rsidRPr="003E5885" w:rsidRDefault="00FD7586" w:rsidP="003D57C7">
            <w:pPr>
              <w:rPr>
                <w:rFonts w:ascii="Arial" w:hAnsi="Arial" w:cs="Arial"/>
                <w:color w:val="000000"/>
                <w:sz w:val="22"/>
                <w:szCs w:val="22"/>
              </w:rPr>
            </w:pPr>
            <w:r w:rsidRPr="003E5885">
              <w:rPr>
                <w:rFonts w:ascii="Arial" w:hAnsi="Arial" w:cs="Arial"/>
                <w:b/>
                <w:color w:val="000000"/>
                <w:sz w:val="22"/>
                <w:szCs w:val="22"/>
                <w:lang w:val="es-MX"/>
              </w:rPr>
              <w:lastRenderedPageBreak/>
              <w:t>Experiencia laboral</w:t>
            </w:r>
          </w:p>
        </w:tc>
      </w:tr>
      <w:tr w:rsidR="00FD7586" w:rsidRPr="003E5885" w14:paraId="301C61F1" w14:textId="77777777" w:rsidTr="003D57C7">
        <w:trPr>
          <w:jc w:val="center"/>
        </w:trPr>
        <w:tc>
          <w:tcPr>
            <w:tcW w:w="8998" w:type="dxa"/>
            <w:gridSpan w:val="2"/>
          </w:tcPr>
          <w:p w14:paraId="69858ABD" w14:textId="77777777" w:rsidR="00FD7586" w:rsidRPr="00674EFC" w:rsidRDefault="00FD7586" w:rsidP="003D57C7">
            <w:pPr>
              <w:pStyle w:val="Default"/>
              <w:jc w:val="both"/>
              <w:rPr>
                <w:rFonts w:eastAsia="Arial"/>
                <w:highlight w:val="yellow"/>
              </w:rPr>
            </w:pPr>
          </w:p>
          <w:p w14:paraId="7E918807" w14:textId="00F7BBBE" w:rsidR="00FD7586" w:rsidRPr="00674EFC" w:rsidRDefault="00FD7586" w:rsidP="007725BE">
            <w:pPr>
              <w:pStyle w:val="Default"/>
              <w:jc w:val="both"/>
              <w:rPr>
                <w:highlight w:val="yellow"/>
              </w:rPr>
            </w:pPr>
            <w:r w:rsidRPr="008B0F26">
              <w:rPr>
                <w:rFonts w:eastAsia="Arial"/>
              </w:rPr>
              <w:t>Veinticuatro (24) meses de Experiencia: de los cuales Dieciocho (18) meses estarán relacionados con el ejercicio de la profesión u oficio objeto de la formación profesional y Seis (6) meses en labores de docencia.</w:t>
            </w:r>
          </w:p>
        </w:tc>
      </w:tr>
      <w:tr w:rsidR="00FD7586" w:rsidRPr="003E5885" w14:paraId="54D46748" w14:textId="77777777" w:rsidTr="003D57C7">
        <w:trPr>
          <w:trHeight w:val="456"/>
          <w:jc w:val="center"/>
        </w:trPr>
        <w:tc>
          <w:tcPr>
            <w:tcW w:w="8998" w:type="dxa"/>
            <w:gridSpan w:val="2"/>
            <w:shd w:val="clear" w:color="auto" w:fill="E6E6E6"/>
            <w:vAlign w:val="center"/>
          </w:tcPr>
          <w:p w14:paraId="4BE61585" w14:textId="77777777" w:rsidR="00FD7586" w:rsidRPr="003E5885" w:rsidRDefault="00FD7586" w:rsidP="003D57C7">
            <w:pPr>
              <w:rPr>
                <w:rFonts w:ascii="Arial" w:hAnsi="Arial" w:cs="Arial"/>
                <w:color w:val="000000"/>
                <w:sz w:val="22"/>
                <w:szCs w:val="22"/>
              </w:rPr>
            </w:pPr>
            <w:r w:rsidRPr="003E5885">
              <w:rPr>
                <w:rFonts w:ascii="Arial" w:hAnsi="Arial" w:cs="Arial"/>
                <w:b/>
                <w:color w:val="000000"/>
                <w:sz w:val="22"/>
                <w:szCs w:val="22"/>
                <w:lang w:val="es-MX"/>
              </w:rPr>
              <w:t>Competencias mínimas</w:t>
            </w:r>
          </w:p>
        </w:tc>
      </w:tr>
      <w:tr w:rsidR="00FD7586" w:rsidRPr="003E5885" w14:paraId="3F086984" w14:textId="77777777" w:rsidTr="003D57C7">
        <w:trPr>
          <w:jc w:val="center"/>
        </w:trPr>
        <w:tc>
          <w:tcPr>
            <w:tcW w:w="8998" w:type="dxa"/>
            <w:gridSpan w:val="2"/>
          </w:tcPr>
          <w:p w14:paraId="738B186F" w14:textId="77777777" w:rsidR="00FD7586" w:rsidRPr="001A749E"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Formular, ejecutar y evaluar proyectos.</w:t>
            </w:r>
          </w:p>
          <w:p w14:paraId="3A354E04" w14:textId="77777777" w:rsidR="00FD7586" w:rsidRPr="001A749E"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Trabajar en equipo.</w:t>
            </w:r>
          </w:p>
          <w:p w14:paraId="29FEB450" w14:textId="77777777" w:rsidR="00FD7586" w:rsidRPr="001A749E"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Establecer procesos comunicativos asertivos.</w:t>
            </w:r>
          </w:p>
          <w:p w14:paraId="2B583821" w14:textId="77777777" w:rsidR="00FD7586" w:rsidRPr="001A749E" w:rsidRDefault="00FD7586" w:rsidP="003D57C7">
            <w:pPr>
              <w:numPr>
                <w:ilvl w:val="0"/>
                <w:numId w:val="3"/>
              </w:numPr>
              <w:jc w:val="both"/>
              <w:rPr>
                <w:rFonts w:ascii="Arial" w:hAnsi="Arial" w:cs="Arial"/>
              </w:rPr>
            </w:pPr>
            <w:r w:rsidRPr="001A749E">
              <w:rPr>
                <w:rFonts w:ascii="Arial" w:hAnsi="Arial" w:cs="Arial"/>
              </w:rPr>
              <w:t>Capacidad en la coordinación de equipos interdisciplinares.</w:t>
            </w:r>
          </w:p>
          <w:p w14:paraId="726E265F" w14:textId="77777777" w:rsidR="00FD7586" w:rsidRPr="001A749E" w:rsidRDefault="00FD7586" w:rsidP="003D57C7">
            <w:pPr>
              <w:numPr>
                <w:ilvl w:val="0"/>
                <w:numId w:val="3"/>
              </w:numPr>
              <w:jc w:val="both"/>
              <w:rPr>
                <w:rFonts w:ascii="Arial" w:hAnsi="Arial" w:cs="Arial"/>
              </w:rPr>
            </w:pPr>
            <w:r w:rsidRPr="001A749E">
              <w:rPr>
                <w:rFonts w:ascii="Arial" w:hAnsi="Arial" w:cs="Arial"/>
              </w:rPr>
              <w:t>Manejar las TIC asociadas al área objeto de la formación.</w:t>
            </w:r>
          </w:p>
          <w:p w14:paraId="06C3094B" w14:textId="77777777" w:rsidR="00FD7586" w:rsidRPr="001A749E"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Adaptación al cambio.</w:t>
            </w:r>
          </w:p>
          <w:p w14:paraId="0348429D" w14:textId="77777777" w:rsidR="00FD7586" w:rsidRPr="001A749E"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Investigar</w:t>
            </w:r>
          </w:p>
          <w:p w14:paraId="063035A4" w14:textId="77777777" w:rsidR="00FD7586" w:rsidRPr="001A749E"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Manejar grupos.</w:t>
            </w:r>
          </w:p>
          <w:p w14:paraId="02867554" w14:textId="77777777" w:rsidR="00FD7586" w:rsidRPr="001A749E"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Lectoescritura</w:t>
            </w:r>
          </w:p>
          <w:p w14:paraId="7B4FCA14" w14:textId="77777777" w:rsidR="00FD7586" w:rsidRPr="00641680" w:rsidRDefault="00FD7586" w:rsidP="003D57C7">
            <w:pPr>
              <w:numPr>
                <w:ilvl w:val="0"/>
                <w:numId w:val="3"/>
              </w:numPr>
              <w:autoSpaceDE w:val="0"/>
              <w:autoSpaceDN w:val="0"/>
              <w:adjustRightInd w:val="0"/>
              <w:jc w:val="both"/>
              <w:rPr>
                <w:rFonts w:ascii="Arial" w:hAnsi="Arial" w:cs="Arial"/>
              </w:rPr>
            </w:pPr>
            <w:r w:rsidRPr="001A749E">
              <w:rPr>
                <w:rFonts w:ascii="Arial" w:hAnsi="Arial" w:cs="Arial"/>
              </w:rPr>
              <w:t>Argumentativo y propositivo</w:t>
            </w:r>
          </w:p>
        </w:tc>
      </w:tr>
    </w:tbl>
    <w:p w14:paraId="40C4C764" w14:textId="77777777" w:rsidR="00FD7586" w:rsidRDefault="00FD7586" w:rsidP="00BB0152">
      <w:pPr>
        <w:rPr>
          <w:rFonts w:ascii="Arial" w:hAnsi="Arial" w:cs="Arial"/>
          <w:b/>
          <w:color w:val="000000"/>
          <w:lang w:val="es-MX"/>
        </w:rPr>
      </w:pPr>
    </w:p>
    <w:p w14:paraId="0AFFCE21" w14:textId="77777777" w:rsidR="001A6DB6" w:rsidRDefault="001A6DB6" w:rsidP="00BB0152">
      <w:pPr>
        <w:rPr>
          <w:rFonts w:ascii="Arial" w:hAnsi="Arial" w:cs="Arial"/>
          <w:b/>
          <w:color w:val="000000"/>
          <w:lang w:val="es-MX"/>
        </w:rPr>
      </w:pPr>
    </w:p>
    <w:p w14:paraId="12936B95" w14:textId="77777777" w:rsidR="001A6DB6" w:rsidRDefault="001A6DB6" w:rsidP="00BB0152">
      <w:pPr>
        <w:rPr>
          <w:rFonts w:ascii="Arial" w:hAnsi="Arial" w:cs="Arial"/>
          <w:b/>
          <w:color w:val="000000"/>
          <w:lang w:val="es-MX"/>
        </w:rPr>
      </w:pPr>
    </w:p>
    <w:p w14:paraId="3C92F152" w14:textId="77777777" w:rsidR="001A6DB6" w:rsidRDefault="001A6DB6" w:rsidP="00BB0152">
      <w:pPr>
        <w:rPr>
          <w:rFonts w:ascii="Arial" w:hAnsi="Arial" w:cs="Arial"/>
          <w:b/>
          <w:color w:val="000000"/>
          <w:lang w:val="es-MX"/>
        </w:rPr>
      </w:pPr>
    </w:p>
    <w:p w14:paraId="6C40A77C" w14:textId="77777777" w:rsidR="001A6DB6" w:rsidRDefault="001A6DB6" w:rsidP="00BB0152">
      <w:pPr>
        <w:rPr>
          <w:rFonts w:ascii="Arial" w:hAnsi="Arial" w:cs="Arial"/>
          <w:b/>
          <w:color w:val="000000"/>
          <w:lang w:val="es-MX"/>
        </w:rPr>
      </w:pPr>
    </w:p>
    <w:p w14:paraId="076631F1" w14:textId="77777777" w:rsidR="001A6DB6" w:rsidRDefault="001A6DB6" w:rsidP="00BB0152">
      <w:pPr>
        <w:rPr>
          <w:rFonts w:ascii="Arial" w:hAnsi="Arial" w:cs="Arial"/>
          <w:b/>
          <w:color w:val="000000"/>
          <w:lang w:val="es-MX"/>
        </w:rPr>
      </w:pPr>
    </w:p>
    <w:p w14:paraId="7696A19F" w14:textId="77777777" w:rsidR="001A6DB6" w:rsidRDefault="001A6DB6" w:rsidP="00BB0152">
      <w:pPr>
        <w:rPr>
          <w:rFonts w:ascii="Arial" w:hAnsi="Arial" w:cs="Arial"/>
          <w:b/>
          <w:color w:val="000000"/>
          <w:lang w:val="es-MX"/>
        </w:rPr>
      </w:pPr>
    </w:p>
    <w:p w14:paraId="0BC33E03" w14:textId="77777777" w:rsidR="001A6DB6" w:rsidRDefault="001A6DB6" w:rsidP="00BB0152">
      <w:pPr>
        <w:rPr>
          <w:rFonts w:ascii="Arial" w:hAnsi="Arial" w:cs="Arial"/>
          <w:b/>
          <w:color w:val="000000"/>
          <w:lang w:val="es-MX"/>
        </w:rPr>
      </w:pPr>
    </w:p>
    <w:p w14:paraId="5C2EA645" w14:textId="77777777" w:rsidR="001A6DB6" w:rsidRDefault="001A6DB6" w:rsidP="00BB0152">
      <w:pPr>
        <w:rPr>
          <w:rFonts w:ascii="Arial" w:hAnsi="Arial" w:cs="Arial"/>
          <w:b/>
          <w:color w:val="000000"/>
          <w:lang w:val="es-MX"/>
        </w:rPr>
      </w:pPr>
    </w:p>
    <w:p w14:paraId="04AD9337" w14:textId="77777777" w:rsidR="001A6DB6" w:rsidRDefault="001A6DB6" w:rsidP="00BB0152">
      <w:pPr>
        <w:rPr>
          <w:rFonts w:ascii="Arial" w:hAnsi="Arial" w:cs="Arial"/>
          <w:b/>
          <w:color w:val="000000"/>
          <w:lang w:val="es-MX"/>
        </w:rPr>
      </w:pPr>
    </w:p>
    <w:p w14:paraId="11F558E9" w14:textId="77777777" w:rsidR="001A6DB6" w:rsidRDefault="001A6DB6" w:rsidP="00BB0152">
      <w:pPr>
        <w:rPr>
          <w:rFonts w:ascii="Arial" w:hAnsi="Arial" w:cs="Arial"/>
          <w:b/>
          <w:color w:val="000000"/>
          <w:lang w:val="es-MX"/>
        </w:rPr>
      </w:pPr>
    </w:p>
    <w:p w14:paraId="0C609167" w14:textId="77777777" w:rsidR="001A6DB6" w:rsidRDefault="001A6DB6" w:rsidP="00BB0152">
      <w:pPr>
        <w:rPr>
          <w:rFonts w:ascii="Arial" w:hAnsi="Arial" w:cs="Arial"/>
          <w:b/>
          <w:color w:val="000000"/>
          <w:lang w:val="es-MX"/>
        </w:rPr>
      </w:pPr>
    </w:p>
    <w:p w14:paraId="6FB6DD14" w14:textId="77777777" w:rsidR="001A6DB6" w:rsidRDefault="001A6DB6" w:rsidP="00BB0152">
      <w:pPr>
        <w:rPr>
          <w:rFonts w:ascii="Arial" w:hAnsi="Arial" w:cs="Arial"/>
          <w:b/>
          <w:color w:val="000000"/>
          <w:lang w:val="es-MX"/>
        </w:rPr>
      </w:pPr>
    </w:p>
    <w:p w14:paraId="554C3F1A" w14:textId="77777777" w:rsidR="001A6DB6" w:rsidRDefault="001A6DB6" w:rsidP="00BB0152">
      <w:pPr>
        <w:rPr>
          <w:rFonts w:ascii="Arial" w:hAnsi="Arial" w:cs="Arial"/>
          <w:b/>
          <w:color w:val="000000"/>
          <w:lang w:val="es-MX"/>
        </w:rPr>
      </w:pPr>
    </w:p>
    <w:p w14:paraId="691DA594" w14:textId="77777777" w:rsidR="001A6DB6" w:rsidRDefault="001A6DB6" w:rsidP="00BB0152">
      <w:pPr>
        <w:rPr>
          <w:rFonts w:ascii="Arial" w:hAnsi="Arial" w:cs="Arial"/>
          <w:b/>
          <w:color w:val="000000"/>
          <w:lang w:val="es-MX"/>
        </w:rPr>
      </w:pPr>
    </w:p>
    <w:p w14:paraId="31661681" w14:textId="77777777" w:rsidR="001A6DB6" w:rsidRDefault="001A6DB6" w:rsidP="00BB0152">
      <w:pPr>
        <w:rPr>
          <w:rFonts w:ascii="Arial" w:hAnsi="Arial" w:cs="Arial"/>
          <w:b/>
          <w:color w:val="000000"/>
          <w:lang w:val="es-MX"/>
        </w:rPr>
      </w:pPr>
    </w:p>
    <w:p w14:paraId="56257E01" w14:textId="77777777" w:rsidR="00724286" w:rsidRDefault="00724286" w:rsidP="00BB0152">
      <w:pPr>
        <w:rPr>
          <w:rFonts w:ascii="Arial" w:hAnsi="Arial" w:cs="Arial"/>
          <w:b/>
          <w:color w:val="000000"/>
          <w:lang w:val="es-MX"/>
        </w:rPr>
      </w:pPr>
    </w:p>
    <w:p w14:paraId="347A1061" w14:textId="77777777" w:rsidR="001A6DB6" w:rsidRDefault="001A6DB6" w:rsidP="00BB0152">
      <w:pPr>
        <w:rPr>
          <w:rFonts w:ascii="Arial" w:hAnsi="Arial" w:cs="Arial"/>
          <w:b/>
          <w:color w:val="000000"/>
          <w:lang w:val="es-MX"/>
        </w:rPr>
      </w:pPr>
    </w:p>
    <w:p w14:paraId="49D337F3" w14:textId="77777777" w:rsidR="001A6DB6" w:rsidRDefault="001A6DB6" w:rsidP="00BB0152">
      <w:pPr>
        <w:rPr>
          <w:rFonts w:ascii="Arial" w:hAnsi="Arial" w:cs="Arial"/>
          <w:b/>
          <w:color w:val="000000"/>
          <w:lang w:val="es-MX"/>
        </w:rPr>
      </w:pPr>
    </w:p>
    <w:p w14:paraId="58222A62" w14:textId="77777777" w:rsidR="008C02DF" w:rsidRDefault="008C02DF" w:rsidP="00BB0152">
      <w:pPr>
        <w:rPr>
          <w:rFonts w:ascii="Arial" w:hAnsi="Arial" w:cs="Arial"/>
          <w:b/>
          <w:color w:val="000000"/>
          <w:lang w:val="es-MX"/>
        </w:rPr>
      </w:pPr>
    </w:p>
    <w:p w14:paraId="31C0D063" w14:textId="77777777" w:rsidR="00FD7586" w:rsidRPr="009E3F90" w:rsidRDefault="00FD7586" w:rsidP="00BB0152">
      <w:pPr>
        <w:rPr>
          <w:rFonts w:ascii="Arial" w:hAnsi="Arial" w:cs="Arial"/>
          <w:b/>
          <w:color w:val="000000"/>
          <w:lang w:val="es-MX"/>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22"/>
        <w:gridCol w:w="5691"/>
      </w:tblGrid>
      <w:tr w:rsidR="008967A2" w:rsidRPr="00DA33D5" w14:paraId="28DD0262" w14:textId="77777777" w:rsidTr="003D57C7">
        <w:trPr>
          <w:trHeight w:val="340"/>
          <w:jc w:val="center"/>
        </w:trPr>
        <w:tc>
          <w:tcPr>
            <w:tcW w:w="8956" w:type="dxa"/>
            <w:gridSpan w:val="3"/>
            <w:shd w:val="clear" w:color="auto" w:fill="E6E6E6"/>
            <w:vAlign w:val="center"/>
          </w:tcPr>
          <w:p w14:paraId="4D073730" w14:textId="77777777" w:rsidR="008967A2" w:rsidRPr="00DA33D5" w:rsidRDefault="008967A2" w:rsidP="003D57C7">
            <w:pPr>
              <w:jc w:val="center"/>
              <w:rPr>
                <w:rFonts w:ascii="Arial" w:hAnsi="Arial" w:cs="Arial"/>
                <w:b/>
                <w:color w:val="000000"/>
                <w:sz w:val="22"/>
                <w:szCs w:val="22"/>
              </w:rPr>
            </w:pPr>
            <w:r w:rsidRPr="00DA33D5">
              <w:rPr>
                <w:rFonts w:ascii="Arial" w:hAnsi="Arial" w:cs="Arial"/>
                <w:b/>
                <w:color w:val="000000"/>
                <w:sz w:val="22"/>
                <w:szCs w:val="22"/>
              </w:rPr>
              <w:t>1. CONTENIDOS CURRICULARES DE LA COMPETENCIA</w:t>
            </w:r>
          </w:p>
        </w:tc>
      </w:tr>
      <w:tr w:rsidR="008967A2" w:rsidRPr="00DA33D5" w14:paraId="2601407A" w14:textId="77777777" w:rsidTr="003D57C7">
        <w:trPr>
          <w:trHeight w:val="340"/>
          <w:jc w:val="center"/>
        </w:trPr>
        <w:tc>
          <w:tcPr>
            <w:tcW w:w="1843" w:type="dxa"/>
            <w:shd w:val="clear" w:color="auto" w:fill="E6E6E6"/>
            <w:vAlign w:val="center"/>
          </w:tcPr>
          <w:p w14:paraId="41B12A31" w14:textId="77777777" w:rsidR="008967A2" w:rsidRPr="00DA33D5" w:rsidRDefault="008967A2" w:rsidP="003D57C7">
            <w:pPr>
              <w:jc w:val="center"/>
              <w:rPr>
                <w:rFonts w:ascii="Arial" w:hAnsi="Arial" w:cs="Arial"/>
                <w:b/>
                <w:color w:val="000000"/>
                <w:sz w:val="22"/>
                <w:szCs w:val="22"/>
                <w:lang w:val="es-MX"/>
              </w:rPr>
            </w:pPr>
            <w:r w:rsidRPr="00DA33D5">
              <w:rPr>
                <w:rFonts w:ascii="Arial" w:hAnsi="Arial" w:cs="Arial"/>
                <w:b/>
                <w:color w:val="000000"/>
                <w:sz w:val="22"/>
                <w:szCs w:val="22"/>
                <w:lang w:val="es-MX"/>
              </w:rPr>
              <w:t>CODIGO</w:t>
            </w:r>
          </w:p>
        </w:tc>
        <w:tc>
          <w:tcPr>
            <w:tcW w:w="1422" w:type="dxa"/>
            <w:shd w:val="clear" w:color="auto" w:fill="E6E6E6"/>
            <w:vAlign w:val="center"/>
          </w:tcPr>
          <w:p w14:paraId="44AC634E" w14:textId="77777777" w:rsidR="008967A2" w:rsidRPr="00DA33D5" w:rsidRDefault="008967A2" w:rsidP="003D57C7">
            <w:pPr>
              <w:jc w:val="center"/>
              <w:rPr>
                <w:rFonts w:ascii="Arial" w:hAnsi="Arial" w:cs="Arial"/>
                <w:b/>
                <w:color w:val="000000"/>
                <w:sz w:val="22"/>
                <w:szCs w:val="22"/>
              </w:rPr>
            </w:pPr>
            <w:r w:rsidRPr="00DA33D5">
              <w:rPr>
                <w:rFonts w:ascii="Arial" w:hAnsi="Arial" w:cs="Arial"/>
                <w:b/>
                <w:color w:val="000000"/>
                <w:sz w:val="22"/>
                <w:szCs w:val="22"/>
                <w:lang w:val="es-MX"/>
              </w:rPr>
              <w:t>VERSION DE LA NCL</w:t>
            </w:r>
          </w:p>
        </w:tc>
        <w:tc>
          <w:tcPr>
            <w:tcW w:w="5691" w:type="dxa"/>
            <w:shd w:val="clear" w:color="auto" w:fill="E6E6E6"/>
            <w:vAlign w:val="center"/>
          </w:tcPr>
          <w:p w14:paraId="246A8872" w14:textId="77777777" w:rsidR="008967A2" w:rsidRPr="00DA33D5" w:rsidRDefault="008967A2" w:rsidP="003D57C7">
            <w:pPr>
              <w:jc w:val="center"/>
              <w:rPr>
                <w:rFonts w:ascii="Arial" w:hAnsi="Arial" w:cs="Arial"/>
                <w:b/>
                <w:color w:val="000000"/>
                <w:sz w:val="22"/>
                <w:szCs w:val="22"/>
              </w:rPr>
            </w:pPr>
            <w:r w:rsidRPr="00DA33D5">
              <w:rPr>
                <w:rFonts w:ascii="Arial" w:hAnsi="Arial" w:cs="Arial"/>
                <w:b/>
                <w:color w:val="000000"/>
                <w:sz w:val="22"/>
                <w:szCs w:val="22"/>
              </w:rPr>
              <w:t>DENOMINACION</w:t>
            </w:r>
          </w:p>
        </w:tc>
      </w:tr>
      <w:tr w:rsidR="00D73D19" w:rsidRPr="00DA33D5" w14:paraId="7327F196" w14:textId="77777777" w:rsidTr="003D57C7">
        <w:trPr>
          <w:trHeight w:val="340"/>
          <w:jc w:val="center"/>
        </w:trPr>
        <w:tc>
          <w:tcPr>
            <w:tcW w:w="1843" w:type="dxa"/>
            <w:tcBorders>
              <w:bottom w:val="single" w:sz="4" w:space="0" w:color="000080"/>
            </w:tcBorders>
            <w:shd w:val="clear" w:color="auto" w:fill="FFFFFF"/>
            <w:vAlign w:val="center"/>
          </w:tcPr>
          <w:p w14:paraId="1913519A" w14:textId="77777777" w:rsidR="00D73D19" w:rsidRPr="00D91121" w:rsidRDefault="00D73D19" w:rsidP="00D73D19">
            <w:pPr>
              <w:pStyle w:val="Default"/>
              <w:jc w:val="center"/>
            </w:pPr>
            <w:r w:rsidRPr="003A5983">
              <w:rPr>
                <w:lang w:val="es-CO" w:eastAsia="es-CO"/>
              </w:rPr>
              <w:t>220501093</w:t>
            </w:r>
          </w:p>
        </w:tc>
        <w:tc>
          <w:tcPr>
            <w:tcW w:w="1422" w:type="dxa"/>
            <w:tcBorders>
              <w:bottom w:val="single" w:sz="4" w:space="0" w:color="000080"/>
            </w:tcBorders>
            <w:vAlign w:val="center"/>
          </w:tcPr>
          <w:p w14:paraId="152E4D26" w14:textId="77777777" w:rsidR="00D73D19" w:rsidRPr="00826E18" w:rsidRDefault="00D73D19" w:rsidP="00D73D19">
            <w:pPr>
              <w:jc w:val="center"/>
              <w:rPr>
                <w:rFonts w:ascii="Arial" w:hAnsi="Arial" w:cs="Arial"/>
                <w:color w:val="000000"/>
              </w:rPr>
            </w:pPr>
            <w:r>
              <w:rPr>
                <w:rFonts w:ascii="Arial" w:hAnsi="Arial" w:cs="Arial"/>
                <w:color w:val="000000"/>
              </w:rPr>
              <w:t>2</w:t>
            </w:r>
          </w:p>
        </w:tc>
        <w:tc>
          <w:tcPr>
            <w:tcW w:w="5691" w:type="dxa"/>
            <w:tcBorders>
              <w:bottom w:val="single" w:sz="4" w:space="0" w:color="000080"/>
            </w:tcBorders>
            <w:vAlign w:val="center"/>
          </w:tcPr>
          <w:p w14:paraId="2C527A3B" w14:textId="3AEA2192" w:rsidR="00D73D19" w:rsidRPr="00D91121" w:rsidRDefault="00D73D19" w:rsidP="007725BE">
            <w:pPr>
              <w:autoSpaceDE w:val="0"/>
              <w:autoSpaceDN w:val="0"/>
              <w:adjustRightInd w:val="0"/>
              <w:jc w:val="both"/>
              <w:rPr>
                <w:rFonts w:ascii="Arial" w:hAnsi="Arial" w:cs="Arial"/>
                <w:szCs w:val="20"/>
                <w:lang w:val="es-CO" w:eastAsia="es-CO"/>
              </w:rPr>
            </w:pPr>
            <w:r w:rsidRPr="000619B7">
              <w:rPr>
                <w:szCs w:val="20"/>
                <w:lang w:val="es-CO" w:eastAsia="es-CO"/>
              </w:rPr>
              <w:t>Análisis de la especificación de requisitos de</w:t>
            </w:r>
            <w:r>
              <w:rPr>
                <w:szCs w:val="20"/>
                <w:lang w:val="es-CO" w:eastAsia="es-CO"/>
              </w:rPr>
              <w:t>l software</w:t>
            </w:r>
          </w:p>
        </w:tc>
      </w:tr>
      <w:tr w:rsidR="008967A2" w:rsidRPr="00DA33D5" w14:paraId="19566DB2" w14:textId="77777777" w:rsidTr="003D57C7">
        <w:tblPrEx>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PrEx>
        <w:trPr>
          <w:jc w:val="center"/>
        </w:trPr>
        <w:tc>
          <w:tcPr>
            <w:tcW w:w="3265" w:type="dxa"/>
            <w:gridSpan w:val="2"/>
            <w:shd w:val="clear" w:color="auto" w:fill="E6E6E6"/>
          </w:tcPr>
          <w:p w14:paraId="5E6C049F" w14:textId="77777777" w:rsidR="008967A2" w:rsidRPr="00DA33D5" w:rsidRDefault="008967A2" w:rsidP="003D57C7">
            <w:pPr>
              <w:jc w:val="center"/>
              <w:rPr>
                <w:rFonts w:ascii="Arial" w:hAnsi="Arial" w:cs="Arial"/>
                <w:b/>
                <w:color w:val="000000"/>
                <w:sz w:val="22"/>
                <w:szCs w:val="22"/>
              </w:rPr>
            </w:pPr>
            <w:r w:rsidRPr="00DA33D5">
              <w:rPr>
                <w:rFonts w:ascii="Arial" w:hAnsi="Arial" w:cs="Arial"/>
                <w:b/>
                <w:color w:val="000000"/>
                <w:sz w:val="22"/>
                <w:szCs w:val="22"/>
                <w:lang w:val="es-MX"/>
              </w:rPr>
              <w:t>DURACIÓN ESTIMADA PARA EL LOGRO DEL APRENDIZAJE (EN HORAS)</w:t>
            </w:r>
          </w:p>
        </w:tc>
        <w:tc>
          <w:tcPr>
            <w:tcW w:w="5691" w:type="dxa"/>
            <w:shd w:val="clear" w:color="auto" w:fill="FFFFFF"/>
          </w:tcPr>
          <w:p w14:paraId="70FA2EC9" w14:textId="77777777" w:rsidR="008967A2" w:rsidRPr="00DA33D5" w:rsidRDefault="008967A2" w:rsidP="003D57C7">
            <w:pPr>
              <w:jc w:val="center"/>
              <w:rPr>
                <w:rFonts w:ascii="Arial" w:hAnsi="Arial" w:cs="Arial"/>
                <w:color w:val="000000"/>
                <w:sz w:val="22"/>
                <w:szCs w:val="22"/>
              </w:rPr>
            </w:pPr>
          </w:p>
          <w:p w14:paraId="48E1CBDB" w14:textId="4316A4B3" w:rsidR="008967A2" w:rsidRPr="00826E18" w:rsidRDefault="00F86AC8" w:rsidP="003D57C7">
            <w:pPr>
              <w:jc w:val="center"/>
              <w:rPr>
                <w:rFonts w:ascii="Arial" w:hAnsi="Arial" w:cs="Arial"/>
                <w:color w:val="000000"/>
              </w:rPr>
            </w:pPr>
            <w:r>
              <w:rPr>
                <w:rFonts w:ascii="Arial" w:hAnsi="Arial" w:cs="Arial"/>
                <w:color w:val="000000"/>
              </w:rPr>
              <w:t>288</w:t>
            </w:r>
          </w:p>
        </w:tc>
      </w:tr>
    </w:tbl>
    <w:p w14:paraId="5B6F9826" w14:textId="77777777" w:rsidR="008967A2" w:rsidRDefault="008967A2" w:rsidP="00B008C5">
      <w:pPr>
        <w:rPr>
          <w:rFonts w:ascii="Arial" w:hAnsi="Arial" w:cs="Arial"/>
          <w:b/>
          <w:color w:val="000000"/>
          <w:lang w:val="es-MX"/>
        </w:rPr>
      </w:pPr>
    </w:p>
    <w:tbl>
      <w:tblPr>
        <w:tblW w:w="8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2"/>
        <w:gridCol w:w="7076"/>
      </w:tblGrid>
      <w:tr w:rsidR="008967A2" w:rsidRPr="0074547A" w14:paraId="7166DD51" w14:textId="77777777" w:rsidTr="003D57C7">
        <w:trPr>
          <w:jc w:val="center"/>
        </w:trPr>
        <w:tc>
          <w:tcPr>
            <w:tcW w:w="1922" w:type="dxa"/>
            <w:tcBorders>
              <w:bottom w:val="single" w:sz="4" w:space="0" w:color="auto"/>
            </w:tcBorders>
            <w:shd w:val="clear" w:color="auto" w:fill="E6E6E6"/>
          </w:tcPr>
          <w:p w14:paraId="632CC883" w14:textId="77777777" w:rsidR="008967A2" w:rsidRPr="0074547A" w:rsidRDefault="008967A2" w:rsidP="003D57C7">
            <w:pPr>
              <w:jc w:val="center"/>
              <w:rPr>
                <w:rFonts w:ascii="Arial" w:hAnsi="Arial" w:cs="Arial"/>
                <w:b/>
                <w:color w:val="000000"/>
                <w:sz w:val="22"/>
                <w:szCs w:val="22"/>
                <w:lang w:val="es-MX"/>
              </w:rPr>
            </w:pPr>
            <w:r w:rsidRPr="0074547A">
              <w:rPr>
                <w:rFonts w:ascii="Arial" w:hAnsi="Arial" w:cs="Arial"/>
                <w:b/>
                <w:color w:val="000000"/>
                <w:sz w:val="22"/>
                <w:szCs w:val="22"/>
                <w:lang w:val="es-MX"/>
              </w:rPr>
              <w:t>Código</w:t>
            </w:r>
          </w:p>
        </w:tc>
        <w:tc>
          <w:tcPr>
            <w:tcW w:w="7076" w:type="dxa"/>
            <w:shd w:val="clear" w:color="auto" w:fill="E6E6E6"/>
          </w:tcPr>
          <w:p w14:paraId="48153A35" w14:textId="77777777" w:rsidR="008967A2" w:rsidRPr="0074547A" w:rsidRDefault="008967A2" w:rsidP="003D57C7">
            <w:pPr>
              <w:jc w:val="center"/>
              <w:rPr>
                <w:rFonts w:ascii="Arial" w:hAnsi="Arial" w:cs="Arial"/>
                <w:b/>
                <w:color w:val="000000"/>
                <w:sz w:val="22"/>
                <w:szCs w:val="22"/>
                <w:lang w:val="es-MX"/>
              </w:rPr>
            </w:pPr>
            <w:r w:rsidRPr="0074547A">
              <w:rPr>
                <w:rFonts w:ascii="Arial" w:hAnsi="Arial" w:cs="Arial"/>
                <w:b/>
                <w:color w:val="000000"/>
                <w:sz w:val="22"/>
                <w:szCs w:val="22"/>
                <w:lang w:val="es-MX"/>
              </w:rPr>
              <w:t>2. RESULTADOS DE APRENDIZAJE</w:t>
            </w:r>
          </w:p>
        </w:tc>
      </w:tr>
      <w:tr w:rsidR="00CF5CB8" w:rsidRPr="0074547A" w14:paraId="4E9A1D8C" w14:textId="77777777" w:rsidTr="003D57C7">
        <w:trPr>
          <w:trHeight w:val="759"/>
          <w:jc w:val="center"/>
        </w:trPr>
        <w:tc>
          <w:tcPr>
            <w:tcW w:w="1922" w:type="dxa"/>
            <w:tcBorders>
              <w:bottom w:val="single" w:sz="4" w:space="0" w:color="auto"/>
            </w:tcBorders>
            <w:vAlign w:val="center"/>
          </w:tcPr>
          <w:p w14:paraId="12455301" w14:textId="77777777" w:rsidR="00CF5CB8" w:rsidRPr="00D91121" w:rsidRDefault="0035465E" w:rsidP="002D585C">
            <w:pPr>
              <w:jc w:val="center"/>
              <w:rPr>
                <w:rFonts w:ascii="Arial" w:hAnsi="Arial" w:cs="Arial"/>
                <w:lang w:val="es-CO" w:eastAsia="es-CO"/>
              </w:rPr>
            </w:pPr>
            <w:r w:rsidRPr="00D91121">
              <w:rPr>
                <w:rFonts w:ascii="Arial" w:hAnsi="Arial" w:cs="Arial"/>
                <w:lang w:val="es-CO" w:eastAsia="es-CO"/>
              </w:rPr>
              <w:t>2205010</w:t>
            </w:r>
            <w:r>
              <w:rPr>
                <w:rFonts w:ascii="Arial" w:hAnsi="Arial" w:cs="Arial"/>
                <w:lang w:val="es-CO" w:eastAsia="es-CO"/>
              </w:rPr>
              <w:t xml:space="preserve">93 </w:t>
            </w:r>
            <w:r w:rsidR="00CF5CB8">
              <w:rPr>
                <w:rFonts w:ascii="Arial" w:hAnsi="Arial" w:cs="Arial"/>
                <w:lang w:val="es-CO" w:eastAsia="es-CO"/>
              </w:rPr>
              <w:t>01</w:t>
            </w:r>
          </w:p>
        </w:tc>
        <w:tc>
          <w:tcPr>
            <w:tcW w:w="7076" w:type="dxa"/>
            <w:tcBorders>
              <w:bottom w:val="single" w:sz="4" w:space="0" w:color="auto"/>
            </w:tcBorders>
            <w:shd w:val="clear" w:color="auto" w:fill="auto"/>
            <w:vAlign w:val="center"/>
          </w:tcPr>
          <w:p w14:paraId="088E1A78" w14:textId="77777777" w:rsidR="00CF5CB8" w:rsidRPr="00E66B40" w:rsidRDefault="00C67F4A" w:rsidP="002D585C">
            <w:pPr>
              <w:autoSpaceDE w:val="0"/>
              <w:autoSpaceDN w:val="0"/>
              <w:adjustRightInd w:val="0"/>
              <w:jc w:val="both"/>
              <w:rPr>
                <w:szCs w:val="20"/>
                <w:lang w:val="es-CO" w:eastAsia="es-CO"/>
              </w:rPr>
            </w:pPr>
            <w:r>
              <w:rPr>
                <w:szCs w:val="20"/>
                <w:lang w:val="es-CO" w:eastAsia="es-CO"/>
              </w:rPr>
              <w:t xml:space="preserve">Planear actividades </w:t>
            </w:r>
            <w:r w:rsidR="00F32722">
              <w:rPr>
                <w:szCs w:val="20"/>
                <w:lang w:val="es-CO" w:eastAsia="es-CO"/>
              </w:rPr>
              <w:t>de</w:t>
            </w:r>
            <w:r>
              <w:rPr>
                <w:szCs w:val="20"/>
                <w:lang w:val="es-CO" w:eastAsia="es-CO"/>
              </w:rPr>
              <w:t xml:space="preserve"> análisis de</w:t>
            </w:r>
            <w:r w:rsidR="00F32722">
              <w:rPr>
                <w:szCs w:val="20"/>
                <w:lang w:val="es-CO" w:eastAsia="es-CO"/>
              </w:rPr>
              <w:t xml:space="preserve"> acuerdo con la metodología seleccionada.</w:t>
            </w:r>
          </w:p>
        </w:tc>
      </w:tr>
      <w:tr w:rsidR="008967A2" w:rsidRPr="0074547A" w14:paraId="47D9376C" w14:textId="77777777" w:rsidTr="00E32AF0">
        <w:trPr>
          <w:trHeight w:val="745"/>
          <w:jc w:val="center"/>
        </w:trPr>
        <w:tc>
          <w:tcPr>
            <w:tcW w:w="1922" w:type="dxa"/>
            <w:tcBorders>
              <w:bottom w:val="single" w:sz="4" w:space="0" w:color="auto"/>
            </w:tcBorders>
            <w:vAlign w:val="center"/>
          </w:tcPr>
          <w:p w14:paraId="096C674B" w14:textId="77777777" w:rsidR="008967A2" w:rsidRPr="00F5622B" w:rsidRDefault="008967A2" w:rsidP="002D585C">
            <w:pPr>
              <w:jc w:val="center"/>
              <w:rPr>
                <w:rFonts w:ascii="Arial" w:hAnsi="Arial" w:cs="Arial"/>
                <w:highlight w:val="yellow"/>
              </w:rPr>
            </w:pPr>
            <w:r w:rsidRPr="00D91121">
              <w:rPr>
                <w:rFonts w:ascii="Arial" w:hAnsi="Arial" w:cs="Arial"/>
                <w:lang w:val="es-CO" w:eastAsia="es-CO"/>
              </w:rPr>
              <w:t>2205010</w:t>
            </w:r>
            <w:r w:rsidR="0035465E">
              <w:rPr>
                <w:rFonts w:ascii="Arial" w:hAnsi="Arial" w:cs="Arial"/>
                <w:lang w:val="es-CO" w:eastAsia="es-CO"/>
              </w:rPr>
              <w:t>9</w:t>
            </w:r>
            <w:r w:rsidRPr="00D91121">
              <w:rPr>
                <w:rFonts w:ascii="Arial" w:hAnsi="Arial" w:cs="Arial"/>
                <w:lang w:val="es-CO" w:eastAsia="es-CO"/>
              </w:rPr>
              <w:t>3</w:t>
            </w:r>
            <w:r>
              <w:rPr>
                <w:rFonts w:ascii="Arial" w:hAnsi="Arial" w:cs="Arial"/>
                <w:lang w:val="es-CO" w:eastAsia="es-CO"/>
              </w:rPr>
              <w:t xml:space="preserve"> 0</w:t>
            </w:r>
            <w:r w:rsidR="00CF5CB8">
              <w:rPr>
                <w:rFonts w:ascii="Arial" w:hAnsi="Arial" w:cs="Arial"/>
                <w:lang w:val="es-CO" w:eastAsia="es-CO"/>
              </w:rPr>
              <w:t>2</w:t>
            </w:r>
          </w:p>
        </w:tc>
        <w:tc>
          <w:tcPr>
            <w:tcW w:w="7076" w:type="dxa"/>
            <w:tcBorders>
              <w:bottom w:val="single" w:sz="4" w:space="0" w:color="auto"/>
            </w:tcBorders>
            <w:shd w:val="clear" w:color="auto" w:fill="auto"/>
            <w:vAlign w:val="center"/>
          </w:tcPr>
          <w:p w14:paraId="1EC35D26" w14:textId="77777777" w:rsidR="008967A2" w:rsidRPr="00E66B40" w:rsidRDefault="006A31D3">
            <w:pPr>
              <w:autoSpaceDE w:val="0"/>
              <w:autoSpaceDN w:val="0"/>
              <w:adjustRightInd w:val="0"/>
              <w:jc w:val="both"/>
              <w:rPr>
                <w:szCs w:val="20"/>
                <w:lang w:val="es-CO" w:eastAsia="es-CO"/>
              </w:rPr>
            </w:pPr>
            <w:r w:rsidRPr="00E66B40">
              <w:rPr>
                <w:szCs w:val="20"/>
                <w:lang w:val="es-CO" w:eastAsia="es-CO"/>
              </w:rPr>
              <w:t xml:space="preserve">Modelar las funciones del </w:t>
            </w:r>
            <w:r>
              <w:rPr>
                <w:szCs w:val="20"/>
                <w:lang w:val="es-CO" w:eastAsia="es-CO"/>
              </w:rPr>
              <w:t>software</w:t>
            </w:r>
            <w:r w:rsidRPr="00E66B40">
              <w:rPr>
                <w:szCs w:val="20"/>
                <w:lang w:val="es-CO" w:eastAsia="es-CO"/>
              </w:rPr>
              <w:t xml:space="preserve"> </w:t>
            </w:r>
            <w:r>
              <w:rPr>
                <w:szCs w:val="20"/>
                <w:lang w:val="es-CO" w:eastAsia="es-CO"/>
              </w:rPr>
              <w:t xml:space="preserve">de acuerdo con </w:t>
            </w:r>
            <w:r w:rsidRPr="00E66B40">
              <w:rPr>
                <w:szCs w:val="20"/>
                <w:lang w:val="es-CO" w:eastAsia="es-CO"/>
              </w:rPr>
              <w:t xml:space="preserve"> el informe de requisitos.</w:t>
            </w:r>
          </w:p>
        </w:tc>
      </w:tr>
      <w:tr w:rsidR="00CC5CD2" w:rsidRPr="0074547A" w14:paraId="01499BD3" w14:textId="77777777" w:rsidTr="003D57C7">
        <w:trPr>
          <w:trHeight w:val="759"/>
          <w:jc w:val="center"/>
        </w:trPr>
        <w:tc>
          <w:tcPr>
            <w:tcW w:w="1922" w:type="dxa"/>
            <w:tcBorders>
              <w:bottom w:val="single" w:sz="4" w:space="0" w:color="auto"/>
            </w:tcBorders>
            <w:vAlign w:val="center"/>
          </w:tcPr>
          <w:p w14:paraId="7330020C" w14:textId="77777777" w:rsidR="00CC5CD2" w:rsidRPr="00D91121" w:rsidRDefault="00CC5CD2" w:rsidP="002D585C">
            <w:pPr>
              <w:jc w:val="center"/>
              <w:rPr>
                <w:rFonts w:ascii="Arial" w:hAnsi="Arial" w:cs="Arial"/>
                <w:lang w:val="es-CO" w:eastAsia="es-CO"/>
              </w:rPr>
            </w:pPr>
            <w:r w:rsidRPr="00D91121">
              <w:rPr>
                <w:rFonts w:ascii="Arial" w:hAnsi="Arial" w:cs="Arial"/>
                <w:lang w:val="es-CO" w:eastAsia="es-CO"/>
              </w:rPr>
              <w:t>2205010</w:t>
            </w:r>
            <w:r w:rsidR="0035465E">
              <w:rPr>
                <w:rFonts w:ascii="Arial" w:hAnsi="Arial" w:cs="Arial"/>
                <w:lang w:val="es-CO" w:eastAsia="es-CO"/>
              </w:rPr>
              <w:t>9</w:t>
            </w:r>
            <w:r w:rsidRPr="00D91121">
              <w:rPr>
                <w:rFonts w:ascii="Arial" w:hAnsi="Arial" w:cs="Arial"/>
                <w:lang w:val="es-CO" w:eastAsia="es-CO"/>
              </w:rPr>
              <w:t>3</w:t>
            </w:r>
            <w:r>
              <w:rPr>
                <w:rFonts w:ascii="Arial" w:hAnsi="Arial" w:cs="Arial"/>
                <w:lang w:val="es-CO" w:eastAsia="es-CO"/>
              </w:rPr>
              <w:t xml:space="preserve"> 03</w:t>
            </w:r>
          </w:p>
        </w:tc>
        <w:tc>
          <w:tcPr>
            <w:tcW w:w="7076" w:type="dxa"/>
            <w:tcBorders>
              <w:bottom w:val="single" w:sz="4" w:space="0" w:color="auto"/>
            </w:tcBorders>
            <w:shd w:val="clear" w:color="auto" w:fill="auto"/>
            <w:vAlign w:val="center"/>
          </w:tcPr>
          <w:p w14:paraId="13CB8212" w14:textId="77777777" w:rsidR="00CC5CD2" w:rsidRPr="00E32AF0" w:rsidRDefault="00CC5CD2" w:rsidP="003D57C7">
            <w:pPr>
              <w:autoSpaceDE w:val="0"/>
              <w:autoSpaceDN w:val="0"/>
              <w:adjustRightInd w:val="0"/>
              <w:jc w:val="both"/>
              <w:rPr>
                <w:szCs w:val="20"/>
                <w:lang w:val="es-CO" w:eastAsia="es-CO"/>
              </w:rPr>
            </w:pPr>
            <w:r w:rsidRPr="00E32AF0">
              <w:rPr>
                <w:rFonts w:ascii="Arial" w:hAnsi="Arial" w:cs="Arial"/>
                <w:lang w:eastAsia="es-CO"/>
              </w:rPr>
              <w:t>Desarrollar procesos lógicos a través de la implementación de algoritmos.</w:t>
            </w:r>
          </w:p>
        </w:tc>
      </w:tr>
      <w:tr w:rsidR="008967A2" w:rsidRPr="0074547A" w14:paraId="3DDFFD41" w14:textId="77777777" w:rsidTr="003D57C7">
        <w:trPr>
          <w:trHeight w:val="759"/>
          <w:jc w:val="center"/>
        </w:trPr>
        <w:tc>
          <w:tcPr>
            <w:tcW w:w="1922" w:type="dxa"/>
            <w:tcBorders>
              <w:bottom w:val="single" w:sz="4" w:space="0" w:color="auto"/>
            </w:tcBorders>
          </w:tcPr>
          <w:p w14:paraId="7FEB925D" w14:textId="77777777" w:rsidR="00CC5CD2" w:rsidRDefault="00CC5CD2" w:rsidP="00CC5CD2">
            <w:pPr>
              <w:jc w:val="center"/>
              <w:rPr>
                <w:rFonts w:ascii="Arial" w:hAnsi="Arial" w:cs="Arial"/>
                <w:lang w:val="es-CO" w:eastAsia="es-CO"/>
              </w:rPr>
            </w:pPr>
          </w:p>
          <w:p w14:paraId="0B5AFA24" w14:textId="77777777" w:rsidR="008967A2" w:rsidRDefault="008967A2" w:rsidP="002D585C">
            <w:pPr>
              <w:jc w:val="center"/>
            </w:pPr>
            <w:r w:rsidRPr="00F65611">
              <w:rPr>
                <w:rFonts w:ascii="Arial" w:hAnsi="Arial" w:cs="Arial"/>
                <w:lang w:val="es-CO" w:eastAsia="es-CO"/>
              </w:rPr>
              <w:t>2205010</w:t>
            </w:r>
            <w:r w:rsidR="0035465E">
              <w:rPr>
                <w:rFonts w:ascii="Arial" w:hAnsi="Arial" w:cs="Arial"/>
                <w:lang w:val="es-CO" w:eastAsia="es-CO"/>
              </w:rPr>
              <w:t>9</w:t>
            </w:r>
            <w:r w:rsidRPr="00F65611">
              <w:rPr>
                <w:rFonts w:ascii="Arial" w:hAnsi="Arial" w:cs="Arial"/>
                <w:lang w:val="es-CO" w:eastAsia="es-CO"/>
              </w:rPr>
              <w:t>3 0</w:t>
            </w:r>
            <w:r w:rsidR="00344508">
              <w:rPr>
                <w:rFonts w:ascii="Arial" w:hAnsi="Arial" w:cs="Arial"/>
                <w:lang w:val="es-CO" w:eastAsia="es-CO"/>
              </w:rPr>
              <w:t>4</w:t>
            </w:r>
          </w:p>
        </w:tc>
        <w:tc>
          <w:tcPr>
            <w:tcW w:w="7076" w:type="dxa"/>
            <w:tcBorders>
              <w:bottom w:val="single" w:sz="4" w:space="0" w:color="auto"/>
            </w:tcBorders>
            <w:shd w:val="clear" w:color="auto" w:fill="auto"/>
            <w:vAlign w:val="center"/>
          </w:tcPr>
          <w:p w14:paraId="3C3AFBF0" w14:textId="77777777" w:rsidR="008967A2" w:rsidRPr="00E32AF0" w:rsidRDefault="008967A2" w:rsidP="003D57C7">
            <w:pPr>
              <w:autoSpaceDE w:val="0"/>
              <w:autoSpaceDN w:val="0"/>
              <w:adjustRightInd w:val="0"/>
              <w:jc w:val="both"/>
              <w:rPr>
                <w:szCs w:val="20"/>
                <w:lang w:val="es-CO" w:eastAsia="es-CO"/>
              </w:rPr>
            </w:pPr>
            <w:r w:rsidRPr="00E32AF0">
              <w:rPr>
                <w:szCs w:val="20"/>
                <w:lang w:val="es-CO" w:eastAsia="es-CO"/>
              </w:rPr>
              <w:t>Verificar los modelos realizados en la fase de análisis de acuerdo con lo establecido en el  informe de requisitos.</w:t>
            </w:r>
          </w:p>
        </w:tc>
      </w:tr>
      <w:tr w:rsidR="008967A2" w:rsidRPr="0074547A" w14:paraId="02C56F6B" w14:textId="77777777" w:rsidTr="003D57C7">
        <w:trPr>
          <w:jc w:val="center"/>
        </w:trPr>
        <w:tc>
          <w:tcPr>
            <w:tcW w:w="8998" w:type="dxa"/>
            <w:gridSpan w:val="2"/>
            <w:shd w:val="clear" w:color="auto" w:fill="E6E6E6"/>
          </w:tcPr>
          <w:p w14:paraId="55038300" w14:textId="77777777" w:rsidR="008967A2" w:rsidRPr="0074547A" w:rsidRDefault="008967A2" w:rsidP="003D57C7">
            <w:pPr>
              <w:ind w:left="360"/>
              <w:jc w:val="center"/>
              <w:rPr>
                <w:rFonts w:ascii="Arial" w:hAnsi="Arial" w:cs="Arial"/>
                <w:b/>
                <w:color w:val="000000"/>
                <w:sz w:val="22"/>
                <w:szCs w:val="22"/>
                <w:lang w:val="es-MX"/>
              </w:rPr>
            </w:pPr>
            <w:r w:rsidRPr="0074547A">
              <w:rPr>
                <w:rFonts w:ascii="Arial" w:hAnsi="Arial" w:cs="Arial"/>
                <w:b/>
                <w:color w:val="000000"/>
                <w:sz w:val="22"/>
                <w:szCs w:val="22"/>
                <w:lang w:val="es-MX"/>
              </w:rPr>
              <w:t xml:space="preserve">3. CONOCIMIENTOS </w:t>
            </w:r>
          </w:p>
        </w:tc>
      </w:tr>
      <w:tr w:rsidR="008967A2" w:rsidRPr="0074547A" w14:paraId="7B5804C2" w14:textId="77777777" w:rsidTr="003D57C7">
        <w:trPr>
          <w:jc w:val="center"/>
        </w:trPr>
        <w:tc>
          <w:tcPr>
            <w:tcW w:w="8998" w:type="dxa"/>
            <w:gridSpan w:val="2"/>
            <w:shd w:val="clear" w:color="auto" w:fill="E6E6E6"/>
          </w:tcPr>
          <w:p w14:paraId="6B501C3B" w14:textId="77777777" w:rsidR="008967A2" w:rsidRPr="00843182" w:rsidRDefault="008967A2" w:rsidP="003D57C7">
            <w:pPr>
              <w:rPr>
                <w:rFonts w:ascii="Arial" w:hAnsi="Arial" w:cs="Arial"/>
                <w:b/>
                <w:color w:val="000000"/>
                <w:sz w:val="22"/>
                <w:szCs w:val="22"/>
                <w:lang w:val="es-MX"/>
              </w:rPr>
            </w:pPr>
            <w:r w:rsidRPr="00843182">
              <w:rPr>
                <w:rFonts w:ascii="Arial" w:hAnsi="Arial" w:cs="Arial"/>
                <w:b/>
                <w:color w:val="000000"/>
                <w:sz w:val="22"/>
                <w:szCs w:val="22"/>
                <w:lang w:val="es-MX"/>
              </w:rPr>
              <w:t>3.1  CONOCIMIENTO DE CONCEPTOS Y PRINCIPIOS</w:t>
            </w:r>
          </w:p>
        </w:tc>
      </w:tr>
      <w:tr w:rsidR="008967A2" w:rsidRPr="0074547A" w14:paraId="211A04BA" w14:textId="77777777" w:rsidTr="003D57C7">
        <w:trPr>
          <w:trHeight w:val="216"/>
          <w:jc w:val="center"/>
        </w:trPr>
        <w:tc>
          <w:tcPr>
            <w:tcW w:w="8998" w:type="dxa"/>
            <w:gridSpan w:val="2"/>
            <w:tcBorders>
              <w:bottom w:val="single" w:sz="4" w:space="0" w:color="auto"/>
            </w:tcBorders>
          </w:tcPr>
          <w:p w14:paraId="7ABB8B05" w14:textId="6E872159" w:rsidR="00187423" w:rsidRDefault="00631EDC" w:rsidP="003D57C7">
            <w:pPr>
              <w:autoSpaceDE w:val="0"/>
              <w:autoSpaceDN w:val="0"/>
              <w:adjustRightInd w:val="0"/>
              <w:jc w:val="both"/>
              <w:rPr>
                <w:szCs w:val="20"/>
                <w:lang w:val="es-CO" w:eastAsia="es-CO"/>
              </w:rPr>
            </w:pPr>
            <w:r w:rsidRPr="00E32AF0">
              <w:rPr>
                <w:rFonts w:ascii="Arial" w:hAnsi="Arial" w:cs="Arial"/>
                <w:b/>
                <w:lang w:val="es-CO" w:eastAsia="es-CO"/>
              </w:rPr>
              <w:t>220501093</w:t>
            </w:r>
            <w:r>
              <w:rPr>
                <w:rFonts w:ascii="Arial" w:hAnsi="Arial" w:cs="Arial"/>
                <w:lang w:val="es-CO" w:eastAsia="es-CO"/>
              </w:rPr>
              <w:t xml:space="preserve"> </w:t>
            </w:r>
            <w:r w:rsidR="00B11D36" w:rsidRPr="003C0E22">
              <w:rPr>
                <w:rFonts w:ascii="Arial" w:hAnsi="Arial" w:cs="Arial"/>
                <w:b/>
                <w:lang w:val="es-CO" w:eastAsia="es-CO"/>
              </w:rPr>
              <w:t>0</w:t>
            </w:r>
            <w:r w:rsidR="00B11D36">
              <w:rPr>
                <w:rFonts w:ascii="Arial" w:hAnsi="Arial" w:cs="Arial"/>
                <w:b/>
                <w:lang w:val="es-CO" w:eastAsia="es-CO"/>
              </w:rPr>
              <w:t>1</w:t>
            </w:r>
            <w:r w:rsidR="00B11D36">
              <w:rPr>
                <w:rFonts w:ascii="Arial" w:hAnsi="Arial" w:cs="Arial"/>
                <w:lang w:val="es-CO" w:eastAsia="es-CO"/>
              </w:rPr>
              <w:t xml:space="preserve"> </w:t>
            </w:r>
            <w:r w:rsidR="00C67F4A">
              <w:rPr>
                <w:szCs w:val="20"/>
                <w:lang w:val="es-CO" w:eastAsia="es-CO"/>
              </w:rPr>
              <w:t>Planear actividades de análisis de acuerdo con la metodología seleccionada.</w:t>
            </w:r>
          </w:p>
          <w:p w14:paraId="07D14B76" w14:textId="77777777" w:rsidR="00B11D36" w:rsidRDefault="00B11D36" w:rsidP="003D57C7">
            <w:pPr>
              <w:autoSpaceDE w:val="0"/>
              <w:autoSpaceDN w:val="0"/>
              <w:adjustRightInd w:val="0"/>
              <w:jc w:val="both"/>
              <w:rPr>
                <w:rFonts w:ascii="Arial" w:hAnsi="Arial" w:cs="Arial"/>
                <w:b/>
                <w:lang w:val="es-CO" w:eastAsia="es-CO"/>
              </w:rPr>
            </w:pPr>
            <w:r>
              <w:rPr>
                <w:rFonts w:ascii="Arial" w:hAnsi="Arial" w:cs="Arial"/>
                <w:b/>
                <w:lang w:val="es-CO" w:eastAsia="es-CO"/>
              </w:rPr>
              <w:t xml:space="preserve"> </w:t>
            </w:r>
          </w:p>
          <w:p w14:paraId="03489F19" w14:textId="77777777" w:rsidR="00B11D36" w:rsidRDefault="00B11D36" w:rsidP="00B11D36">
            <w:pPr>
              <w:numPr>
                <w:ilvl w:val="0"/>
                <w:numId w:val="18"/>
              </w:numPr>
              <w:shd w:val="clear" w:color="auto" w:fill="FFFFFF"/>
              <w:jc w:val="both"/>
              <w:rPr>
                <w:szCs w:val="20"/>
                <w:lang w:val="es-CO" w:eastAsia="es-CO"/>
              </w:rPr>
            </w:pPr>
            <w:r w:rsidRPr="008C02DF">
              <w:rPr>
                <w:b/>
                <w:szCs w:val="20"/>
                <w:lang w:val="es-CO" w:eastAsia="es-CO"/>
              </w:rPr>
              <w:t>Metodologías de desarrollo de software</w:t>
            </w:r>
            <w:r w:rsidRPr="008F59A0">
              <w:rPr>
                <w:szCs w:val="20"/>
                <w:lang w:val="es-CO" w:eastAsia="es-CO"/>
              </w:rPr>
              <w:t>: concepto, clasificación, roles, ejemplos.</w:t>
            </w:r>
          </w:p>
          <w:p w14:paraId="140C4286" w14:textId="1B7EB05C" w:rsidR="00B11D36" w:rsidRPr="008F59A0" w:rsidRDefault="00B11D36" w:rsidP="00B11D36">
            <w:pPr>
              <w:numPr>
                <w:ilvl w:val="0"/>
                <w:numId w:val="18"/>
              </w:numPr>
              <w:shd w:val="clear" w:color="auto" w:fill="FFFFFF"/>
              <w:jc w:val="both"/>
              <w:rPr>
                <w:szCs w:val="20"/>
                <w:lang w:val="es-CO" w:eastAsia="es-CO"/>
              </w:rPr>
            </w:pPr>
            <w:r w:rsidRPr="008C02DF">
              <w:rPr>
                <w:b/>
                <w:szCs w:val="20"/>
                <w:lang w:val="es-CO" w:eastAsia="es-CO"/>
              </w:rPr>
              <w:t>Metodologías tradicionales</w:t>
            </w:r>
            <w:r w:rsidRPr="008F59A0">
              <w:rPr>
                <w:szCs w:val="20"/>
                <w:lang w:val="es-CO" w:eastAsia="es-CO"/>
              </w:rPr>
              <w:t xml:space="preserve">: </w:t>
            </w:r>
            <w:r w:rsidR="00AE13C8">
              <w:rPr>
                <w:szCs w:val="20"/>
                <w:lang w:val="es-CO" w:eastAsia="es-CO"/>
              </w:rPr>
              <w:t>Proceso Unificado Racional (RUP)</w:t>
            </w:r>
          </w:p>
          <w:p w14:paraId="3560CA40" w14:textId="54393BB6" w:rsidR="00B11D36" w:rsidRPr="00E32AF0" w:rsidRDefault="00B11D36" w:rsidP="003D57C7">
            <w:pPr>
              <w:numPr>
                <w:ilvl w:val="0"/>
                <w:numId w:val="18"/>
              </w:numPr>
              <w:shd w:val="clear" w:color="auto" w:fill="FFFFFF"/>
              <w:autoSpaceDE w:val="0"/>
              <w:autoSpaceDN w:val="0"/>
              <w:adjustRightInd w:val="0"/>
              <w:jc w:val="both"/>
              <w:rPr>
                <w:rFonts w:ascii="Arial" w:hAnsi="Arial" w:cs="Arial"/>
                <w:b/>
                <w:lang w:val="es-CO" w:eastAsia="es-CO"/>
              </w:rPr>
            </w:pPr>
            <w:r w:rsidRPr="00B11D36">
              <w:rPr>
                <w:b/>
                <w:szCs w:val="20"/>
                <w:lang w:val="es-CO" w:eastAsia="es-CO"/>
              </w:rPr>
              <w:t>Metodologías ágiles</w:t>
            </w:r>
            <w:r w:rsidRPr="00B11D36">
              <w:rPr>
                <w:szCs w:val="20"/>
                <w:lang w:val="es-CO" w:eastAsia="es-CO"/>
              </w:rPr>
              <w:t xml:space="preserve">: SCRUM, </w:t>
            </w:r>
            <w:r w:rsidR="00AE13C8">
              <w:rPr>
                <w:szCs w:val="20"/>
                <w:lang w:val="es-CO" w:eastAsia="es-CO"/>
              </w:rPr>
              <w:t>Programación Extrema (</w:t>
            </w:r>
            <w:r w:rsidRPr="00B11D36">
              <w:rPr>
                <w:szCs w:val="20"/>
                <w:lang w:val="es-CO" w:eastAsia="es-CO"/>
              </w:rPr>
              <w:t>XP</w:t>
            </w:r>
            <w:r w:rsidR="00AE13C8">
              <w:rPr>
                <w:szCs w:val="20"/>
                <w:lang w:val="es-CO" w:eastAsia="es-CO"/>
              </w:rPr>
              <w:t>)</w:t>
            </w:r>
            <w:r w:rsidRPr="00B11D36">
              <w:rPr>
                <w:szCs w:val="20"/>
                <w:lang w:val="es-CO" w:eastAsia="es-CO"/>
              </w:rPr>
              <w:t xml:space="preserve">, </w:t>
            </w:r>
            <w:r w:rsidR="00AE13C8">
              <w:rPr>
                <w:szCs w:val="20"/>
                <w:lang w:val="es-CO" w:eastAsia="es-CO"/>
              </w:rPr>
              <w:t>Desarrollo Rápido de Aplicaciones (</w:t>
            </w:r>
            <w:r w:rsidRPr="00B11D36">
              <w:rPr>
                <w:szCs w:val="20"/>
                <w:lang w:val="es-CO" w:eastAsia="es-CO"/>
              </w:rPr>
              <w:t>RAD</w:t>
            </w:r>
            <w:r w:rsidR="00AE13C8">
              <w:rPr>
                <w:szCs w:val="20"/>
                <w:lang w:val="es-CO" w:eastAsia="es-CO"/>
              </w:rPr>
              <w:t>).</w:t>
            </w:r>
          </w:p>
          <w:p w14:paraId="5D3BD33D" w14:textId="77777777" w:rsidR="00910833" w:rsidRDefault="00C67F4A" w:rsidP="00910833">
            <w:pPr>
              <w:numPr>
                <w:ilvl w:val="0"/>
                <w:numId w:val="18"/>
              </w:numPr>
              <w:shd w:val="clear" w:color="auto" w:fill="FFFFFF"/>
              <w:autoSpaceDE w:val="0"/>
              <w:autoSpaceDN w:val="0"/>
              <w:adjustRightInd w:val="0"/>
              <w:jc w:val="both"/>
              <w:rPr>
                <w:rFonts w:ascii="Arial" w:hAnsi="Arial" w:cs="Arial"/>
                <w:lang w:val="es-CO" w:eastAsia="es-CO"/>
              </w:rPr>
            </w:pPr>
            <w:r>
              <w:rPr>
                <w:b/>
                <w:szCs w:val="20"/>
                <w:lang w:val="es-CO" w:eastAsia="es-CO"/>
              </w:rPr>
              <w:t>Proyectos de software</w:t>
            </w:r>
            <w:r w:rsidRPr="00E32AF0">
              <w:rPr>
                <w:rFonts w:ascii="Arial" w:hAnsi="Arial" w:cs="Arial"/>
                <w:b/>
                <w:lang w:val="es-CO" w:eastAsia="es-CO"/>
              </w:rPr>
              <w:t>:</w:t>
            </w:r>
            <w:r>
              <w:rPr>
                <w:rFonts w:ascii="Arial" w:hAnsi="Arial" w:cs="Arial"/>
                <w:b/>
                <w:lang w:val="es-CO" w:eastAsia="es-CO"/>
              </w:rPr>
              <w:t xml:space="preserve"> </w:t>
            </w:r>
            <w:r w:rsidRPr="00E32AF0">
              <w:rPr>
                <w:rFonts w:ascii="Arial" w:hAnsi="Arial" w:cs="Arial"/>
                <w:lang w:val="es-CO" w:eastAsia="es-CO"/>
              </w:rPr>
              <w:t xml:space="preserve">características, tipos, </w:t>
            </w:r>
            <w:r>
              <w:rPr>
                <w:rFonts w:ascii="Arial" w:hAnsi="Arial" w:cs="Arial"/>
                <w:lang w:val="es-CO" w:eastAsia="es-CO"/>
              </w:rPr>
              <w:t>componentes</w:t>
            </w:r>
            <w:r w:rsidR="00157246">
              <w:rPr>
                <w:rFonts w:ascii="Arial" w:hAnsi="Arial" w:cs="Arial"/>
                <w:lang w:val="es-CO" w:eastAsia="es-CO"/>
              </w:rPr>
              <w:t>.</w:t>
            </w:r>
          </w:p>
          <w:p w14:paraId="7E3128C3" w14:textId="50835F67" w:rsidR="0023139C" w:rsidRDefault="0023139C" w:rsidP="00910833">
            <w:pPr>
              <w:numPr>
                <w:ilvl w:val="0"/>
                <w:numId w:val="18"/>
              </w:numPr>
              <w:shd w:val="clear" w:color="auto" w:fill="FFFFFF"/>
              <w:autoSpaceDE w:val="0"/>
              <w:autoSpaceDN w:val="0"/>
              <w:adjustRightInd w:val="0"/>
              <w:jc w:val="both"/>
              <w:rPr>
                <w:rFonts w:ascii="Arial" w:hAnsi="Arial" w:cs="Arial"/>
                <w:lang w:val="es-CO" w:eastAsia="es-CO"/>
              </w:rPr>
            </w:pPr>
            <w:r>
              <w:rPr>
                <w:b/>
                <w:szCs w:val="20"/>
                <w:lang w:val="es-CO" w:eastAsia="es-CO"/>
              </w:rPr>
              <w:t>Planeación:</w:t>
            </w:r>
            <w:r>
              <w:rPr>
                <w:rFonts w:ascii="Arial" w:hAnsi="Arial" w:cs="Arial"/>
                <w:lang w:val="es-CO" w:eastAsia="es-CO"/>
              </w:rPr>
              <w:t xml:space="preserve"> definir y priorizar actividades de análisis, fijar cronogramas y entregables.</w:t>
            </w:r>
          </w:p>
          <w:p w14:paraId="025B18B8" w14:textId="77777777" w:rsidR="00B11D36" w:rsidRDefault="00B11D36" w:rsidP="003D57C7">
            <w:pPr>
              <w:autoSpaceDE w:val="0"/>
              <w:autoSpaceDN w:val="0"/>
              <w:adjustRightInd w:val="0"/>
              <w:jc w:val="both"/>
              <w:rPr>
                <w:rFonts w:ascii="Arial" w:hAnsi="Arial" w:cs="Arial"/>
                <w:b/>
                <w:lang w:val="es-CO" w:eastAsia="es-CO"/>
              </w:rPr>
            </w:pPr>
          </w:p>
          <w:p w14:paraId="7BCFF374" w14:textId="77777777" w:rsidR="008967A2" w:rsidRDefault="00E22B04" w:rsidP="003D57C7">
            <w:pPr>
              <w:autoSpaceDE w:val="0"/>
              <w:autoSpaceDN w:val="0"/>
              <w:adjustRightInd w:val="0"/>
              <w:jc w:val="both"/>
              <w:rPr>
                <w:szCs w:val="20"/>
                <w:lang w:val="es-CO" w:eastAsia="es-CO"/>
              </w:rPr>
            </w:pPr>
            <w:r w:rsidRPr="00BB5E5C">
              <w:rPr>
                <w:rFonts w:ascii="Arial" w:hAnsi="Arial" w:cs="Arial"/>
                <w:b/>
                <w:lang w:val="es-CO" w:eastAsia="es-CO"/>
              </w:rPr>
              <w:t>220501093</w:t>
            </w:r>
            <w:r>
              <w:rPr>
                <w:rFonts w:ascii="Arial" w:hAnsi="Arial" w:cs="Arial"/>
                <w:lang w:val="es-CO" w:eastAsia="es-CO"/>
              </w:rPr>
              <w:t xml:space="preserve"> </w:t>
            </w:r>
            <w:r w:rsidR="008967A2" w:rsidRPr="003C0E22">
              <w:rPr>
                <w:rFonts w:ascii="Arial" w:hAnsi="Arial" w:cs="Arial"/>
                <w:b/>
                <w:lang w:val="es-CO" w:eastAsia="es-CO"/>
              </w:rPr>
              <w:t>0</w:t>
            </w:r>
            <w:r w:rsidR="00B11D36">
              <w:rPr>
                <w:rFonts w:ascii="Arial" w:hAnsi="Arial" w:cs="Arial"/>
                <w:b/>
                <w:lang w:val="es-CO" w:eastAsia="es-CO"/>
              </w:rPr>
              <w:t>2</w:t>
            </w:r>
            <w:r w:rsidR="008967A2">
              <w:rPr>
                <w:rFonts w:ascii="Arial" w:hAnsi="Arial" w:cs="Arial"/>
                <w:lang w:val="es-CO" w:eastAsia="es-CO"/>
              </w:rPr>
              <w:t xml:space="preserve"> </w:t>
            </w:r>
            <w:r w:rsidR="00FB0EB4" w:rsidRPr="00E66B40">
              <w:rPr>
                <w:szCs w:val="20"/>
                <w:lang w:val="es-CO" w:eastAsia="es-CO"/>
              </w:rPr>
              <w:t xml:space="preserve">Modelar las funciones del </w:t>
            </w:r>
            <w:r w:rsidR="00FB0EB4">
              <w:rPr>
                <w:szCs w:val="20"/>
                <w:lang w:val="es-CO" w:eastAsia="es-CO"/>
              </w:rPr>
              <w:t>software</w:t>
            </w:r>
            <w:r w:rsidR="00FB0EB4" w:rsidRPr="00E66B40">
              <w:rPr>
                <w:szCs w:val="20"/>
                <w:lang w:val="es-CO" w:eastAsia="es-CO"/>
              </w:rPr>
              <w:t xml:space="preserve"> </w:t>
            </w:r>
            <w:r w:rsidR="00FB0EB4">
              <w:rPr>
                <w:szCs w:val="20"/>
                <w:lang w:val="es-CO" w:eastAsia="es-CO"/>
              </w:rPr>
              <w:t xml:space="preserve">de acuerdo con </w:t>
            </w:r>
            <w:r w:rsidR="00FB0EB4" w:rsidRPr="00E66B40">
              <w:rPr>
                <w:szCs w:val="20"/>
                <w:lang w:val="es-CO" w:eastAsia="es-CO"/>
              </w:rPr>
              <w:t xml:space="preserve"> el informe de requisitos.</w:t>
            </w:r>
          </w:p>
          <w:p w14:paraId="73BB9436" w14:textId="77777777" w:rsidR="008967A2" w:rsidRPr="00843182" w:rsidRDefault="008967A2" w:rsidP="003D57C7">
            <w:pPr>
              <w:pStyle w:val="Default"/>
              <w:rPr>
                <w:lang w:val="es-CO"/>
              </w:rPr>
            </w:pPr>
          </w:p>
          <w:p w14:paraId="7E31E21C" w14:textId="77777777" w:rsidR="008967A2" w:rsidRPr="008F59A0" w:rsidRDefault="008967A2" w:rsidP="00B11D36">
            <w:pPr>
              <w:numPr>
                <w:ilvl w:val="0"/>
                <w:numId w:val="18"/>
              </w:numPr>
              <w:shd w:val="clear" w:color="auto" w:fill="FFFFFF"/>
              <w:jc w:val="both"/>
              <w:rPr>
                <w:szCs w:val="20"/>
                <w:lang w:val="es-CO" w:eastAsia="es-CO"/>
              </w:rPr>
            </w:pPr>
            <w:r w:rsidRPr="008C02DF">
              <w:rPr>
                <w:b/>
                <w:szCs w:val="20"/>
                <w:lang w:val="es-CO" w:eastAsia="es-CO"/>
              </w:rPr>
              <w:lastRenderedPageBreak/>
              <w:t>Informes de requisitos</w:t>
            </w:r>
            <w:r w:rsidRPr="008F59A0">
              <w:rPr>
                <w:szCs w:val="20"/>
                <w:lang w:val="es-CO" w:eastAsia="es-CO"/>
              </w:rPr>
              <w:t>: </w:t>
            </w:r>
            <w:r w:rsidR="006E183F">
              <w:rPr>
                <w:szCs w:val="20"/>
                <w:lang w:val="es-CO" w:eastAsia="es-CO"/>
              </w:rPr>
              <w:t>a</w:t>
            </w:r>
            <w:r w:rsidRPr="008F59A0">
              <w:rPr>
                <w:szCs w:val="20"/>
                <w:lang w:val="es-CO" w:eastAsia="es-CO"/>
              </w:rPr>
              <w:t>nálisis, interpretación y toma de decisiones.</w:t>
            </w:r>
          </w:p>
          <w:p w14:paraId="5ABC4E2C" w14:textId="77777777" w:rsidR="008967A2" w:rsidRDefault="008967A2" w:rsidP="00B11D36">
            <w:pPr>
              <w:numPr>
                <w:ilvl w:val="0"/>
                <w:numId w:val="18"/>
              </w:numPr>
              <w:shd w:val="clear" w:color="auto" w:fill="FFFFFF"/>
              <w:jc w:val="both"/>
              <w:rPr>
                <w:szCs w:val="20"/>
                <w:lang w:val="es-CO" w:eastAsia="es-CO"/>
              </w:rPr>
            </w:pPr>
            <w:r w:rsidRPr="008C02DF">
              <w:rPr>
                <w:b/>
                <w:szCs w:val="20"/>
                <w:lang w:val="es-CO" w:eastAsia="es-CO"/>
              </w:rPr>
              <w:t xml:space="preserve">Análisis </w:t>
            </w:r>
            <w:r w:rsidR="00CC6892">
              <w:rPr>
                <w:b/>
                <w:szCs w:val="20"/>
                <w:lang w:val="es-CO" w:eastAsia="es-CO"/>
              </w:rPr>
              <w:t>o</w:t>
            </w:r>
            <w:r w:rsidRPr="008C02DF">
              <w:rPr>
                <w:b/>
                <w:szCs w:val="20"/>
                <w:lang w:val="es-CO" w:eastAsia="es-CO"/>
              </w:rPr>
              <w:t>rientado a objetos</w:t>
            </w:r>
            <w:r w:rsidRPr="008F59A0">
              <w:rPr>
                <w:szCs w:val="20"/>
                <w:lang w:val="es-CO" w:eastAsia="es-CO"/>
              </w:rPr>
              <w:t>: </w:t>
            </w:r>
            <w:r w:rsidR="006E183F">
              <w:rPr>
                <w:szCs w:val="20"/>
                <w:lang w:val="es-CO" w:eastAsia="es-CO"/>
              </w:rPr>
              <w:t>c</w:t>
            </w:r>
            <w:r>
              <w:rPr>
                <w:szCs w:val="20"/>
                <w:lang w:val="es-CO" w:eastAsia="es-CO"/>
              </w:rPr>
              <w:t>onceptos de</w:t>
            </w:r>
            <w:r w:rsidRPr="008F59A0">
              <w:rPr>
                <w:szCs w:val="20"/>
                <w:lang w:val="es-CO" w:eastAsia="es-CO"/>
              </w:rPr>
              <w:t xml:space="preserve"> objeto, clase, instancia, multiplicidad, asociación, agregación, composición, actor, caso de uso, mensajes, excepciones, condiciones, post</w:t>
            </w:r>
            <w:r>
              <w:rPr>
                <w:szCs w:val="20"/>
                <w:lang w:val="es-CO" w:eastAsia="es-CO"/>
              </w:rPr>
              <w:t>-condiciones, focos de control</w:t>
            </w:r>
            <w:r w:rsidRPr="008F59A0">
              <w:rPr>
                <w:szCs w:val="20"/>
                <w:lang w:val="es-CO" w:eastAsia="es-CO"/>
              </w:rPr>
              <w:t>.</w:t>
            </w:r>
          </w:p>
          <w:p w14:paraId="050FCD86" w14:textId="77777777" w:rsidR="008967A2" w:rsidRDefault="008967A2" w:rsidP="00B11D36">
            <w:pPr>
              <w:numPr>
                <w:ilvl w:val="0"/>
                <w:numId w:val="18"/>
              </w:numPr>
              <w:shd w:val="clear" w:color="auto" w:fill="FFFFFF"/>
              <w:jc w:val="both"/>
              <w:rPr>
                <w:szCs w:val="20"/>
                <w:lang w:val="es-CO" w:eastAsia="es-CO"/>
              </w:rPr>
            </w:pPr>
            <w:r w:rsidRPr="008C02DF">
              <w:rPr>
                <w:b/>
                <w:szCs w:val="20"/>
                <w:lang w:val="es-CO" w:eastAsia="es-CO"/>
              </w:rPr>
              <w:t>UML</w:t>
            </w:r>
            <w:r w:rsidRPr="008F59A0">
              <w:rPr>
                <w:szCs w:val="20"/>
                <w:lang w:val="es-CO" w:eastAsia="es-CO"/>
              </w:rPr>
              <w:t>: Definición, notación, elementos, relaciones, diagramas, clasificación</w:t>
            </w:r>
          </w:p>
          <w:p w14:paraId="4A4C317F" w14:textId="77777777" w:rsidR="008967A2" w:rsidRDefault="008967A2" w:rsidP="00B11D36">
            <w:pPr>
              <w:numPr>
                <w:ilvl w:val="0"/>
                <w:numId w:val="18"/>
              </w:numPr>
              <w:shd w:val="clear" w:color="auto" w:fill="FFFFFF"/>
              <w:jc w:val="both"/>
              <w:rPr>
                <w:szCs w:val="20"/>
                <w:lang w:val="es-CO" w:eastAsia="es-CO"/>
              </w:rPr>
            </w:pPr>
            <w:r w:rsidRPr="008C02DF">
              <w:rPr>
                <w:b/>
                <w:szCs w:val="20"/>
                <w:lang w:val="es-CO" w:eastAsia="es-CO"/>
              </w:rPr>
              <w:t>Diagramas UML</w:t>
            </w:r>
            <w:r w:rsidRPr="008F59A0">
              <w:rPr>
                <w:szCs w:val="20"/>
                <w:lang w:val="es-CO" w:eastAsia="es-CO"/>
              </w:rPr>
              <w:t xml:space="preserve">: </w:t>
            </w:r>
            <w:r w:rsidR="006E183F">
              <w:rPr>
                <w:szCs w:val="20"/>
                <w:lang w:val="es-CO" w:eastAsia="es-CO"/>
              </w:rPr>
              <w:t>c</w:t>
            </w:r>
            <w:r w:rsidRPr="008F59A0">
              <w:rPr>
                <w:szCs w:val="20"/>
                <w:lang w:val="es-CO" w:eastAsia="es-CO"/>
              </w:rPr>
              <w:t xml:space="preserve">asos </w:t>
            </w:r>
            <w:r>
              <w:rPr>
                <w:szCs w:val="20"/>
                <w:lang w:val="es-CO" w:eastAsia="es-CO"/>
              </w:rPr>
              <w:t xml:space="preserve">de uso, </w:t>
            </w:r>
            <w:r w:rsidR="000E504C">
              <w:rPr>
                <w:szCs w:val="20"/>
                <w:lang w:val="es-CO" w:eastAsia="es-CO"/>
              </w:rPr>
              <w:t xml:space="preserve">actividades, </w:t>
            </w:r>
            <w:r>
              <w:rPr>
                <w:szCs w:val="20"/>
                <w:lang w:val="es-CO" w:eastAsia="es-CO"/>
              </w:rPr>
              <w:t>modelo de dominio</w:t>
            </w:r>
            <w:r w:rsidR="000E504C">
              <w:rPr>
                <w:szCs w:val="20"/>
                <w:lang w:val="es-CO" w:eastAsia="es-CO"/>
              </w:rPr>
              <w:t>.</w:t>
            </w:r>
          </w:p>
          <w:p w14:paraId="6813A83B" w14:textId="77777777" w:rsidR="008967A2" w:rsidRDefault="008967A2" w:rsidP="00B11D36">
            <w:pPr>
              <w:numPr>
                <w:ilvl w:val="0"/>
                <w:numId w:val="18"/>
              </w:numPr>
              <w:shd w:val="clear" w:color="auto" w:fill="FFFFFF"/>
              <w:jc w:val="both"/>
              <w:rPr>
                <w:szCs w:val="20"/>
                <w:lang w:val="es-CO" w:eastAsia="es-CO"/>
              </w:rPr>
            </w:pPr>
            <w:r w:rsidRPr="008C02DF">
              <w:rPr>
                <w:b/>
                <w:szCs w:val="20"/>
                <w:lang w:val="es-CO" w:eastAsia="es-CO"/>
              </w:rPr>
              <w:t>Herramientas CASE</w:t>
            </w:r>
            <w:r>
              <w:rPr>
                <w:szCs w:val="20"/>
                <w:lang w:val="es-CO" w:eastAsia="es-CO"/>
              </w:rPr>
              <w:t>: definición, tipos,</w:t>
            </w:r>
            <w:r w:rsidR="000E504C">
              <w:rPr>
                <w:szCs w:val="20"/>
                <w:lang w:val="es-CO" w:eastAsia="es-CO"/>
              </w:rPr>
              <w:t xml:space="preserve"> </w:t>
            </w:r>
            <w:r>
              <w:rPr>
                <w:szCs w:val="20"/>
                <w:lang w:val="es-CO" w:eastAsia="es-CO"/>
              </w:rPr>
              <w:t>uso.</w:t>
            </w:r>
          </w:p>
          <w:p w14:paraId="4B50D711" w14:textId="3116ADB2" w:rsidR="00AB669C" w:rsidRPr="00721C14" w:rsidRDefault="00AB669C" w:rsidP="00B11D36">
            <w:pPr>
              <w:numPr>
                <w:ilvl w:val="0"/>
                <w:numId w:val="18"/>
              </w:numPr>
              <w:shd w:val="clear" w:color="auto" w:fill="FFFFFF"/>
              <w:jc w:val="both"/>
              <w:rPr>
                <w:color w:val="FF0000"/>
                <w:szCs w:val="20"/>
                <w:lang w:val="es-CO" w:eastAsia="es-CO"/>
              </w:rPr>
            </w:pPr>
            <w:r w:rsidRPr="00721C14">
              <w:rPr>
                <w:b/>
                <w:color w:val="FF0000"/>
                <w:szCs w:val="20"/>
                <w:lang w:val="es-CO" w:eastAsia="es-CO"/>
              </w:rPr>
              <w:t>Modelo de Datos</w:t>
            </w:r>
            <w:r w:rsidRPr="00721C14">
              <w:rPr>
                <w:color w:val="FF0000"/>
                <w:szCs w:val="20"/>
                <w:lang w:val="es-CO" w:eastAsia="es-CO"/>
              </w:rPr>
              <w:t>: Fundamentos de bases de datos, modelo entidad relación.</w:t>
            </w:r>
          </w:p>
          <w:p w14:paraId="5529CA21" w14:textId="77777777" w:rsidR="008967A2" w:rsidRDefault="008967A2" w:rsidP="00762D16">
            <w:pPr>
              <w:shd w:val="clear" w:color="auto" w:fill="FFFFFF"/>
              <w:ind w:left="360"/>
              <w:jc w:val="both"/>
              <w:rPr>
                <w:szCs w:val="20"/>
                <w:lang w:val="es-CO" w:eastAsia="es-CO"/>
              </w:rPr>
            </w:pPr>
          </w:p>
          <w:p w14:paraId="3F3C4701" w14:textId="77777777" w:rsidR="00E37859" w:rsidRDefault="00E22B04" w:rsidP="00E37859">
            <w:pPr>
              <w:autoSpaceDE w:val="0"/>
              <w:autoSpaceDN w:val="0"/>
              <w:adjustRightInd w:val="0"/>
              <w:jc w:val="both"/>
              <w:rPr>
                <w:szCs w:val="20"/>
                <w:lang w:val="es-CO" w:eastAsia="es-CO"/>
              </w:rPr>
            </w:pPr>
            <w:r w:rsidRPr="00BB5E5C">
              <w:rPr>
                <w:rFonts w:ascii="Arial" w:hAnsi="Arial" w:cs="Arial"/>
                <w:b/>
                <w:lang w:val="es-CO" w:eastAsia="es-CO"/>
              </w:rPr>
              <w:t>220501093</w:t>
            </w:r>
            <w:r>
              <w:rPr>
                <w:rFonts w:ascii="Arial" w:hAnsi="Arial" w:cs="Arial"/>
                <w:lang w:val="es-CO" w:eastAsia="es-CO"/>
              </w:rPr>
              <w:t xml:space="preserve"> </w:t>
            </w:r>
            <w:r w:rsidR="00E37859" w:rsidRPr="003C0E22">
              <w:rPr>
                <w:rFonts w:ascii="Arial" w:hAnsi="Arial" w:cs="Arial"/>
                <w:b/>
                <w:lang w:val="es-CO" w:eastAsia="es-CO"/>
              </w:rPr>
              <w:t>0</w:t>
            </w:r>
            <w:r w:rsidR="00E37859">
              <w:rPr>
                <w:rFonts w:ascii="Arial" w:hAnsi="Arial" w:cs="Arial"/>
                <w:b/>
                <w:lang w:val="es-CO" w:eastAsia="es-CO"/>
              </w:rPr>
              <w:t>3</w:t>
            </w:r>
            <w:r w:rsidR="00E37859">
              <w:rPr>
                <w:rFonts w:ascii="Arial" w:hAnsi="Arial" w:cs="Arial"/>
                <w:lang w:val="es-CO" w:eastAsia="es-CO"/>
              </w:rPr>
              <w:t xml:space="preserve"> </w:t>
            </w:r>
            <w:r w:rsidR="00E37859" w:rsidRPr="00ED16DA">
              <w:rPr>
                <w:rFonts w:ascii="Arial" w:hAnsi="Arial" w:cs="Arial"/>
                <w:lang w:eastAsia="es-CO"/>
              </w:rPr>
              <w:t>Desarrollar procesos lógicos a través de la implementación de algoritmos</w:t>
            </w:r>
          </w:p>
          <w:p w14:paraId="067CC43D" w14:textId="77777777" w:rsidR="00E37859" w:rsidRPr="008B1461" w:rsidRDefault="00E37859" w:rsidP="00E37859">
            <w:pPr>
              <w:numPr>
                <w:ilvl w:val="0"/>
                <w:numId w:val="16"/>
              </w:numPr>
              <w:autoSpaceDE w:val="0"/>
              <w:autoSpaceDN w:val="0"/>
              <w:adjustRightInd w:val="0"/>
              <w:rPr>
                <w:rFonts w:ascii="Arial" w:hAnsi="Arial" w:cs="Arial"/>
                <w:lang w:val="es-CO" w:eastAsia="es-CO"/>
              </w:rPr>
            </w:pPr>
            <w:r w:rsidRPr="008B1461">
              <w:rPr>
                <w:rFonts w:ascii="Arial" w:hAnsi="Arial" w:cs="Arial"/>
                <w:b/>
                <w:lang w:val="es-CO" w:eastAsia="es-CO"/>
              </w:rPr>
              <w:t>Lógica matemática:</w:t>
            </w:r>
            <w:r>
              <w:rPr>
                <w:rFonts w:ascii="Arial" w:hAnsi="Arial" w:cs="Arial"/>
                <w:b/>
                <w:lang w:val="es-CO" w:eastAsia="es-CO"/>
              </w:rPr>
              <w:t xml:space="preserve"> </w:t>
            </w:r>
            <w:r w:rsidRPr="008B1461">
              <w:rPr>
                <w:rFonts w:ascii="Arial" w:hAnsi="Arial" w:cs="Arial"/>
                <w:lang w:val="es-CO" w:eastAsia="es-CO"/>
              </w:rPr>
              <w:t>fundamentos, lógica proposicional.</w:t>
            </w:r>
          </w:p>
          <w:p w14:paraId="7B810796" w14:textId="77777777" w:rsidR="00E37859" w:rsidRDefault="00E37859" w:rsidP="00E37859">
            <w:pPr>
              <w:numPr>
                <w:ilvl w:val="0"/>
                <w:numId w:val="16"/>
              </w:numPr>
              <w:autoSpaceDE w:val="0"/>
              <w:autoSpaceDN w:val="0"/>
              <w:adjustRightInd w:val="0"/>
              <w:rPr>
                <w:rFonts w:ascii="Arial" w:hAnsi="Arial" w:cs="Arial"/>
                <w:lang w:val="es-CO" w:eastAsia="es-CO"/>
              </w:rPr>
            </w:pPr>
            <w:r w:rsidRPr="008B1461">
              <w:rPr>
                <w:rFonts w:ascii="Arial" w:hAnsi="Arial" w:cs="Arial"/>
                <w:b/>
                <w:lang w:val="es-CO" w:eastAsia="es-CO"/>
              </w:rPr>
              <w:t>Algoritmo:</w:t>
            </w:r>
            <w:r>
              <w:rPr>
                <w:rFonts w:ascii="Arial" w:hAnsi="Arial" w:cs="Arial"/>
                <w:lang w:val="es-CO" w:eastAsia="es-CO"/>
              </w:rPr>
              <w:t xml:space="preserve"> concepto, tipos, técnicas para la formulación de algoritmos (pseudocódigo, diagramas de flujo), entidades primitivas, jerarquía de operadores, estructuras secuenciales, condicionales, cíclicas, arreglos, funciones, procedimientos, archivos, prueba de escritorio.  </w:t>
            </w:r>
          </w:p>
          <w:p w14:paraId="200D04DF" w14:textId="311B7C5D" w:rsidR="00E37859" w:rsidRPr="002D585C" w:rsidRDefault="00E37859" w:rsidP="00E32AF0">
            <w:pPr>
              <w:numPr>
                <w:ilvl w:val="0"/>
                <w:numId w:val="16"/>
              </w:numPr>
              <w:autoSpaceDE w:val="0"/>
              <w:autoSpaceDN w:val="0"/>
              <w:adjustRightInd w:val="0"/>
              <w:rPr>
                <w:szCs w:val="20"/>
                <w:lang w:val="es-CO" w:eastAsia="es-CO"/>
              </w:rPr>
            </w:pPr>
            <w:r w:rsidRPr="002D585C">
              <w:rPr>
                <w:rFonts w:ascii="Arial" w:hAnsi="Arial" w:cs="Arial"/>
                <w:b/>
                <w:lang w:val="es-CO" w:eastAsia="es-CO"/>
              </w:rPr>
              <w:t>Herramientas para creación y prueba de algoritmos:</w:t>
            </w:r>
            <w:r w:rsidRPr="002D585C">
              <w:rPr>
                <w:rFonts w:ascii="Arial" w:hAnsi="Arial" w:cs="Arial"/>
                <w:lang w:val="es-CO" w:eastAsia="es-CO"/>
              </w:rPr>
              <w:t xml:space="preserve"> LPP</w:t>
            </w:r>
            <w:r w:rsidR="004071C8">
              <w:rPr>
                <w:rFonts w:ascii="Arial" w:hAnsi="Arial" w:cs="Arial"/>
                <w:lang w:val="es-CO" w:eastAsia="es-CO"/>
              </w:rPr>
              <w:t xml:space="preserve">, </w:t>
            </w:r>
            <w:proofErr w:type="spellStart"/>
            <w:r w:rsidR="00E22B04" w:rsidRPr="002D585C">
              <w:rPr>
                <w:rFonts w:ascii="Arial" w:hAnsi="Arial" w:cs="Arial"/>
                <w:lang w:val="es-CO" w:eastAsia="es-CO"/>
              </w:rPr>
              <w:t>PSeint</w:t>
            </w:r>
            <w:proofErr w:type="spellEnd"/>
            <w:r w:rsidR="00E22B04" w:rsidRPr="002D585C">
              <w:rPr>
                <w:rFonts w:ascii="Arial" w:hAnsi="Arial" w:cs="Arial"/>
                <w:lang w:val="es-CO" w:eastAsia="es-CO"/>
              </w:rPr>
              <w:t xml:space="preserve">, </w:t>
            </w:r>
            <w:r w:rsidRPr="002D585C">
              <w:rPr>
                <w:rFonts w:ascii="Arial" w:hAnsi="Arial" w:cs="Arial"/>
                <w:lang w:val="es-CO" w:eastAsia="es-CO"/>
              </w:rPr>
              <w:t>DFD</w:t>
            </w:r>
            <w:r w:rsidR="009627DB">
              <w:rPr>
                <w:rFonts w:ascii="Arial" w:hAnsi="Arial" w:cs="Arial"/>
                <w:lang w:val="es-CO" w:eastAsia="es-CO"/>
              </w:rPr>
              <w:t>.</w:t>
            </w:r>
            <w:r w:rsidR="00762D16">
              <w:rPr>
                <w:rFonts w:ascii="Arial" w:hAnsi="Arial" w:cs="Arial"/>
                <w:lang w:val="es-CO" w:eastAsia="es-CO"/>
              </w:rPr>
              <w:t xml:space="preserve"> </w:t>
            </w:r>
          </w:p>
          <w:p w14:paraId="2E80B0C3" w14:textId="77777777" w:rsidR="008967A2" w:rsidRDefault="008967A2" w:rsidP="003D57C7">
            <w:pPr>
              <w:shd w:val="clear" w:color="auto" w:fill="FFFFFF"/>
              <w:jc w:val="both"/>
              <w:rPr>
                <w:szCs w:val="20"/>
                <w:lang w:val="es-CO" w:eastAsia="es-CO"/>
              </w:rPr>
            </w:pPr>
          </w:p>
          <w:p w14:paraId="1A09E2D6" w14:textId="77777777" w:rsidR="008967A2" w:rsidRDefault="00E22B04" w:rsidP="003D57C7">
            <w:pPr>
              <w:autoSpaceDE w:val="0"/>
              <w:autoSpaceDN w:val="0"/>
              <w:adjustRightInd w:val="0"/>
              <w:jc w:val="both"/>
              <w:rPr>
                <w:szCs w:val="20"/>
                <w:lang w:val="es-CO" w:eastAsia="es-CO"/>
              </w:rPr>
            </w:pPr>
            <w:r w:rsidRPr="00BB5E5C">
              <w:rPr>
                <w:rFonts w:ascii="Arial" w:hAnsi="Arial" w:cs="Arial"/>
                <w:b/>
                <w:lang w:val="es-CO" w:eastAsia="es-CO"/>
              </w:rPr>
              <w:t>220501093</w:t>
            </w:r>
            <w:r w:rsidR="008967A2" w:rsidRPr="003C0E22">
              <w:rPr>
                <w:rFonts w:ascii="Arial" w:hAnsi="Arial" w:cs="Arial"/>
                <w:b/>
                <w:lang w:val="es-CO" w:eastAsia="es-CO"/>
              </w:rPr>
              <w:t xml:space="preserve"> 0</w:t>
            </w:r>
            <w:r>
              <w:rPr>
                <w:rFonts w:ascii="Arial" w:hAnsi="Arial" w:cs="Arial"/>
                <w:b/>
                <w:lang w:val="es-CO" w:eastAsia="es-CO"/>
              </w:rPr>
              <w:t>4</w:t>
            </w:r>
            <w:r w:rsidR="008967A2">
              <w:rPr>
                <w:rFonts w:ascii="Arial" w:hAnsi="Arial" w:cs="Arial"/>
                <w:lang w:val="es-CO" w:eastAsia="es-CO"/>
              </w:rPr>
              <w:t xml:space="preserve"> </w:t>
            </w:r>
            <w:r w:rsidR="008967A2" w:rsidRPr="00E66B40">
              <w:rPr>
                <w:szCs w:val="20"/>
                <w:lang w:val="es-CO" w:eastAsia="es-CO"/>
              </w:rPr>
              <w:t xml:space="preserve">Verificar </w:t>
            </w:r>
            <w:r w:rsidR="008967A2">
              <w:rPr>
                <w:szCs w:val="20"/>
                <w:lang w:val="es-CO" w:eastAsia="es-CO"/>
              </w:rPr>
              <w:t>los modelos realizados en la fase de análisis</w:t>
            </w:r>
            <w:r w:rsidR="008967A2" w:rsidRPr="00E66B40">
              <w:rPr>
                <w:szCs w:val="20"/>
                <w:lang w:val="es-CO" w:eastAsia="es-CO"/>
              </w:rPr>
              <w:t xml:space="preserve"> </w:t>
            </w:r>
            <w:r w:rsidR="008967A2">
              <w:rPr>
                <w:szCs w:val="20"/>
                <w:lang w:val="es-CO" w:eastAsia="es-CO"/>
              </w:rPr>
              <w:t>de acuerdo con lo establecido en el  informe de requisitos</w:t>
            </w:r>
            <w:r w:rsidR="008967A2" w:rsidRPr="00E66B40">
              <w:rPr>
                <w:szCs w:val="20"/>
                <w:lang w:val="es-CO" w:eastAsia="es-CO"/>
              </w:rPr>
              <w:t>.</w:t>
            </w:r>
          </w:p>
          <w:p w14:paraId="084FF5DA" w14:textId="77777777" w:rsidR="008967A2" w:rsidRDefault="008967A2" w:rsidP="003D57C7">
            <w:pPr>
              <w:autoSpaceDE w:val="0"/>
              <w:autoSpaceDN w:val="0"/>
              <w:adjustRightInd w:val="0"/>
              <w:jc w:val="both"/>
              <w:rPr>
                <w:szCs w:val="20"/>
                <w:lang w:val="es-CO" w:eastAsia="es-CO"/>
              </w:rPr>
            </w:pPr>
          </w:p>
          <w:p w14:paraId="7E9751F5" w14:textId="77777777" w:rsidR="00B11D36" w:rsidRDefault="00B11D36" w:rsidP="00B11D36">
            <w:pPr>
              <w:numPr>
                <w:ilvl w:val="0"/>
                <w:numId w:val="18"/>
              </w:numPr>
              <w:shd w:val="clear" w:color="auto" w:fill="FFFFFF"/>
              <w:autoSpaceDE w:val="0"/>
              <w:autoSpaceDN w:val="0"/>
              <w:adjustRightInd w:val="0"/>
              <w:jc w:val="both"/>
              <w:rPr>
                <w:szCs w:val="20"/>
                <w:lang w:val="es-CO" w:eastAsia="es-CO"/>
              </w:rPr>
            </w:pPr>
            <w:r w:rsidRPr="00B11D36">
              <w:rPr>
                <w:b/>
                <w:szCs w:val="20"/>
                <w:lang w:val="es-CO" w:eastAsia="es-CO"/>
              </w:rPr>
              <w:t>Informe de análisis</w:t>
            </w:r>
            <w:r w:rsidRPr="00B11D36">
              <w:rPr>
                <w:szCs w:val="20"/>
                <w:lang w:val="es-CO" w:eastAsia="es-CO"/>
              </w:rPr>
              <w:t>: características, plantillas.</w:t>
            </w:r>
          </w:p>
          <w:p w14:paraId="24D82A2F" w14:textId="74E5AA3C" w:rsidR="008967A2" w:rsidRDefault="00C41682" w:rsidP="007725BE">
            <w:pPr>
              <w:numPr>
                <w:ilvl w:val="0"/>
                <w:numId w:val="18"/>
              </w:numPr>
              <w:shd w:val="clear" w:color="auto" w:fill="FFFFFF"/>
              <w:autoSpaceDE w:val="0"/>
              <w:autoSpaceDN w:val="0"/>
              <w:adjustRightInd w:val="0"/>
              <w:jc w:val="both"/>
              <w:rPr>
                <w:sz w:val="22"/>
                <w:szCs w:val="22"/>
                <w:lang w:val="es-CO"/>
              </w:rPr>
            </w:pPr>
            <w:r w:rsidRPr="007725BE">
              <w:rPr>
                <w:b/>
                <w:sz w:val="22"/>
                <w:szCs w:val="22"/>
                <w:lang w:val="es-CO"/>
              </w:rPr>
              <w:t>Instrumentos de verificación:</w:t>
            </w:r>
            <w:r>
              <w:rPr>
                <w:sz w:val="22"/>
                <w:szCs w:val="22"/>
                <w:lang w:val="es-CO"/>
              </w:rPr>
              <w:t xml:space="preserve"> </w:t>
            </w:r>
            <w:r w:rsidRPr="00957271">
              <w:rPr>
                <w:szCs w:val="22"/>
                <w:lang w:val="es-CO"/>
              </w:rPr>
              <w:t>listas de chequeo</w:t>
            </w:r>
            <w:r w:rsidR="000E3F14">
              <w:rPr>
                <w:sz w:val="22"/>
                <w:szCs w:val="22"/>
                <w:lang w:val="es-CO"/>
              </w:rPr>
              <w:t>.</w:t>
            </w:r>
          </w:p>
          <w:p w14:paraId="3B98C33F" w14:textId="29C0BCA1" w:rsidR="00C41682" w:rsidRDefault="00C41682" w:rsidP="007725BE">
            <w:pPr>
              <w:numPr>
                <w:ilvl w:val="0"/>
                <w:numId w:val="18"/>
              </w:numPr>
              <w:shd w:val="clear" w:color="auto" w:fill="FFFFFF"/>
              <w:autoSpaceDE w:val="0"/>
              <w:autoSpaceDN w:val="0"/>
              <w:adjustRightInd w:val="0"/>
              <w:jc w:val="both"/>
              <w:rPr>
                <w:sz w:val="22"/>
                <w:szCs w:val="22"/>
                <w:lang w:val="es-CO"/>
              </w:rPr>
            </w:pPr>
            <w:r w:rsidRPr="007725BE">
              <w:rPr>
                <w:b/>
                <w:sz w:val="22"/>
                <w:szCs w:val="22"/>
                <w:lang w:val="es-CO"/>
              </w:rPr>
              <w:t>Trazabilidad</w:t>
            </w:r>
            <w:r w:rsidR="000E3F14">
              <w:rPr>
                <w:sz w:val="22"/>
                <w:szCs w:val="22"/>
                <w:lang w:val="es-CO"/>
              </w:rPr>
              <w:t xml:space="preserve">: </w:t>
            </w:r>
            <w:r w:rsidR="000E3F14" w:rsidRPr="00957271">
              <w:rPr>
                <w:szCs w:val="22"/>
                <w:lang w:val="es-CO"/>
              </w:rPr>
              <w:t>artefactos generados frente a los</w:t>
            </w:r>
            <w:r w:rsidRPr="00957271">
              <w:rPr>
                <w:szCs w:val="22"/>
                <w:lang w:val="es-CO"/>
              </w:rPr>
              <w:t xml:space="preserve"> requisitos</w:t>
            </w:r>
            <w:r w:rsidR="000E3F14">
              <w:rPr>
                <w:sz w:val="22"/>
                <w:szCs w:val="22"/>
                <w:lang w:val="es-CO"/>
              </w:rPr>
              <w:t>.</w:t>
            </w:r>
          </w:p>
          <w:p w14:paraId="6E2BCDC7" w14:textId="21E41263" w:rsidR="00EA238C" w:rsidRDefault="00EA238C" w:rsidP="007725BE">
            <w:pPr>
              <w:numPr>
                <w:ilvl w:val="0"/>
                <w:numId w:val="18"/>
              </w:numPr>
              <w:shd w:val="clear" w:color="auto" w:fill="FFFFFF"/>
              <w:autoSpaceDE w:val="0"/>
              <w:autoSpaceDN w:val="0"/>
              <w:adjustRightInd w:val="0"/>
              <w:jc w:val="both"/>
              <w:rPr>
                <w:sz w:val="22"/>
                <w:szCs w:val="22"/>
                <w:lang w:val="es-CO"/>
              </w:rPr>
            </w:pPr>
            <w:r>
              <w:rPr>
                <w:b/>
                <w:sz w:val="22"/>
                <w:szCs w:val="22"/>
                <w:lang w:val="es-CO"/>
              </w:rPr>
              <w:t>Prototipos</w:t>
            </w:r>
            <w:r w:rsidR="007159F4">
              <w:rPr>
                <w:b/>
                <w:sz w:val="22"/>
                <w:szCs w:val="22"/>
                <w:lang w:val="es-CO"/>
              </w:rPr>
              <w:t xml:space="preserve">: </w:t>
            </w:r>
            <w:r w:rsidR="007159F4" w:rsidRPr="00957271">
              <w:rPr>
                <w:sz w:val="22"/>
                <w:szCs w:val="22"/>
                <w:lang w:val="es-CO"/>
              </w:rPr>
              <w:t>tipos, herramientas.</w:t>
            </w:r>
          </w:p>
          <w:p w14:paraId="654EF501" w14:textId="4D1474F8" w:rsidR="00C41682" w:rsidRPr="00843182" w:rsidRDefault="00C41682" w:rsidP="007725BE">
            <w:pPr>
              <w:shd w:val="clear" w:color="auto" w:fill="FFFFFF"/>
              <w:autoSpaceDE w:val="0"/>
              <w:autoSpaceDN w:val="0"/>
              <w:adjustRightInd w:val="0"/>
              <w:ind w:left="720"/>
              <w:jc w:val="both"/>
              <w:rPr>
                <w:sz w:val="22"/>
                <w:szCs w:val="22"/>
                <w:lang w:val="es-CO"/>
              </w:rPr>
            </w:pPr>
          </w:p>
        </w:tc>
      </w:tr>
      <w:tr w:rsidR="008967A2" w:rsidRPr="0074547A" w14:paraId="2EDC5391" w14:textId="77777777" w:rsidTr="003D57C7">
        <w:trPr>
          <w:jc w:val="center"/>
        </w:trPr>
        <w:tc>
          <w:tcPr>
            <w:tcW w:w="8998" w:type="dxa"/>
            <w:gridSpan w:val="2"/>
            <w:shd w:val="clear" w:color="auto" w:fill="E6E6E6"/>
            <w:vAlign w:val="center"/>
          </w:tcPr>
          <w:p w14:paraId="7E34137B" w14:textId="77777777" w:rsidR="008967A2" w:rsidRPr="0074547A" w:rsidRDefault="008967A2" w:rsidP="003D57C7">
            <w:pPr>
              <w:jc w:val="both"/>
              <w:rPr>
                <w:rFonts w:ascii="Arial" w:hAnsi="Arial" w:cs="Arial"/>
                <w:color w:val="000000"/>
                <w:sz w:val="22"/>
                <w:szCs w:val="22"/>
                <w:lang w:val="es-MX"/>
              </w:rPr>
            </w:pPr>
            <w:r w:rsidRPr="0074547A">
              <w:rPr>
                <w:rFonts w:ascii="Arial" w:hAnsi="Arial" w:cs="Arial"/>
                <w:b/>
                <w:color w:val="000000"/>
                <w:sz w:val="22"/>
                <w:szCs w:val="22"/>
                <w:lang w:val="es-MX"/>
              </w:rPr>
              <w:lastRenderedPageBreak/>
              <w:t>3.2</w:t>
            </w:r>
            <w:r w:rsidRPr="0074547A">
              <w:rPr>
                <w:rFonts w:ascii="Arial" w:hAnsi="Arial" w:cs="Arial"/>
                <w:color w:val="000000"/>
                <w:sz w:val="22"/>
                <w:szCs w:val="22"/>
                <w:lang w:val="es-MX"/>
              </w:rPr>
              <w:t xml:space="preserve">  </w:t>
            </w:r>
            <w:r w:rsidRPr="0074547A">
              <w:rPr>
                <w:rFonts w:ascii="Arial" w:hAnsi="Arial" w:cs="Arial"/>
                <w:b/>
                <w:color w:val="000000"/>
                <w:sz w:val="22"/>
                <w:szCs w:val="22"/>
                <w:lang w:val="es-MX"/>
              </w:rPr>
              <w:t>DE PROCESO</w:t>
            </w:r>
          </w:p>
        </w:tc>
      </w:tr>
      <w:tr w:rsidR="008967A2" w:rsidRPr="0074547A" w14:paraId="436023F6" w14:textId="77777777" w:rsidTr="003D57C7">
        <w:trPr>
          <w:jc w:val="center"/>
        </w:trPr>
        <w:tc>
          <w:tcPr>
            <w:tcW w:w="8998" w:type="dxa"/>
            <w:gridSpan w:val="2"/>
            <w:tcBorders>
              <w:bottom w:val="single" w:sz="4" w:space="0" w:color="auto"/>
            </w:tcBorders>
          </w:tcPr>
          <w:p w14:paraId="557E9B25" w14:textId="77777777" w:rsidR="003657AC" w:rsidRDefault="003657AC" w:rsidP="003657AC">
            <w:pPr>
              <w:autoSpaceDE w:val="0"/>
              <w:autoSpaceDN w:val="0"/>
              <w:adjustRightInd w:val="0"/>
              <w:jc w:val="both"/>
              <w:rPr>
                <w:rFonts w:ascii="Arial" w:hAnsi="Arial" w:cs="Arial"/>
                <w:b/>
                <w:lang w:val="es-CO" w:eastAsia="es-CO"/>
              </w:rPr>
            </w:pPr>
          </w:p>
          <w:p w14:paraId="7512C07E" w14:textId="77777777" w:rsidR="00404569" w:rsidRDefault="00404569" w:rsidP="00404569">
            <w:pPr>
              <w:autoSpaceDE w:val="0"/>
              <w:autoSpaceDN w:val="0"/>
              <w:adjustRightInd w:val="0"/>
              <w:jc w:val="both"/>
              <w:rPr>
                <w:szCs w:val="20"/>
                <w:lang w:val="es-CO" w:eastAsia="es-CO"/>
              </w:rPr>
            </w:pPr>
            <w:r w:rsidRPr="00BB5E5C">
              <w:rPr>
                <w:rFonts w:ascii="Arial" w:hAnsi="Arial" w:cs="Arial"/>
                <w:b/>
                <w:lang w:val="es-CO" w:eastAsia="es-CO"/>
              </w:rPr>
              <w:t>220501093</w:t>
            </w:r>
            <w:r>
              <w:rPr>
                <w:rFonts w:ascii="Arial" w:hAnsi="Arial" w:cs="Arial"/>
                <w:lang w:val="es-CO" w:eastAsia="es-CO"/>
              </w:rPr>
              <w:t xml:space="preserve"> </w:t>
            </w:r>
            <w:r w:rsidRPr="003C0E22">
              <w:rPr>
                <w:rFonts w:ascii="Arial" w:hAnsi="Arial" w:cs="Arial"/>
                <w:b/>
                <w:lang w:val="es-CO" w:eastAsia="es-CO"/>
              </w:rPr>
              <w:t>0</w:t>
            </w:r>
            <w:r>
              <w:rPr>
                <w:rFonts w:ascii="Arial" w:hAnsi="Arial" w:cs="Arial"/>
                <w:b/>
                <w:lang w:val="es-CO" w:eastAsia="es-CO"/>
              </w:rPr>
              <w:t>1</w:t>
            </w:r>
            <w:r>
              <w:rPr>
                <w:rFonts w:ascii="Arial" w:hAnsi="Arial" w:cs="Arial"/>
                <w:lang w:val="es-CO" w:eastAsia="es-CO"/>
              </w:rPr>
              <w:t xml:space="preserve"> </w:t>
            </w:r>
            <w:r w:rsidR="00981CC4">
              <w:rPr>
                <w:szCs w:val="20"/>
                <w:lang w:val="es-CO" w:eastAsia="es-CO"/>
              </w:rPr>
              <w:t>Planear actividades de análisis de acuerdo con la metodología seleccionada.</w:t>
            </w:r>
          </w:p>
          <w:p w14:paraId="6B6F8ABF" w14:textId="77777777" w:rsidR="00981CC4" w:rsidRDefault="00981CC4" w:rsidP="00404569">
            <w:pPr>
              <w:autoSpaceDE w:val="0"/>
              <w:autoSpaceDN w:val="0"/>
              <w:adjustRightInd w:val="0"/>
              <w:jc w:val="both"/>
              <w:rPr>
                <w:szCs w:val="20"/>
                <w:lang w:val="es-CO" w:eastAsia="es-CO"/>
              </w:rPr>
            </w:pPr>
          </w:p>
          <w:p w14:paraId="312AADA9" w14:textId="77777777" w:rsidR="00647C6D" w:rsidRDefault="00647C6D" w:rsidP="00647C6D">
            <w:pPr>
              <w:pStyle w:val="Prrafodelista"/>
              <w:numPr>
                <w:ilvl w:val="0"/>
                <w:numId w:val="18"/>
              </w:numPr>
              <w:rPr>
                <w:rFonts w:ascii="Arial" w:hAnsi="Arial" w:cs="Arial"/>
                <w:lang w:val="es-CO" w:eastAsia="es-CO"/>
              </w:rPr>
            </w:pPr>
            <w:r w:rsidRPr="00BB5E5C">
              <w:rPr>
                <w:rFonts w:ascii="Arial" w:hAnsi="Arial" w:cs="Arial"/>
                <w:lang w:val="es-CO" w:eastAsia="es-CO"/>
              </w:rPr>
              <w:t>Caracterizar la solución de software</w:t>
            </w:r>
          </w:p>
          <w:p w14:paraId="4D54F201" w14:textId="77777777" w:rsidR="00647C6D" w:rsidRPr="002D585C" w:rsidRDefault="00647C6D" w:rsidP="00E32AF0">
            <w:pPr>
              <w:pStyle w:val="Prrafodelista"/>
              <w:numPr>
                <w:ilvl w:val="0"/>
                <w:numId w:val="18"/>
              </w:numPr>
              <w:rPr>
                <w:lang w:val="es-CO" w:eastAsia="es-CO"/>
              </w:rPr>
            </w:pPr>
            <w:r w:rsidRPr="002D585C">
              <w:rPr>
                <w:rFonts w:ascii="Arial" w:hAnsi="Arial" w:cs="Arial"/>
                <w:lang w:val="es-CO" w:eastAsia="es-CO"/>
              </w:rPr>
              <w:t xml:space="preserve">Identificar </w:t>
            </w:r>
            <w:r w:rsidRPr="002D585C">
              <w:rPr>
                <w:lang w:val="es-CO" w:eastAsia="es-CO"/>
              </w:rPr>
              <w:t>metodología</w:t>
            </w:r>
            <w:r>
              <w:rPr>
                <w:lang w:val="es-CO" w:eastAsia="es-CO"/>
              </w:rPr>
              <w:t>s</w:t>
            </w:r>
            <w:r w:rsidRPr="002D585C">
              <w:rPr>
                <w:lang w:val="es-CO" w:eastAsia="es-CO"/>
              </w:rPr>
              <w:t xml:space="preserve"> </w:t>
            </w:r>
            <w:r w:rsidRPr="002D585C">
              <w:rPr>
                <w:color w:val="000000"/>
                <w:szCs w:val="22"/>
              </w:rPr>
              <w:t>de desarrollo de software</w:t>
            </w:r>
          </w:p>
          <w:p w14:paraId="4ED4E063" w14:textId="77777777" w:rsidR="00647C6D" w:rsidRPr="002D585C" w:rsidRDefault="00693603" w:rsidP="00E32AF0">
            <w:pPr>
              <w:pStyle w:val="Prrafodelista"/>
              <w:numPr>
                <w:ilvl w:val="0"/>
                <w:numId w:val="18"/>
              </w:numPr>
              <w:rPr>
                <w:lang w:val="es-CO" w:eastAsia="es-CO"/>
              </w:rPr>
            </w:pPr>
            <w:r>
              <w:rPr>
                <w:lang w:val="es-CO" w:eastAsia="es-CO"/>
              </w:rPr>
              <w:t xml:space="preserve">Seleccionar </w:t>
            </w:r>
            <w:r w:rsidR="00187423">
              <w:rPr>
                <w:lang w:val="es-CO" w:eastAsia="es-CO"/>
              </w:rPr>
              <w:t>m</w:t>
            </w:r>
            <w:r w:rsidR="00187423" w:rsidRPr="00187423">
              <w:rPr>
                <w:lang w:val="es-CO" w:eastAsia="es-CO"/>
              </w:rPr>
              <w:t>etodología</w:t>
            </w:r>
            <w:r w:rsidR="00404569">
              <w:rPr>
                <w:lang w:val="es-CO" w:eastAsia="es-CO"/>
              </w:rPr>
              <w:t xml:space="preserve"> </w:t>
            </w:r>
            <w:r w:rsidR="00404569" w:rsidRPr="004829C8">
              <w:rPr>
                <w:color w:val="000000"/>
                <w:szCs w:val="22"/>
              </w:rPr>
              <w:t>de desarrollo de software</w:t>
            </w:r>
          </w:p>
          <w:p w14:paraId="57B10F81" w14:textId="77777777" w:rsidR="00187423" w:rsidRPr="00693603" w:rsidRDefault="00157246" w:rsidP="00F32FC7">
            <w:pPr>
              <w:pStyle w:val="Prrafodelista"/>
              <w:numPr>
                <w:ilvl w:val="0"/>
                <w:numId w:val="17"/>
              </w:numPr>
              <w:autoSpaceDE w:val="0"/>
              <w:autoSpaceDN w:val="0"/>
              <w:adjustRightInd w:val="0"/>
              <w:jc w:val="both"/>
              <w:rPr>
                <w:rFonts w:ascii="Arial" w:hAnsi="Arial" w:cs="Arial"/>
                <w:b/>
                <w:lang w:val="es-CO" w:eastAsia="es-CO"/>
              </w:rPr>
            </w:pPr>
            <w:r>
              <w:rPr>
                <w:rFonts w:ascii="Arial" w:hAnsi="Arial" w:cs="Arial"/>
                <w:lang w:val="es-CO" w:eastAsia="es-CO"/>
              </w:rPr>
              <w:t>Establecer las actividades</w:t>
            </w:r>
            <w:r w:rsidR="00404569">
              <w:rPr>
                <w:rFonts w:ascii="Arial" w:hAnsi="Arial" w:cs="Arial"/>
                <w:lang w:val="es-CO" w:eastAsia="es-CO"/>
              </w:rPr>
              <w:t xml:space="preserve"> de la</w:t>
            </w:r>
            <w:r w:rsidR="00404569" w:rsidRPr="00693603">
              <w:rPr>
                <w:rFonts w:ascii="Arial" w:hAnsi="Arial" w:cs="Arial"/>
                <w:lang w:val="es-CO" w:eastAsia="es-CO"/>
              </w:rPr>
              <w:t xml:space="preserve"> </w:t>
            </w:r>
            <w:r w:rsidR="00187423" w:rsidRPr="00693603">
              <w:rPr>
                <w:rFonts w:ascii="Arial" w:hAnsi="Arial" w:cs="Arial"/>
                <w:lang w:val="es-CO" w:eastAsia="es-CO"/>
              </w:rPr>
              <w:t>metodología</w:t>
            </w:r>
            <w:r w:rsidR="00693603">
              <w:rPr>
                <w:rFonts w:ascii="Arial" w:hAnsi="Arial" w:cs="Arial"/>
                <w:lang w:val="es-CO" w:eastAsia="es-CO"/>
              </w:rPr>
              <w:t xml:space="preserve"> seleccionada</w:t>
            </w:r>
          </w:p>
          <w:p w14:paraId="3EACA407" w14:textId="77777777" w:rsidR="00693603" w:rsidRPr="00693603" w:rsidRDefault="00693603" w:rsidP="00693603">
            <w:pPr>
              <w:pStyle w:val="Prrafodelista"/>
              <w:autoSpaceDE w:val="0"/>
              <w:autoSpaceDN w:val="0"/>
              <w:adjustRightInd w:val="0"/>
              <w:jc w:val="both"/>
              <w:rPr>
                <w:rFonts w:ascii="Arial" w:hAnsi="Arial" w:cs="Arial"/>
                <w:b/>
                <w:lang w:val="es-CO" w:eastAsia="es-CO"/>
              </w:rPr>
            </w:pPr>
          </w:p>
          <w:p w14:paraId="001D640F" w14:textId="77777777" w:rsidR="008967A2" w:rsidRDefault="00404569" w:rsidP="003D57C7">
            <w:pPr>
              <w:autoSpaceDE w:val="0"/>
              <w:autoSpaceDN w:val="0"/>
              <w:adjustRightInd w:val="0"/>
              <w:jc w:val="both"/>
              <w:rPr>
                <w:szCs w:val="20"/>
                <w:lang w:val="es-CO" w:eastAsia="es-CO"/>
              </w:rPr>
            </w:pPr>
            <w:r w:rsidRPr="00BB5E5C">
              <w:rPr>
                <w:rFonts w:ascii="Arial" w:hAnsi="Arial" w:cs="Arial"/>
                <w:b/>
                <w:lang w:val="es-CO" w:eastAsia="es-CO"/>
              </w:rPr>
              <w:lastRenderedPageBreak/>
              <w:t>220501093</w:t>
            </w:r>
            <w:r>
              <w:rPr>
                <w:rFonts w:ascii="Arial" w:hAnsi="Arial" w:cs="Arial"/>
                <w:lang w:val="es-CO" w:eastAsia="es-CO"/>
              </w:rPr>
              <w:t xml:space="preserve"> </w:t>
            </w:r>
            <w:r w:rsidRPr="003C0E22">
              <w:rPr>
                <w:rFonts w:ascii="Arial" w:hAnsi="Arial" w:cs="Arial"/>
                <w:b/>
                <w:lang w:val="es-CO" w:eastAsia="es-CO"/>
              </w:rPr>
              <w:t>0</w:t>
            </w:r>
            <w:r>
              <w:rPr>
                <w:rFonts w:ascii="Arial" w:hAnsi="Arial" w:cs="Arial"/>
                <w:b/>
                <w:lang w:val="es-CO" w:eastAsia="es-CO"/>
              </w:rPr>
              <w:t>2</w:t>
            </w:r>
            <w:r>
              <w:rPr>
                <w:rFonts w:ascii="Arial" w:hAnsi="Arial" w:cs="Arial"/>
                <w:lang w:val="es-CO" w:eastAsia="es-CO"/>
              </w:rPr>
              <w:t xml:space="preserve"> </w:t>
            </w:r>
            <w:r w:rsidR="00FB0EB4" w:rsidRPr="00E66B40">
              <w:rPr>
                <w:szCs w:val="20"/>
                <w:lang w:val="es-CO" w:eastAsia="es-CO"/>
              </w:rPr>
              <w:t xml:space="preserve">Modelar las funciones del </w:t>
            </w:r>
            <w:r w:rsidR="00FB0EB4">
              <w:rPr>
                <w:szCs w:val="20"/>
                <w:lang w:val="es-CO" w:eastAsia="es-CO"/>
              </w:rPr>
              <w:t>software</w:t>
            </w:r>
            <w:r w:rsidR="00FB0EB4" w:rsidRPr="00E66B40">
              <w:rPr>
                <w:szCs w:val="20"/>
                <w:lang w:val="es-CO" w:eastAsia="es-CO"/>
              </w:rPr>
              <w:t xml:space="preserve"> </w:t>
            </w:r>
            <w:r w:rsidR="00FB0EB4">
              <w:rPr>
                <w:szCs w:val="20"/>
                <w:lang w:val="es-CO" w:eastAsia="es-CO"/>
              </w:rPr>
              <w:t xml:space="preserve">de acuerdo con </w:t>
            </w:r>
            <w:r w:rsidR="00FB0EB4" w:rsidRPr="00E66B40">
              <w:rPr>
                <w:szCs w:val="20"/>
                <w:lang w:val="es-CO" w:eastAsia="es-CO"/>
              </w:rPr>
              <w:t xml:space="preserve"> el informe de requisitos.</w:t>
            </w:r>
          </w:p>
          <w:p w14:paraId="029439D1" w14:textId="77777777" w:rsidR="008967A2" w:rsidRDefault="008967A2" w:rsidP="003D57C7">
            <w:pPr>
              <w:autoSpaceDE w:val="0"/>
              <w:autoSpaceDN w:val="0"/>
              <w:adjustRightInd w:val="0"/>
              <w:jc w:val="both"/>
              <w:rPr>
                <w:rFonts w:ascii="Arial" w:hAnsi="Arial" w:cs="Arial"/>
                <w:color w:val="000000"/>
                <w:lang w:val="es-ES_tradnl"/>
              </w:rPr>
            </w:pPr>
          </w:p>
          <w:p w14:paraId="0B7ABA68" w14:textId="77777777" w:rsidR="008967A2" w:rsidRPr="004829C8" w:rsidRDefault="008967A2" w:rsidP="00F32FC7">
            <w:pPr>
              <w:numPr>
                <w:ilvl w:val="0"/>
                <w:numId w:val="17"/>
              </w:numPr>
              <w:autoSpaceDE w:val="0"/>
              <w:autoSpaceDN w:val="0"/>
              <w:adjustRightInd w:val="0"/>
              <w:jc w:val="both"/>
              <w:rPr>
                <w:rFonts w:ascii="Arial" w:hAnsi="Arial" w:cs="Arial"/>
                <w:color w:val="000000"/>
                <w:szCs w:val="22"/>
              </w:rPr>
            </w:pPr>
            <w:r w:rsidRPr="004829C8">
              <w:rPr>
                <w:rFonts w:ascii="Arial" w:hAnsi="Arial" w:cs="Arial"/>
                <w:color w:val="000000"/>
                <w:szCs w:val="22"/>
              </w:rPr>
              <w:t>Interpretar informe de requisitos</w:t>
            </w:r>
          </w:p>
          <w:p w14:paraId="7E4DE176" w14:textId="77777777" w:rsidR="008967A2" w:rsidRPr="004829C8" w:rsidRDefault="008967A2" w:rsidP="00F32FC7">
            <w:pPr>
              <w:numPr>
                <w:ilvl w:val="0"/>
                <w:numId w:val="17"/>
              </w:numPr>
              <w:autoSpaceDE w:val="0"/>
              <w:autoSpaceDN w:val="0"/>
              <w:adjustRightInd w:val="0"/>
              <w:jc w:val="both"/>
              <w:rPr>
                <w:rFonts w:ascii="Arial" w:hAnsi="Arial" w:cs="Arial"/>
                <w:color w:val="000000"/>
                <w:szCs w:val="22"/>
              </w:rPr>
            </w:pPr>
            <w:r w:rsidRPr="004829C8">
              <w:rPr>
                <w:rFonts w:ascii="Arial" w:hAnsi="Arial" w:cs="Arial"/>
                <w:color w:val="000000"/>
                <w:szCs w:val="22"/>
              </w:rPr>
              <w:t>Diagramar casos de uso</w:t>
            </w:r>
          </w:p>
          <w:p w14:paraId="0CCF66F1" w14:textId="77777777" w:rsidR="008967A2" w:rsidRDefault="008967A2" w:rsidP="00F32FC7">
            <w:pPr>
              <w:numPr>
                <w:ilvl w:val="0"/>
                <w:numId w:val="17"/>
              </w:numPr>
              <w:autoSpaceDE w:val="0"/>
              <w:autoSpaceDN w:val="0"/>
              <w:adjustRightInd w:val="0"/>
              <w:jc w:val="both"/>
              <w:rPr>
                <w:rFonts w:ascii="Arial" w:hAnsi="Arial" w:cs="Arial"/>
                <w:color w:val="000000"/>
                <w:szCs w:val="22"/>
              </w:rPr>
            </w:pPr>
            <w:r w:rsidRPr="004829C8">
              <w:rPr>
                <w:rFonts w:ascii="Arial" w:hAnsi="Arial" w:cs="Arial"/>
                <w:color w:val="000000"/>
                <w:szCs w:val="22"/>
              </w:rPr>
              <w:t>Realizar diagramas de actividades</w:t>
            </w:r>
          </w:p>
          <w:p w14:paraId="0BACD930" w14:textId="77777777" w:rsidR="008967A2" w:rsidRDefault="008967A2" w:rsidP="00F32FC7">
            <w:pPr>
              <w:numPr>
                <w:ilvl w:val="0"/>
                <w:numId w:val="17"/>
              </w:numPr>
              <w:autoSpaceDE w:val="0"/>
              <w:autoSpaceDN w:val="0"/>
              <w:adjustRightInd w:val="0"/>
              <w:jc w:val="both"/>
              <w:rPr>
                <w:rFonts w:ascii="Arial" w:hAnsi="Arial" w:cs="Arial"/>
                <w:color w:val="000000"/>
                <w:szCs w:val="22"/>
              </w:rPr>
            </w:pPr>
            <w:r w:rsidRPr="004829C8">
              <w:rPr>
                <w:rFonts w:ascii="Arial" w:hAnsi="Arial" w:cs="Arial"/>
                <w:color w:val="000000"/>
                <w:szCs w:val="22"/>
              </w:rPr>
              <w:t>Generar plantillas extendidas de casos de uso</w:t>
            </w:r>
          </w:p>
          <w:p w14:paraId="0114AB4E" w14:textId="77777777" w:rsidR="008967A2" w:rsidRPr="00E32AF0" w:rsidRDefault="008967A2" w:rsidP="00F32FC7">
            <w:pPr>
              <w:numPr>
                <w:ilvl w:val="0"/>
                <w:numId w:val="17"/>
              </w:numPr>
              <w:autoSpaceDE w:val="0"/>
              <w:autoSpaceDN w:val="0"/>
              <w:adjustRightInd w:val="0"/>
              <w:jc w:val="both"/>
              <w:rPr>
                <w:rFonts w:ascii="Arial" w:hAnsi="Arial" w:cs="Arial"/>
                <w:color w:val="000000"/>
                <w:szCs w:val="22"/>
              </w:rPr>
            </w:pPr>
            <w:r w:rsidRPr="00E66B40">
              <w:rPr>
                <w:szCs w:val="20"/>
                <w:lang w:val="es-CO" w:eastAsia="es-CO"/>
              </w:rPr>
              <w:t>Construir el modelo de dominio del sistema</w:t>
            </w:r>
          </w:p>
          <w:p w14:paraId="10FC90E7" w14:textId="77777777" w:rsidR="00342D3E" w:rsidRDefault="00F32FC7" w:rsidP="00F32FC7">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t>Crear informe de análisis</w:t>
            </w:r>
          </w:p>
          <w:p w14:paraId="09F315BA" w14:textId="603E2A80" w:rsidR="00721C14" w:rsidRPr="001E21CD" w:rsidRDefault="0023228E" w:rsidP="00F32FC7">
            <w:pPr>
              <w:numPr>
                <w:ilvl w:val="0"/>
                <w:numId w:val="17"/>
              </w:numPr>
              <w:autoSpaceDE w:val="0"/>
              <w:autoSpaceDN w:val="0"/>
              <w:adjustRightInd w:val="0"/>
              <w:jc w:val="both"/>
              <w:rPr>
                <w:rFonts w:ascii="Arial" w:hAnsi="Arial" w:cs="Arial"/>
                <w:color w:val="FF0000"/>
                <w:szCs w:val="22"/>
              </w:rPr>
            </w:pPr>
            <w:r>
              <w:rPr>
                <w:rFonts w:ascii="Arial" w:hAnsi="Arial" w:cs="Arial"/>
                <w:color w:val="FF0000"/>
                <w:szCs w:val="22"/>
              </w:rPr>
              <w:t>Elaborar el modelo entidad relación</w:t>
            </w:r>
          </w:p>
          <w:p w14:paraId="444F9EEC" w14:textId="77777777" w:rsidR="00CB39CC" w:rsidRDefault="00CB39CC" w:rsidP="00CB39CC">
            <w:pPr>
              <w:autoSpaceDE w:val="0"/>
              <w:autoSpaceDN w:val="0"/>
              <w:adjustRightInd w:val="0"/>
              <w:ind w:left="720"/>
              <w:jc w:val="both"/>
              <w:rPr>
                <w:rFonts w:ascii="Arial" w:hAnsi="Arial" w:cs="Arial"/>
                <w:color w:val="000000"/>
                <w:szCs w:val="22"/>
              </w:rPr>
            </w:pPr>
          </w:p>
          <w:p w14:paraId="3D90A122" w14:textId="77777777" w:rsidR="00CB39CC" w:rsidRDefault="003C2E13" w:rsidP="00CB39CC">
            <w:pPr>
              <w:autoSpaceDE w:val="0"/>
              <w:autoSpaceDN w:val="0"/>
              <w:adjustRightInd w:val="0"/>
              <w:jc w:val="both"/>
              <w:rPr>
                <w:szCs w:val="20"/>
                <w:lang w:val="es-CO" w:eastAsia="es-CO"/>
              </w:rPr>
            </w:pPr>
            <w:r w:rsidRPr="00BB5E5C">
              <w:rPr>
                <w:rFonts w:ascii="Arial" w:hAnsi="Arial" w:cs="Arial"/>
                <w:b/>
                <w:lang w:val="es-CO" w:eastAsia="es-CO"/>
              </w:rPr>
              <w:t>220501093</w:t>
            </w:r>
            <w:r>
              <w:rPr>
                <w:rFonts w:ascii="Arial" w:hAnsi="Arial" w:cs="Arial"/>
                <w:lang w:val="es-CO" w:eastAsia="es-CO"/>
              </w:rPr>
              <w:t xml:space="preserve"> </w:t>
            </w:r>
            <w:r w:rsidRPr="003C0E22">
              <w:rPr>
                <w:rFonts w:ascii="Arial" w:hAnsi="Arial" w:cs="Arial"/>
                <w:b/>
                <w:lang w:val="es-CO" w:eastAsia="es-CO"/>
              </w:rPr>
              <w:t>0</w:t>
            </w:r>
            <w:r>
              <w:rPr>
                <w:rFonts w:ascii="Arial" w:hAnsi="Arial" w:cs="Arial"/>
                <w:b/>
                <w:lang w:val="es-CO" w:eastAsia="es-CO"/>
              </w:rPr>
              <w:t>3</w:t>
            </w:r>
            <w:r>
              <w:rPr>
                <w:rFonts w:ascii="Arial" w:hAnsi="Arial" w:cs="Arial"/>
                <w:lang w:val="es-CO" w:eastAsia="es-CO"/>
              </w:rPr>
              <w:t xml:space="preserve"> </w:t>
            </w:r>
            <w:r w:rsidRPr="00ED16DA">
              <w:rPr>
                <w:rFonts w:ascii="Arial" w:hAnsi="Arial" w:cs="Arial"/>
                <w:lang w:eastAsia="es-CO"/>
              </w:rPr>
              <w:t>Desarrollar procesos lógicos a través de la implementación de algoritmos</w:t>
            </w:r>
          </w:p>
          <w:p w14:paraId="70826BF7" w14:textId="77777777" w:rsidR="00CB39CC" w:rsidRPr="00CB39CC" w:rsidRDefault="00CB39CC" w:rsidP="00CB39CC">
            <w:pPr>
              <w:autoSpaceDE w:val="0"/>
              <w:autoSpaceDN w:val="0"/>
              <w:adjustRightInd w:val="0"/>
              <w:jc w:val="both"/>
              <w:rPr>
                <w:rFonts w:ascii="Arial" w:hAnsi="Arial" w:cs="Arial"/>
                <w:color w:val="000000"/>
                <w:szCs w:val="22"/>
                <w:lang w:val="es-CO"/>
              </w:rPr>
            </w:pPr>
          </w:p>
          <w:p w14:paraId="5674E208" w14:textId="77777777" w:rsidR="00CB39CC" w:rsidRPr="00C8411F" w:rsidRDefault="00CB39CC" w:rsidP="00F32FC7">
            <w:pPr>
              <w:numPr>
                <w:ilvl w:val="0"/>
                <w:numId w:val="17"/>
              </w:numPr>
              <w:autoSpaceDE w:val="0"/>
              <w:autoSpaceDN w:val="0"/>
              <w:adjustRightInd w:val="0"/>
              <w:rPr>
                <w:rFonts w:ascii="Arial" w:hAnsi="Arial" w:cs="Arial"/>
                <w:lang w:val="es-CO" w:eastAsia="es-CO"/>
              </w:rPr>
            </w:pPr>
            <w:r w:rsidRPr="00C8411F">
              <w:rPr>
                <w:rFonts w:ascii="Arial" w:hAnsi="Arial" w:cs="Arial"/>
                <w:lang w:val="es-CO" w:eastAsia="es-CO"/>
              </w:rPr>
              <w:t>Solucionar problemas de lógica proposicional</w:t>
            </w:r>
            <w:r>
              <w:rPr>
                <w:rFonts w:ascii="Arial" w:hAnsi="Arial" w:cs="Arial"/>
                <w:lang w:val="es-CO" w:eastAsia="es-CO"/>
              </w:rPr>
              <w:t>.</w:t>
            </w:r>
          </w:p>
          <w:p w14:paraId="5D103E1F" w14:textId="0267A6CC" w:rsidR="00CB39CC" w:rsidRPr="002A45A1" w:rsidRDefault="00CB39CC" w:rsidP="00F32FC7">
            <w:pPr>
              <w:numPr>
                <w:ilvl w:val="0"/>
                <w:numId w:val="17"/>
              </w:numPr>
              <w:autoSpaceDE w:val="0"/>
              <w:autoSpaceDN w:val="0"/>
              <w:adjustRightInd w:val="0"/>
              <w:rPr>
                <w:rFonts w:ascii="Arial" w:hAnsi="Arial" w:cs="Arial"/>
                <w:lang w:val="es-CO" w:eastAsia="es-CO"/>
              </w:rPr>
            </w:pPr>
            <w:r w:rsidRPr="00C8411F">
              <w:rPr>
                <w:rFonts w:ascii="Arial" w:hAnsi="Arial" w:cs="Arial"/>
                <w:lang w:val="es-CO" w:eastAsia="es-CO"/>
              </w:rPr>
              <w:t xml:space="preserve">Aplicar estructuras secuenciales </w:t>
            </w:r>
            <w:r w:rsidRPr="007725BE">
              <w:rPr>
                <w:rFonts w:ascii="Arial" w:hAnsi="Arial" w:cs="Arial"/>
                <w:lang w:val="es-CO" w:eastAsia="es-CO"/>
              </w:rPr>
              <w:t>en la construcción de algoritmos</w:t>
            </w:r>
            <w:r w:rsidR="000426F4" w:rsidRPr="002A45A1">
              <w:rPr>
                <w:rFonts w:ascii="Arial" w:hAnsi="Arial" w:cs="Arial"/>
                <w:lang w:val="es-CO" w:eastAsia="es-CO"/>
              </w:rPr>
              <w:t>.</w:t>
            </w:r>
          </w:p>
          <w:p w14:paraId="532C16B5" w14:textId="1E36BC58" w:rsidR="00075695" w:rsidRPr="002A45A1" w:rsidRDefault="00075695" w:rsidP="00E32AF0">
            <w:pPr>
              <w:numPr>
                <w:ilvl w:val="0"/>
                <w:numId w:val="17"/>
              </w:numPr>
              <w:autoSpaceDE w:val="0"/>
              <w:autoSpaceDN w:val="0"/>
              <w:adjustRightInd w:val="0"/>
              <w:rPr>
                <w:rFonts w:ascii="Arial" w:hAnsi="Arial" w:cs="Arial"/>
                <w:lang w:val="es-CO" w:eastAsia="es-CO"/>
              </w:rPr>
            </w:pPr>
            <w:r w:rsidRPr="002A45A1">
              <w:rPr>
                <w:rFonts w:ascii="Arial" w:hAnsi="Arial" w:cs="Arial"/>
                <w:lang w:val="es-CO" w:eastAsia="es-CO"/>
              </w:rPr>
              <w:t xml:space="preserve">Aplicar estructuras </w:t>
            </w:r>
            <w:r w:rsidR="007F01F9" w:rsidRPr="002A45A1">
              <w:rPr>
                <w:rFonts w:ascii="Arial" w:hAnsi="Arial" w:cs="Arial"/>
                <w:lang w:val="es-CO" w:eastAsia="es-CO"/>
              </w:rPr>
              <w:t>de control</w:t>
            </w:r>
            <w:r w:rsidRPr="002A45A1">
              <w:rPr>
                <w:rFonts w:ascii="Arial" w:hAnsi="Arial" w:cs="Arial"/>
                <w:lang w:val="es-CO" w:eastAsia="es-CO"/>
              </w:rPr>
              <w:t xml:space="preserve"> en la construcción de algoritmos</w:t>
            </w:r>
            <w:r w:rsidR="000426F4" w:rsidRPr="007725BE">
              <w:rPr>
                <w:rFonts w:ascii="Arial" w:hAnsi="Arial" w:cs="Arial"/>
                <w:lang w:val="es-CO" w:eastAsia="es-CO"/>
              </w:rPr>
              <w:t>.</w:t>
            </w:r>
            <w:r w:rsidR="002C5895" w:rsidRPr="007725BE">
              <w:rPr>
                <w:rFonts w:ascii="Arial" w:hAnsi="Arial" w:cs="Arial"/>
                <w:lang w:val="es-CO" w:eastAsia="es-CO"/>
              </w:rPr>
              <w:t xml:space="preserve"> </w:t>
            </w:r>
          </w:p>
          <w:p w14:paraId="5D7009B9" w14:textId="77777777" w:rsidR="00CB39CC" w:rsidRPr="002A45A1" w:rsidRDefault="00CB39CC" w:rsidP="00F32FC7">
            <w:pPr>
              <w:numPr>
                <w:ilvl w:val="0"/>
                <w:numId w:val="17"/>
              </w:numPr>
              <w:autoSpaceDE w:val="0"/>
              <w:autoSpaceDN w:val="0"/>
              <w:adjustRightInd w:val="0"/>
              <w:rPr>
                <w:rFonts w:ascii="Arial" w:hAnsi="Arial" w:cs="Arial"/>
                <w:lang w:val="es-CO" w:eastAsia="es-CO"/>
              </w:rPr>
            </w:pPr>
            <w:r w:rsidRPr="002A45A1">
              <w:rPr>
                <w:rFonts w:ascii="Arial" w:hAnsi="Arial" w:cs="Arial"/>
                <w:lang w:val="es-CO" w:eastAsia="es-CO"/>
              </w:rPr>
              <w:t>Aplicar estructuras cíclicas en la construcción de algoritmos.</w:t>
            </w:r>
          </w:p>
          <w:p w14:paraId="2E31F498" w14:textId="77777777" w:rsidR="00CB39CC" w:rsidRPr="00C8411F" w:rsidRDefault="00CB39CC" w:rsidP="00F32FC7">
            <w:pPr>
              <w:numPr>
                <w:ilvl w:val="0"/>
                <w:numId w:val="17"/>
              </w:numPr>
              <w:autoSpaceDE w:val="0"/>
              <w:autoSpaceDN w:val="0"/>
              <w:adjustRightInd w:val="0"/>
              <w:rPr>
                <w:rFonts w:ascii="Arial" w:hAnsi="Arial" w:cs="Arial"/>
                <w:lang w:val="es-CO" w:eastAsia="es-CO"/>
              </w:rPr>
            </w:pPr>
            <w:r w:rsidRPr="00C8411F">
              <w:rPr>
                <w:rFonts w:ascii="Arial" w:hAnsi="Arial" w:cs="Arial"/>
                <w:lang w:val="es-CO" w:eastAsia="es-CO"/>
              </w:rPr>
              <w:t xml:space="preserve">Construir algoritmos </w:t>
            </w:r>
            <w:r>
              <w:rPr>
                <w:rFonts w:ascii="Arial" w:hAnsi="Arial" w:cs="Arial"/>
                <w:lang w:val="es-CO" w:eastAsia="es-CO"/>
              </w:rPr>
              <w:t>con</w:t>
            </w:r>
            <w:r w:rsidRPr="00C8411F">
              <w:rPr>
                <w:rFonts w:ascii="Arial" w:hAnsi="Arial" w:cs="Arial"/>
                <w:lang w:val="es-CO" w:eastAsia="es-CO"/>
              </w:rPr>
              <w:t xml:space="preserve"> funciones</w:t>
            </w:r>
            <w:r>
              <w:rPr>
                <w:rFonts w:ascii="Arial" w:hAnsi="Arial" w:cs="Arial"/>
                <w:lang w:val="es-CO" w:eastAsia="es-CO"/>
              </w:rPr>
              <w:t xml:space="preserve"> y procedimientos.</w:t>
            </w:r>
          </w:p>
          <w:p w14:paraId="4D8144C2" w14:textId="77777777" w:rsidR="00CB39CC" w:rsidRPr="00C8411F" w:rsidRDefault="00CB39CC" w:rsidP="00F32FC7">
            <w:pPr>
              <w:numPr>
                <w:ilvl w:val="0"/>
                <w:numId w:val="17"/>
              </w:numPr>
              <w:autoSpaceDE w:val="0"/>
              <w:autoSpaceDN w:val="0"/>
              <w:adjustRightInd w:val="0"/>
              <w:rPr>
                <w:rFonts w:ascii="Arial" w:hAnsi="Arial" w:cs="Arial"/>
                <w:lang w:val="es-CO" w:eastAsia="es-CO"/>
              </w:rPr>
            </w:pPr>
            <w:r w:rsidRPr="00C8411F">
              <w:rPr>
                <w:rFonts w:ascii="Arial" w:hAnsi="Arial" w:cs="Arial"/>
                <w:lang w:val="es-CO" w:eastAsia="es-CO"/>
              </w:rPr>
              <w:t xml:space="preserve">Construir algoritmos </w:t>
            </w:r>
            <w:r>
              <w:rPr>
                <w:rFonts w:ascii="Arial" w:hAnsi="Arial" w:cs="Arial"/>
                <w:lang w:val="es-CO" w:eastAsia="es-CO"/>
              </w:rPr>
              <w:t>con</w:t>
            </w:r>
            <w:r w:rsidRPr="00C8411F">
              <w:rPr>
                <w:rFonts w:ascii="Arial" w:hAnsi="Arial" w:cs="Arial"/>
                <w:lang w:val="es-CO" w:eastAsia="es-CO"/>
              </w:rPr>
              <w:t xml:space="preserve"> arreglos.</w:t>
            </w:r>
          </w:p>
          <w:p w14:paraId="7337A2A3" w14:textId="77777777" w:rsidR="00CB39CC" w:rsidRPr="00CB39CC" w:rsidRDefault="00CB39CC" w:rsidP="00F32FC7">
            <w:pPr>
              <w:numPr>
                <w:ilvl w:val="0"/>
                <w:numId w:val="17"/>
              </w:numPr>
              <w:autoSpaceDE w:val="0"/>
              <w:autoSpaceDN w:val="0"/>
              <w:adjustRightInd w:val="0"/>
              <w:jc w:val="both"/>
              <w:rPr>
                <w:rFonts w:ascii="Arial" w:hAnsi="Arial" w:cs="Arial"/>
                <w:color w:val="000000"/>
                <w:szCs w:val="22"/>
                <w:lang w:val="es-CO"/>
              </w:rPr>
            </w:pPr>
            <w:r w:rsidRPr="00CB39CC">
              <w:rPr>
                <w:rFonts w:ascii="Arial" w:hAnsi="Arial" w:cs="Arial"/>
                <w:lang w:val="es-CO" w:eastAsia="es-CO"/>
              </w:rPr>
              <w:t>Construir algoritmos con manejo de archivos.</w:t>
            </w:r>
          </w:p>
          <w:p w14:paraId="38673117" w14:textId="77777777" w:rsidR="008967A2" w:rsidRDefault="008967A2" w:rsidP="003D57C7">
            <w:pPr>
              <w:autoSpaceDE w:val="0"/>
              <w:autoSpaceDN w:val="0"/>
              <w:adjustRightInd w:val="0"/>
              <w:ind w:left="720"/>
              <w:jc w:val="both"/>
              <w:rPr>
                <w:rFonts w:ascii="Arial" w:hAnsi="Arial" w:cs="Arial"/>
                <w:color w:val="000000"/>
                <w:szCs w:val="22"/>
              </w:rPr>
            </w:pPr>
          </w:p>
          <w:p w14:paraId="69D30C28" w14:textId="77777777" w:rsidR="008967A2" w:rsidRDefault="00075695" w:rsidP="003D57C7">
            <w:pPr>
              <w:autoSpaceDE w:val="0"/>
              <w:autoSpaceDN w:val="0"/>
              <w:adjustRightInd w:val="0"/>
              <w:jc w:val="both"/>
              <w:rPr>
                <w:szCs w:val="20"/>
                <w:lang w:val="es-CO" w:eastAsia="es-CO"/>
              </w:rPr>
            </w:pPr>
            <w:r w:rsidRPr="00BB5E5C">
              <w:rPr>
                <w:rFonts w:ascii="Arial" w:hAnsi="Arial" w:cs="Arial"/>
                <w:b/>
                <w:lang w:val="es-CO" w:eastAsia="es-CO"/>
              </w:rPr>
              <w:t>220501093</w:t>
            </w:r>
            <w:r w:rsidRPr="003C0E22">
              <w:rPr>
                <w:rFonts w:ascii="Arial" w:hAnsi="Arial" w:cs="Arial"/>
                <w:b/>
                <w:lang w:val="es-CO" w:eastAsia="es-CO"/>
              </w:rPr>
              <w:t xml:space="preserve"> 0</w:t>
            </w:r>
            <w:r>
              <w:rPr>
                <w:rFonts w:ascii="Arial" w:hAnsi="Arial" w:cs="Arial"/>
                <w:b/>
                <w:lang w:val="es-CO" w:eastAsia="es-CO"/>
              </w:rPr>
              <w:t>4</w:t>
            </w:r>
            <w:r>
              <w:rPr>
                <w:rFonts w:ascii="Arial" w:hAnsi="Arial" w:cs="Arial"/>
                <w:lang w:val="es-CO" w:eastAsia="es-CO"/>
              </w:rPr>
              <w:t xml:space="preserve"> </w:t>
            </w:r>
            <w:r w:rsidRPr="00E66B40">
              <w:rPr>
                <w:szCs w:val="20"/>
                <w:lang w:val="es-CO" w:eastAsia="es-CO"/>
              </w:rPr>
              <w:t xml:space="preserve">Verificar </w:t>
            </w:r>
            <w:r>
              <w:rPr>
                <w:szCs w:val="20"/>
                <w:lang w:val="es-CO" w:eastAsia="es-CO"/>
              </w:rPr>
              <w:t>los modelos realizados en la fase de análisis</w:t>
            </w:r>
            <w:r w:rsidRPr="00E66B40">
              <w:rPr>
                <w:szCs w:val="20"/>
                <w:lang w:val="es-CO" w:eastAsia="es-CO"/>
              </w:rPr>
              <w:t xml:space="preserve"> </w:t>
            </w:r>
            <w:r>
              <w:rPr>
                <w:szCs w:val="20"/>
                <w:lang w:val="es-CO" w:eastAsia="es-CO"/>
              </w:rPr>
              <w:t>de acuerdo con lo establecido en el  informe de requisitos</w:t>
            </w:r>
            <w:r w:rsidR="008967A2" w:rsidRPr="00E66B40">
              <w:rPr>
                <w:szCs w:val="20"/>
                <w:lang w:val="es-CO" w:eastAsia="es-CO"/>
              </w:rPr>
              <w:t>.</w:t>
            </w:r>
          </w:p>
          <w:p w14:paraId="60863B56" w14:textId="77777777" w:rsidR="003C2E13" w:rsidRDefault="003C2E13" w:rsidP="003D57C7">
            <w:pPr>
              <w:autoSpaceDE w:val="0"/>
              <w:autoSpaceDN w:val="0"/>
              <w:adjustRightInd w:val="0"/>
              <w:jc w:val="both"/>
              <w:rPr>
                <w:szCs w:val="20"/>
                <w:lang w:val="es-CO" w:eastAsia="es-CO"/>
              </w:rPr>
            </w:pPr>
          </w:p>
          <w:p w14:paraId="189F4629" w14:textId="77777777" w:rsidR="003C2E13" w:rsidRDefault="003C2E13" w:rsidP="003C2E13">
            <w:pPr>
              <w:numPr>
                <w:ilvl w:val="0"/>
                <w:numId w:val="17"/>
              </w:numPr>
              <w:autoSpaceDE w:val="0"/>
              <w:autoSpaceDN w:val="0"/>
              <w:adjustRightInd w:val="0"/>
              <w:rPr>
                <w:rFonts w:ascii="Arial" w:hAnsi="Arial" w:cs="Arial"/>
                <w:lang w:val="es-CO" w:eastAsia="es-CO"/>
              </w:rPr>
            </w:pPr>
            <w:r w:rsidRPr="00F32FC7">
              <w:rPr>
                <w:rFonts w:ascii="Arial" w:hAnsi="Arial" w:cs="Arial"/>
                <w:lang w:val="es-CO" w:eastAsia="es-CO"/>
              </w:rPr>
              <w:t xml:space="preserve">Elaborar listas de </w:t>
            </w:r>
            <w:r w:rsidRPr="002A45A1">
              <w:rPr>
                <w:rFonts w:ascii="Arial" w:hAnsi="Arial" w:cs="Arial"/>
                <w:lang w:val="es-CO" w:eastAsia="es-CO"/>
              </w:rPr>
              <w:t>chequeo para validación</w:t>
            </w:r>
            <w:r w:rsidR="002A45A1" w:rsidRPr="007725BE">
              <w:rPr>
                <w:rFonts w:ascii="Arial" w:hAnsi="Arial" w:cs="Arial"/>
                <w:lang w:val="es-CO" w:eastAsia="es-CO"/>
              </w:rPr>
              <w:t>.</w:t>
            </w:r>
          </w:p>
          <w:p w14:paraId="0316F930" w14:textId="0D03D000" w:rsidR="006E0925" w:rsidRPr="002A45A1" w:rsidRDefault="006E0925" w:rsidP="003C2E13">
            <w:pPr>
              <w:numPr>
                <w:ilvl w:val="0"/>
                <w:numId w:val="17"/>
              </w:numPr>
              <w:autoSpaceDE w:val="0"/>
              <w:autoSpaceDN w:val="0"/>
              <w:adjustRightInd w:val="0"/>
              <w:rPr>
                <w:rFonts w:ascii="Arial" w:hAnsi="Arial" w:cs="Arial"/>
                <w:lang w:val="es-CO" w:eastAsia="es-CO"/>
              </w:rPr>
            </w:pPr>
            <w:r>
              <w:rPr>
                <w:rFonts w:ascii="Arial" w:hAnsi="Arial" w:cs="Arial"/>
                <w:lang w:val="es-CO" w:eastAsia="es-CO"/>
              </w:rPr>
              <w:t>Aplicar listas de chequeo para validación.</w:t>
            </w:r>
          </w:p>
          <w:p w14:paraId="3153464C" w14:textId="77777777" w:rsidR="003C2E13" w:rsidRPr="00F32FC7" w:rsidRDefault="003C2E13" w:rsidP="003C2E13">
            <w:pPr>
              <w:numPr>
                <w:ilvl w:val="0"/>
                <w:numId w:val="17"/>
              </w:numPr>
              <w:autoSpaceDE w:val="0"/>
              <w:autoSpaceDN w:val="0"/>
              <w:adjustRightInd w:val="0"/>
              <w:rPr>
                <w:rFonts w:ascii="Arial" w:hAnsi="Arial" w:cs="Arial"/>
                <w:lang w:val="es-CO" w:eastAsia="es-CO"/>
              </w:rPr>
            </w:pPr>
            <w:r w:rsidRPr="004829C8">
              <w:rPr>
                <w:rFonts w:ascii="Arial" w:hAnsi="Arial" w:cs="Arial"/>
                <w:color w:val="000000"/>
                <w:szCs w:val="22"/>
              </w:rPr>
              <w:t xml:space="preserve">Evaluar </w:t>
            </w:r>
            <w:r>
              <w:rPr>
                <w:rFonts w:ascii="Arial" w:hAnsi="Arial" w:cs="Arial"/>
                <w:color w:val="000000"/>
                <w:szCs w:val="22"/>
              </w:rPr>
              <w:t>informe</w:t>
            </w:r>
            <w:r w:rsidRPr="004829C8">
              <w:rPr>
                <w:rFonts w:ascii="Arial" w:hAnsi="Arial" w:cs="Arial"/>
                <w:color w:val="000000"/>
                <w:szCs w:val="22"/>
              </w:rPr>
              <w:t xml:space="preserve"> de análisis</w:t>
            </w:r>
          </w:p>
          <w:p w14:paraId="78C58692" w14:textId="34D40DDC" w:rsidR="00F32FC7" w:rsidRPr="007725BE" w:rsidRDefault="00F32FC7">
            <w:pPr>
              <w:numPr>
                <w:ilvl w:val="0"/>
                <w:numId w:val="17"/>
              </w:numPr>
              <w:autoSpaceDE w:val="0"/>
              <w:autoSpaceDN w:val="0"/>
              <w:adjustRightInd w:val="0"/>
              <w:jc w:val="both"/>
              <w:rPr>
                <w:rFonts w:ascii="Arial" w:hAnsi="Arial" w:cs="Arial"/>
                <w:b/>
                <w:szCs w:val="22"/>
              </w:rPr>
            </w:pPr>
            <w:r w:rsidRPr="007725BE">
              <w:rPr>
                <w:rFonts w:ascii="Arial" w:hAnsi="Arial" w:cs="Arial"/>
                <w:szCs w:val="22"/>
                <w:lang w:val="es-CO" w:eastAsia="es-CO"/>
              </w:rPr>
              <w:t>Ajustar cambios de la documentación de análisis</w:t>
            </w:r>
          </w:p>
          <w:p w14:paraId="4CC88341" w14:textId="77777777" w:rsidR="008967A2" w:rsidRPr="004829C8" w:rsidRDefault="008967A2" w:rsidP="00E32AF0">
            <w:pPr>
              <w:autoSpaceDE w:val="0"/>
              <w:autoSpaceDN w:val="0"/>
              <w:adjustRightInd w:val="0"/>
              <w:ind w:left="720"/>
              <w:jc w:val="both"/>
              <w:rPr>
                <w:rFonts w:ascii="Arial" w:hAnsi="Arial" w:cs="Arial"/>
                <w:color w:val="000000"/>
                <w:szCs w:val="22"/>
              </w:rPr>
            </w:pPr>
          </w:p>
        </w:tc>
      </w:tr>
      <w:tr w:rsidR="008967A2" w:rsidRPr="0074547A" w14:paraId="5CAEC142" w14:textId="77777777" w:rsidTr="003D57C7">
        <w:trPr>
          <w:jc w:val="center"/>
        </w:trPr>
        <w:tc>
          <w:tcPr>
            <w:tcW w:w="8998" w:type="dxa"/>
            <w:gridSpan w:val="2"/>
            <w:shd w:val="clear" w:color="auto" w:fill="E6E6E6"/>
          </w:tcPr>
          <w:p w14:paraId="5A507BEB" w14:textId="77777777" w:rsidR="008967A2" w:rsidRPr="0074547A" w:rsidRDefault="008967A2" w:rsidP="003D57C7">
            <w:pPr>
              <w:numPr>
                <w:ilvl w:val="0"/>
                <w:numId w:val="4"/>
              </w:numPr>
              <w:jc w:val="center"/>
              <w:rPr>
                <w:rFonts w:ascii="Arial" w:hAnsi="Arial" w:cs="Arial"/>
                <w:b/>
                <w:color w:val="000000"/>
                <w:sz w:val="22"/>
                <w:szCs w:val="22"/>
                <w:lang w:val="es-MX"/>
              </w:rPr>
            </w:pPr>
            <w:r w:rsidRPr="0074547A">
              <w:rPr>
                <w:rFonts w:ascii="Arial" w:hAnsi="Arial" w:cs="Arial"/>
                <w:b/>
                <w:color w:val="000000"/>
                <w:sz w:val="22"/>
                <w:szCs w:val="22"/>
                <w:lang w:val="es-MX"/>
              </w:rPr>
              <w:lastRenderedPageBreak/>
              <w:t>CRITERIOS DE EVALUACION</w:t>
            </w:r>
          </w:p>
        </w:tc>
      </w:tr>
      <w:tr w:rsidR="008967A2" w:rsidRPr="0074547A" w14:paraId="16C58026" w14:textId="77777777" w:rsidTr="003D57C7">
        <w:trPr>
          <w:jc w:val="center"/>
        </w:trPr>
        <w:tc>
          <w:tcPr>
            <w:tcW w:w="8998" w:type="dxa"/>
            <w:gridSpan w:val="2"/>
            <w:tcBorders>
              <w:bottom w:val="single" w:sz="4" w:space="0" w:color="auto"/>
            </w:tcBorders>
          </w:tcPr>
          <w:p w14:paraId="3738E77B" w14:textId="77777777" w:rsidR="006A31D3" w:rsidRDefault="00F32FC7" w:rsidP="00693603">
            <w:pPr>
              <w:autoSpaceDE w:val="0"/>
              <w:autoSpaceDN w:val="0"/>
              <w:adjustRightInd w:val="0"/>
              <w:jc w:val="both"/>
              <w:rPr>
                <w:szCs w:val="20"/>
                <w:lang w:val="es-CO" w:eastAsia="es-CO"/>
              </w:rPr>
            </w:pPr>
            <w:r w:rsidRPr="00BB5E5C">
              <w:rPr>
                <w:rFonts w:ascii="Arial" w:hAnsi="Arial" w:cs="Arial"/>
                <w:b/>
                <w:lang w:val="es-CO" w:eastAsia="es-CO"/>
              </w:rPr>
              <w:t>220501093</w:t>
            </w:r>
            <w:r>
              <w:rPr>
                <w:rFonts w:ascii="Arial" w:hAnsi="Arial" w:cs="Arial"/>
                <w:lang w:val="es-CO" w:eastAsia="es-CO"/>
              </w:rPr>
              <w:t xml:space="preserve"> </w:t>
            </w:r>
            <w:r w:rsidRPr="003C0E22">
              <w:rPr>
                <w:rFonts w:ascii="Arial" w:hAnsi="Arial" w:cs="Arial"/>
                <w:b/>
                <w:lang w:val="es-CO" w:eastAsia="es-CO"/>
              </w:rPr>
              <w:t>0</w:t>
            </w:r>
            <w:r>
              <w:rPr>
                <w:rFonts w:ascii="Arial" w:hAnsi="Arial" w:cs="Arial"/>
                <w:b/>
                <w:lang w:val="es-CO" w:eastAsia="es-CO"/>
              </w:rPr>
              <w:t>1</w:t>
            </w:r>
            <w:r>
              <w:rPr>
                <w:rFonts w:ascii="Arial" w:hAnsi="Arial" w:cs="Arial"/>
                <w:lang w:val="es-CO" w:eastAsia="es-CO"/>
              </w:rPr>
              <w:t xml:space="preserve"> </w:t>
            </w:r>
            <w:r w:rsidR="00981CC4">
              <w:rPr>
                <w:szCs w:val="20"/>
                <w:lang w:val="es-CO" w:eastAsia="es-CO"/>
              </w:rPr>
              <w:t>Planear actividades de análisis de acuerdo con la metodología seleccionada.</w:t>
            </w:r>
          </w:p>
          <w:p w14:paraId="1D151FBE" w14:textId="77777777" w:rsidR="00693603" w:rsidRDefault="00693603" w:rsidP="00693603">
            <w:pPr>
              <w:autoSpaceDE w:val="0"/>
              <w:autoSpaceDN w:val="0"/>
              <w:adjustRightInd w:val="0"/>
              <w:jc w:val="both"/>
              <w:rPr>
                <w:szCs w:val="20"/>
                <w:lang w:val="es-CO" w:eastAsia="es-CO"/>
              </w:rPr>
            </w:pPr>
          </w:p>
          <w:p w14:paraId="4E6F8F7E" w14:textId="77777777" w:rsidR="00981CC4" w:rsidRPr="00E32AF0" w:rsidRDefault="00981CC4" w:rsidP="00981CC4">
            <w:pPr>
              <w:pStyle w:val="Prrafodelista"/>
              <w:numPr>
                <w:ilvl w:val="0"/>
                <w:numId w:val="17"/>
              </w:numPr>
              <w:rPr>
                <w:lang w:val="es-CO" w:eastAsia="es-CO"/>
              </w:rPr>
            </w:pPr>
            <w:r w:rsidRPr="00BB5E5C">
              <w:rPr>
                <w:rFonts w:ascii="Arial" w:hAnsi="Arial" w:cs="Arial"/>
                <w:lang w:val="es-CO" w:eastAsia="es-CO"/>
              </w:rPr>
              <w:t xml:space="preserve">Identifica </w:t>
            </w:r>
            <w:r w:rsidRPr="00BB5E5C">
              <w:rPr>
                <w:lang w:val="es-CO" w:eastAsia="es-CO"/>
              </w:rPr>
              <w:t>metodología</w:t>
            </w:r>
            <w:r>
              <w:rPr>
                <w:lang w:val="es-CO" w:eastAsia="es-CO"/>
              </w:rPr>
              <w:t>s</w:t>
            </w:r>
            <w:r w:rsidRPr="00BB5E5C">
              <w:rPr>
                <w:lang w:val="es-CO" w:eastAsia="es-CO"/>
              </w:rPr>
              <w:t xml:space="preserve"> </w:t>
            </w:r>
            <w:r w:rsidRPr="00BB5E5C">
              <w:rPr>
                <w:color w:val="000000"/>
                <w:szCs w:val="22"/>
              </w:rPr>
              <w:t>de desarrollo de software</w:t>
            </w:r>
            <w:r>
              <w:rPr>
                <w:color w:val="000000"/>
                <w:szCs w:val="22"/>
              </w:rPr>
              <w:t xml:space="preserve"> de acuerdo con las características del software a desarrollar.</w:t>
            </w:r>
          </w:p>
          <w:p w14:paraId="28E0BBF4" w14:textId="77777777" w:rsidR="00981CC4" w:rsidRDefault="00981CC4" w:rsidP="00981CC4">
            <w:pPr>
              <w:numPr>
                <w:ilvl w:val="0"/>
                <w:numId w:val="17"/>
              </w:numPr>
              <w:autoSpaceDE w:val="0"/>
              <w:autoSpaceDN w:val="0"/>
              <w:adjustRightInd w:val="0"/>
              <w:jc w:val="both"/>
              <w:rPr>
                <w:rFonts w:ascii="Arial" w:hAnsi="Arial" w:cs="Arial"/>
                <w:color w:val="000000"/>
                <w:szCs w:val="22"/>
              </w:rPr>
            </w:pPr>
            <w:r>
              <w:rPr>
                <w:rFonts w:ascii="Arial" w:hAnsi="Arial" w:cs="Arial"/>
                <w:lang w:val="es-CO" w:eastAsia="es-CO"/>
              </w:rPr>
              <w:t xml:space="preserve">Establece las actividades </w:t>
            </w:r>
            <w:r w:rsidR="00514760">
              <w:rPr>
                <w:rFonts w:ascii="Arial" w:hAnsi="Arial" w:cs="Arial"/>
                <w:lang w:val="es-CO" w:eastAsia="es-CO"/>
              </w:rPr>
              <w:t>de análisis de acuerdo con l</w:t>
            </w:r>
            <w:r>
              <w:rPr>
                <w:rFonts w:ascii="Arial" w:hAnsi="Arial" w:cs="Arial"/>
                <w:lang w:val="es-CO" w:eastAsia="es-CO"/>
              </w:rPr>
              <w:t>a</w:t>
            </w:r>
            <w:r w:rsidRPr="00693603">
              <w:rPr>
                <w:rFonts w:ascii="Arial" w:hAnsi="Arial" w:cs="Arial"/>
                <w:lang w:val="es-CO" w:eastAsia="es-CO"/>
              </w:rPr>
              <w:t xml:space="preserve"> metodología</w:t>
            </w:r>
            <w:r>
              <w:rPr>
                <w:rFonts w:ascii="Arial" w:hAnsi="Arial" w:cs="Arial"/>
                <w:lang w:val="es-CO" w:eastAsia="es-CO"/>
              </w:rPr>
              <w:t xml:space="preserve"> seleccionada </w:t>
            </w:r>
          </w:p>
          <w:p w14:paraId="509737B0" w14:textId="77777777" w:rsidR="00693603" w:rsidRPr="00693603" w:rsidRDefault="00693603" w:rsidP="00693603">
            <w:pPr>
              <w:pStyle w:val="Prrafodelista"/>
              <w:autoSpaceDE w:val="0"/>
              <w:autoSpaceDN w:val="0"/>
              <w:adjustRightInd w:val="0"/>
              <w:jc w:val="both"/>
              <w:rPr>
                <w:rFonts w:ascii="Arial" w:hAnsi="Arial" w:cs="Arial"/>
                <w:b/>
                <w:lang w:val="es-CO" w:eastAsia="es-CO"/>
              </w:rPr>
            </w:pPr>
          </w:p>
          <w:p w14:paraId="54402FAE" w14:textId="77777777" w:rsidR="008967A2" w:rsidRDefault="007376CD" w:rsidP="003D57C7">
            <w:pPr>
              <w:autoSpaceDE w:val="0"/>
              <w:autoSpaceDN w:val="0"/>
              <w:adjustRightInd w:val="0"/>
              <w:jc w:val="both"/>
              <w:rPr>
                <w:szCs w:val="20"/>
                <w:lang w:val="es-CO" w:eastAsia="es-CO"/>
              </w:rPr>
            </w:pPr>
            <w:r w:rsidRPr="00BB5E5C">
              <w:rPr>
                <w:rFonts w:ascii="Arial" w:hAnsi="Arial" w:cs="Arial"/>
                <w:b/>
                <w:lang w:val="es-CO" w:eastAsia="es-CO"/>
              </w:rPr>
              <w:t>220501093</w:t>
            </w:r>
            <w:r>
              <w:rPr>
                <w:rFonts w:ascii="Arial" w:hAnsi="Arial" w:cs="Arial"/>
                <w:lang w:val="es-CO" w:eastAsia="es-CO"/>
              </w:rPr>
              <w:t xml:space="preserve"> </w:t>
            </w:r>
            <w:r w:rsidR="008967A2" w:rsidRPr="003C0E22">
              <w:rPr>
                <w:rFonts w:ascii="Arial" w:hAnsi="Arial" w:cs="Arial"/>
                <w:b/>
                <w:lang w:val="es-CO" w:eastAsia="es-CO"/>
              </w:rPr>
              <w:t>0</w:t>
            </w:r>
            <w:r w:rsidR="00693603">
              <w:rPr>
                <w:rFonts w:ascii="Arial" w:hAnsi="Arial" w:cs="Arial"/>
                <w:b/>
                <w:lang w:val="es-CO" w:eastAsia="es-CO"/>
              </w:rPr>
              <w:t>2</w:t>
            </w:r>
            <w:r w:rsidR="008967A2">
              <w:rPr>
                <w:rFonts w:ascii="Arial" w:hAnsi="Arial" w:cs="Arial"/>
                <w:lang w:val="es-CO" w:eastAsia="es-CO"/>
              </w:rPr>
              <w:t xml:space="preserve"> </w:t>
            </w:r>
            <w:r w:rsidR="008967A2" w:rsidRPr="00E66B40">
              <w:rPr>
                <w:szCs w:val="20"/>
                <w:lang w:val="es-CO" w:eastAsia="es-CO"/>
              </w:rPr>
              <w:t xml:space="preserve">Modelar las funciones del </w:t>
            </w:r>
            <w:r w:rsidR="006A31D3">
              <w:rPr>
                <w:szCs w:val="20"/>
                <w:lang w:val="es-CO" w:eastAsia="es-CO"/>
              </w:rPr>
              <w:t>software</w:t>
            </w:r>
            <w:r w:rsidR="006A31D3" w:rsidRPr="00E66B40">
              <w:rPr>
                <w:szCs w:val="20"/>
                <w:lang w:val="es-CO" w:eastAsia="es-CO"/>
              </w:rPr>
              <w:t xml:space="preserve"> </w:t>
            </w:r>
            <w:r w:rsidR="008967A2">
              <w:rPr>
                <w:szCs w:val="20"/>
                <w:lang w:val="es-CO" w:eastAsia="es-CO"/>
              </w:rPr>
              <w:t xml:space="preserve">de acuerdo con </w:t>
            </w:r>
            <w:r w:rsidR="008967A2" w:rsidRPr="00E66B40">
              <w:rPr>
                <w:szCs w:val="20"/>
                <w:lang w:val="es-CO" w:eastAsia="es-CO"/>
              </w:rPr>
              <w:t xml:space="preserve"> el informe de requisitos.</w:t>
            </w:r>
          </w:p>
          <w:p w14:paraId="3D7210C2" w14:textId="77777777" w:rsidR="00055F9D" w:rsidRDefault="00055F9D" w:rsidP="003D57C7">
            <w:pPr>
              <w:autoSpaceDE w:val="0"/>
              <w:autoSpaceDN w:val="0"/>
              <w:adjustRightInd w:val="0"/>
              <w:jc w:val="both"/>
              <w:rPr>
                <w:szCs w:val="20"/>
                <w:lang w:val="es-CO" w:eastAsia="es-CO"/>
              </w:rPr>
            </w:pPr>
          </w:p>
          <w:p w14:paraId="5BF9C78E" w14:textId="77777777" w:rsidR="008967A2" w:rsidRPr="00893512" w:rsidRDefault="008967A2" w:rsidP="00981CC4">
            <w:pPr>
              <w:numPr>
                <w:ilvl w:val="0"/>
                <w:numId w:val="17"/>
              </w:numPr>
              <w:autoSpaceDE w:val="0"/>
              <w:autoSpaceDN w:val="0"/>
              <w:adjustRightInd w:val="0"/>
              <w:jc w:val="both"/>
              <w:rPr>
                <w:rFonts w:ascii="Arial" w:hAnsi="Arial" w:cs="Arial"/>
                <w:color w:val="000000"/>
                <w:szCs w:val="22"/>
              </w:rPr>
            </w:pPr>
            <w:r w:rsidRPr="00893512">
              <w:rPr>
                <w:rFonts w:ascii="Arial" w:hAnsi="Arial" w:cs="Arial"/>
                <w:color w:val="000000"/>
                <w:szCs w:val="22"/>
              </w:rPr>
              <w:t xml:space="preserve">Interpreta el informe de requisitos para modelar las funciones del </w:t>
            </w:r>
            <w:r w:rsidR="000079F6">
              <w:rPr>
                <w:rFonts w:ascii="Arial" w:hAnsi="Arial" w:cs="Arial"/>
                <w:color w:val="000000"/>
                <w:szCs w:val="22"/>
              </w:rPr>
              <w:t>software</w:t>
            </w:r>
            <w:r w:rsidRPr="00893512">
              <w:rPr>
                <w:rFonts w:ascii="Arial" w:hAnsi="Arial" w:cs="Arial"/>
                <w:color w:val="000000"/>
                <w:szCs w:val="22"/>
              </w:rPr>
              <w:t>.</w:t>
            </w:r>
          </w:p>
          <w:p w14:paraId="18696DB4" w14:textId="518CFB9F" w:rsidR="008967A2" w:rsidRPr="004829C8" w:rsidRDefault="002D585C">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t xml:space="preserve">Elabora diagramas de </w:t>
            </w:r>
            <w:r w:rsidR="008967A2" w:rsidRPr="004829C8">
              <w:rPr>
                <w:rFonts w:ascii="Arial" w:hAnsi="Arial" w:cs="Arial"/>
                <w:color w:val="000000"/>
                <w:szCs w:val="22"/>
              </w:rPr>
              <w:t>casos de uso</w:t>
            </w:r>
            <w:r w:rsidR="008967A2">
              <w:rPr>
                <w:rFonts w:ascii="Arial" w:hAnsi="Arial" w:cs="Arial"/>
                <w:color w:val="000000"/>
                <w:szCs w:val="22"/>
              </w:rPr>
              <w:t xml:space="preserve"> de acuerdo </w:t>
            </w:r>
            <w:r w:rsidR="000079F6">
              <w:rPr>
                <w:rFonts w:ascii="Arial" w:hAnsi="Arial" w:cs="Arial"/>
                <w:color w:val="000000"/>
                <w:szCs w:val="22"/>
              </w:rPr>
              <w:t xml:space="preserve">con </w:t>
            </w:r>
            <w:r w:rsidR="008967A2">
              <w:rPr>
                <w:rFonts w:ascii="Arial" w:hAnsi="Arial" w:cs="Arial"/>
                <w:color w:val="000000"/>
                <w:szCs w:val="22"/>
              </w:rPr>
              <w:t xml:space="preserve">los estándares actuales </w:t>
            </w:r>
            <w:r w:rsidR="00D70669">
              <w:rPr>
                <w:rFonts w:ascii="Arial" w:hAnsi="Arial" w:cs="Arial"/>
                <w:color w:val="000000"/>
                <w:szCs w:val="22"/>
              </w:rPr>
              <w:t xml:space="preserve">mediante </w:t>
            </w:r>
            <w:r w:rsidR="00175E80">
              <w:rPr>
                <w:rFonts w:ascii="Arial" w:hAnsi="Arial" w:cs="Arial"/>
                <w:color w:val="000000"/>
                <w:szCs w:val="22"/>
              </w:rPr>
              <w:t>Lenguaje Unificado de Modelado (</w:t>
            </w:r>
            <w:r w:rsidR="008967A2">
              <w:rPr>
                <w:rFonts w:ascii="Arial" w:hAnsi="Arial" w:cs="Arial"/>
                <w:color w:val="000000"/>
                <w:szCs w:val="22"/>
              </w:rPr>
              <w:t>UML</w:t>
            </w:r>
            <w:r w:rsidR="00175E80">
              <w:rPr>
                <w:rFonts w:ascii="Arial" w:hAnsi="Arial" w:cs="Arial"/>
                <w:color w:val="000000"/>
                <w:szCs w:val="22"/>
              </w:rPr>
              <w:t>).</w:t>
            </w:r>
          </w:p>
          <w:p w14:paraId="1FA24113" w14:textId="77777777" w:rsidR="008967A2" w:rsidRPr="004829C8" w:rsidRDefault="008967A2" w:rsidP="00981CC4">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t>Realiza</w:t>
            </w:r>
            <w:r w:rsidRPr="004829C8">
              <w:rPr>
                <w:rFonts w:ascii="Arial" w:hAnsi="Arial" w:cs="Arial"/>
                <w:color w:val="000000"/>
                <w:szCs w:val="22"/>
              </w:rPr>
              <w:t xml:space="preserve"> diagramas de actividades</w:t>
            </w:r>
            <w:r>
              <w:rPr>
                <w:rFonts w:ascii="Arial" w:hAnsi="Arial" w:cs="Arial"/>
                <w:color w:val="000000"/>
                <w:szCs w:val="22"/>
              </w:rPr>
              <w:t xml:space="preserve"> exponiendo detalles de los casos de uso.</w:t>
            </w:r>
          </w:p>
          <w:p w14:paraId="2EA72F99" w14:textId="77777777" w:rsidR="008967A2" w:rsidRPr="00623682" w:rsidRDefault="008967A2" w:rsidP="00981CC4">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t>Genera</w:t>
            </w:r>
            <w:r w:rsidRPr="004829C8">
              <w:rPr>
                <w:rFonts w:ascii="Arial" w:hAnsi="Arial" w:cs="Arial"/>
                <w:color w:val="000000"/>
                <w:szCs w:val="22"/>
              </w:rPr>
              <w:t xml:space="preserve"> plantillas extendidas de casos de uso</w:t>
            </w:r>
            <w:r>
              <w:rPr>
                <w:rFonts w:ascii="Arial" w:hAnsi="Arial" w:cs="Arial"/>
                <w:color w:val="000000"/>
                <w:szCs w:val="22"/>
              </w:rPr>
              <w:t xml:space="preserve"> expresando la intención de las acciones a desarrollar.</w:t>
            </w:r>
          </w:p>
          <w:p w14:paraId="5ED9D52D" w14:textId="77777777" w:rsidR="008967A2" w:rsidRDefault="008967A2" w:rsidP="00981CC4">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t>Representa</w:t>
            </w:r>
            <w:r w:rsidRPr="004829C8">
              <w:rPr>
                <w:rFonts w:ascii="Arial" w:hAnsi="Arial" w:cs="Arial"/>
                <w:color w:val="000000"/>
                <w:szCs w:val="22"/>
              </w:rPr>
              <w:t xml:space="preserve"> el negocio en término de clases abstractas</w:t>
            </w:r>
            <w:r>
              <w:rPr>
                <w:rFonts w:ascii="Arial" w:hAnsi="Arial" w:cs="Arial"/>
                <w:color w:val="000000"/>
                <w:szCs w:val="22"/>
              </w:rPr>
              <w:t xml:space="preserve"> generando un modelo de dominio consistente.</w:t>
            </w:r>
          </w:p>
          <w:p w14:paraId="65D3FBF5" w14:textId="77777777" w:rsidR="002D585C" w:rsidRDefault="002D585C" w:rsidP="00981CC4">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t>Documenta las actividades de análisis a través de un informe</w:t>
            </w:r>
          </w:p>
          <w:p w14:paraId="59183366" w14:textId="02A15C01" w:rsidR="0007068D" w:rsidRPr="00721C14" w:rsidRDefault="0007068D" w:rsidP="00981CC4">
            <w:pPr>
              <w:numPr>
                <w:ilvl w:val="0"/>
                <w:numId w:val="17"/>
              </w:numPr>
              <w:autoSpaceDE w:val="0"/>
              <w:autoSpaceDN w:val="0"/>
              <w:adjustRightInd w:val="0"/>
              <w:jc w:val="both"/>
              <w:rPr>
                <w:rFonts w:ascii="Arial" w:hAnsi="Arial" w:cs="Arial"/>
                <w:color w:val="FF0000"/>
                <w:szCs w:val="22"/>
              </w:rPr>
            </w:pPr>
            <w:r w:rsidRPr="00721C14">
              <w:rPr>
                <w:rFonts w:ascii="Arial" w:hAnsi="Arial" w:cs="Arial"/>
                <w:color w:val="FF0000"/>
                <w:szCs w:val="22"/>
              </w:rPr>
              <w:t xml:space="preserve">Elabora el </w:t>
            </w:r>
            <w:r w:rsidR="00A127FF">
              <w:rPr>
                <w:rFonts w:ascii="Arial" w:hAnsi="Arial" w:cs="Arial"/>
                <w:color w:val="FF0000"/>
                <w:szCs w:val="22"/>
              </w:rPr>
              <w:t>m</w:t>
            </w:r>
            <w:r w:rsidRPr="00721C14">
              <w:rPr>
                <w:rFonts w:ascii="Arial" w:hAnsi="Arial" w:cs="Arial"/>
                <w:color w:val="FF0000"/>
                <w:szCs w:val="22"/>
              </w:rPr>
              <w:t xml:space="preserve">odelo </w:t>
            </w:r>
            <w:r w:rsidR="00A127FF">
              <w:rPr>
                <w:rFonts w:ascii="Arial" w:hAnsi="Arial" w:cs="Arial"/>
                <w:color w:val="FF0000"/>
                <w:szCs w:val="22"/>
              </w:rPr>
              <w:t>e</w:t>
            </w:r>
            <w:r w:rsidRPr="00721C14">
              <w:rPr>
                <w:rFonts w:ascii="Arial" w:hAnsi="Arial" w:cs="Arial"/>
                <w:color w:val="FF0000"/>
                <w:szCs w:val="22"/>
              </w:rPr>
              <w:t xml:space="preserve">ntidad </w:t>
            </w:r>
            <w:r w:rsidR="00A127FF">
              <w:rPr>
                <w:rFonts w:ascii="Arial" w:hAnsi="Arial" w:cs="Arial"/>
                <w:color w:val="FF0000"/>
                <w:szCs w:val="22"/>
              </w:rPr>
              <w:t>r</w:t>
            </w:r>
            <w:r w:rsidRPr="00721C14">
              <w:rPr>
                <w:rFonts w:ascii="Arial" w:hAnsi="Arial" w:cs="Arial"/>
                <w:color w:val="FF0000"/>
                <w:szCs w:val="22"/>
              </w:rPr>
              <w:t xml:space="preserve">elación de </w:t>
            </w:r>
            <w:r w:rsidR="0023228E">
              <w:rPr>
                <w:rFonts w:ascii="Arial" w:hAnsi="Arial" w:cs="Arial"/>
                <w:color w:val="FF0000"/>
                <w:szCs w:val="22"/>
              </w:rPr>
              <w:t xml:space="preserve">acuerdo con </w:t>
            </w:r>
            <w:r w:rsidR="00D861EF">
              <w:rPr>
                <w:rFonts w:ascii="Arial" w:hAnsi="Arial" w:cs="Arial"/>
                <w:color w:val="FF0000"/>
                <w:szCs w:val="22"/>
              </w:rPr>
              <w:t>los requisitos del software</w:t>
            </w:r>
          </w:p>
          <w:p w14:paraId="1075D354" w14:textId="77777777" w:rsidR="00CB39CC" w:rsidRDefault="00CB39CC" w:rsidP="00CB39CC">
            <w:pPr>
              <w:autoSpaceDE w:val="0"/>
              <w:autoSpaceDN w:val="0"/>
              <w:adjustRightInd w:val="0"/>
              <w:jc w:val="both"/>
              <w:rPr>
                <w:rFonts w:ascii="Arial" w:hAnsi="Arial" w:cs="Arial"/>
                <w:color w:val="000000"/>
                <w:szCs w:val="22"/>
              </w:rPr>
            </w:pPr>
          </w:p>
          <w:p w14:paraId="1338F185" w14:textId="77777777" w:rsidR="00F32FC7" w:rsidRDefault="003C2E13" w:rsidP="00F32FC7">
            <w:pPr>
              <w:autoSpaceDE w:val="0"/>
              <w:autoSpaceDN w:val="0"/>
              <w:adjustRightInd w:val="0"/>
              <w:jc w:val="both"/>
              <w:rPr>
                <w:szCs w:val="20"/>
                <w:lang w:val="es-CO" w:eastAsia="es-CO"/>
              </w:rPr>
            </w:pPr>
            <w:r w:rsidRPr="00BB5E5C">
              <w:rPr>
                <w:rFonts w:ascii="Arial" w:hAnsi="Arial" w:cs="Arial"/>
                <w:b/>
                <w:lang w:val="es-CO" w:eastAsia="es-CO"/>
              </w:rPr>
              <w:t>220501093</w:t>
            </w:r>
            <w:r>
              <w:rPr>
                <w:rFonts w:ascii="Arial" w:hAnsi="Arial" w:cs="Arial"/>
                <w:lang w:val="es-CO" w:eastAsia="es-CO"/>
              </w:rPr>
              <w:t xml:space="preserve"> </w:t>
            </w:r>
            <w:r w:rsidRPr="003C0E22">
              <w:rPr>
                <w:rFonts w:ascii="Arial" w:hAnsi="Arial" w:cs="Arial"/>
                <w:b/>
                <w:lang w:val="es-CO" w:eastAsia="es-CO"/>
              </w:rPr>
              <w:t>0</w:t>
            </w:r>
            <w:r>
              <w:rPr>
                <w:rFonts w:ascii="Arial" w:hAnsi="Arial" w:cs="Arial"/>
                <w:b/>
                <w:lang w:val="es-CO" w:eastAsia="es-CO"/>
              </w:rPr>
              <w:t>3</w:t>
            </w:r>
            <w:r>
              <w:rPr>
                <w:rFonts w:ascii="Arial" w:hAnsi="Arial" w:cs="Arial"/>
                <w:lang w:val="es-CO" w:eastAsia="es-CO"/>
              </w:rPr>
              <w:t xml:space="preserve"> </w:t>
            </w:r>
            <w:r w:rsidRPr="00ED16DA">
              <w:rPr>
                <w:rFonts w:ascii="Arial" w:hAnsi="Arial" w:cs="Arial"/>
                <w:lang w:eastAsia="es-CO"/>
              </w:rPr>
              <w:t>Desarrollar procesos lógicos a través de la implementación de algoritmos</w:t>
            </w:r>
          </w:p>
          <w:p w14:paraId="0A96310B" w14:textId="77777777" w:rsidR="00CB39CC" w:rsidRDefault="00CB39CC" w:rsidP="00CB39CC">
            <w:pPr>
              <w:autoSpaceDE w:val="0"/>
              <w:autoSpaceDN w:val="0"/>
              <w:adjustRightInd w:val="0"/>
              <w:jc w:val="both"/>
              <w:rPr>
                <w:szCs w:val="20"/>
                <w:lang w:val="es-CO" w:eastAsia="es-CO"/>
              </w:rPr>
            </w:pPr>
          </w:p>
          <w:p w14:paraId="530091FB" w14:textId="77777777" w:rsidR="00CB39CC" w:rsidRPr="008D463F" w:rsidRDefault="00CB39CC" w:rsidP="00981CC4">
            <w:pPr>
              <w:numPr>
                <w:ilvl w:val="0"/>
                <w:numId w:val="17"/>
              </w:numPr>
              <w:autoSpaceDE w:val="0"/>
              <w:autoSpaceDN w:val="0"/>
              <w:adjustRightInd w:val="0"/>
              <w:jc w:val="both"/>
              <w:rPr>
                <w:rFonts w:ascii="Arial" w:hAnsi="Arial" w:cs="Arial"/>
                <w:lang w:val="es-CO" w:eastAsia="es-CO"/>
              </w:rPr>
            </w:pPr>
            <w:r w:rsidRPr="008D463F">
              <w:rPr>
                <w:rFonts w:ascii="Arial" w:hAnsi="Arial" w:cs="Arial"/>
                <w:lang w:val="es-CO" w:eastAsia="es-CO"/>
              </w:rPr>
              <w:t>Soluciona problemas de lógica proposicional incorporando habilidades propias en el oficio como programador.</w:t>
            </w:r>
          </w:p>
          <w:p w14:paraId="57ED23A6" w14:textId="77777777" w:rsidR="00CB39CC" w:rsidRPr="008D463F" w:rsidRDefault="00CB39CC" w:rsidP="00981CC4">
            <w:pPr>
              <w:numPr>
                <w:ilvl w:val="0"/>
                <w:numId w:val="17"/>
              </w:numPr>
              <w:autoSpaceDE w:val="0"/>
              <w:autoSpaceDN w:val="0"/>
              <w:adjustRightInd w:val="0"/>
              <w:jc w:val="both"/>
              <w:rPr>
                <w:rFonts w:ascii="Arial" w:hAnsi="Arial" w:cs="Arial"/>
                <w:lang w:val="es-CO" w:eastAsia="es-CO"/>
              </w:rPr>
            </w:pPr>
            <w:r w:rsidRPr="008D463F">
              <w:rPr>
                <w:rFonts w:ascii="Arial" w:hAnsi="Arial" w:cs="Arial"/>
                <w:lang w:val="es-CO" w:eastAsia="es-CO"/>
              </w:rPr>
              <w:t>Crea soluciones a problemas mediante algoritmos que incluyen estructuras secuenciales, condicionales y cíclicas</w:t>
            </w:r>
          </w:p>
          <w:p w14:paraId="3F7D6C80" w14:textId="77777777" w:rsidR="00CB39CC" w:rsidRPr="008D463F" w:rsidRDefault="00CB39CC" w:rsidP="00981CC4">
            <w:pPr>
              <w:numPr>
                <w:ilvl w:val="0"/>
                <w:numId w:val="17"/>
              </w:numPr>
              <w:autoSpaceDE w:val="0"/>
              <w:autoSpaceDN w:val="0"/>
              <w:adjustRightInd w:val="0"/>
              <w:jc w:val="both"/>
              <w:rPr>
                <w:rFonts w:ascii="Arial" w:hAnsi="Arial" w:cs="Arial"/>
                <w:lang w:val="es-CO" w:eastAsia="es-CO"/>
              </w:rPr>
            </w:pPr>
            <w:r w:rsidRPr="008D463F">
              <w:rPr>
                <w:rFonts w:ascii="Arial" w:hAnsi="Arial" w:cs="Arial"/>
                <w:lang w:val="es-CO" w:eastAsia="es-CO"/>
              </w:rPr>
              <w:t>Crea funciones y procedimientos en la solución de algoritmos para ordenar y simplificar los códigos.</w:t>
            </w:r>
          </w:p>
          <w:p w14:paraId="49B83222" w14:textId="77777777" w:rsidR="00CB39CC" w:rsidRPr="008D463F" w:rsidRDefault="00CB39CC" w:rsidP="00981CC4">
            <w:pPr>
              <w:numPr>
                <w:ilvl w:val="0"/>
                <w:numId w:val="17"/>
              </w:numPr>
              <w:autoSpaceDE w:val="0"/>
              <w:autoSpaceDN w:val="0"/>
              <w:adjustRightInd w:val="0"/>
              <w:jc w:val="both"/>
              <w:rPr>
                <w:rFonts w:ascii="Arial" w:hAnsi="Arial" w:cs="Arial"/>
                <w:lang w:val="es-CO" w:eastAsia="es-CO"/>
              </w:rPr>
            </w:pPr>
            <w:r w:rsidRPr="008D463F">
              <w:rPr>
                <w:rFonts w:ascii="Arial" w:hAnsi="Arial" w:cs="Arial"/>
                <w:lang w:val="es-CO" w:eastAsia="es-CO"/>
              </w:rPr>
              <w:t>Manipula arreglos en diferentes dimensiones para dar solución a problemas reales.</w:t>
            </w:r>
          </w:p>
          <w:p w14:paraId="3A680EB4" w14:textId="77777777" w:rsidR="00CB39CC" w:rsidRDefault="00CB39CC" w:rsidP="00981CC4">
            <w:pPr>
              <w:numPr>
                <w:ilvl w:val="0"/>
                <w:numId w:val="17"/>
              </w:numPr>
              <w:autoSpaceDE w:val="0"/>
              <w:autoSpaceDN w:val="0"/>
              <w:adjustRightInd w:val="0"/>
              <w:jc w:val="both"/>
              <w:rPr>
                <w:rFonts w:ascii="Arial" w:hAnsi="Arial" w:cs="Arial"/>
                <w:lang w:val="es-CO" w:eastAsia="es-CO"/>
              </w:rPr>
            </w:pPr>
            <w:r w:rsidRPr="008D463F">
              <w:rPr>
                <w:rFonts w:ascii="Arial" w:hAnsi="Arial" w:cs="Arial"/>
                <w:lang w:val="es-CO" w:eastAsia="es-CO"/>
              </w:rPr>
              <w:t>Maneja instrucciones de entrada y salida en archivos externos.</w:t>
            </w:r>
          </w:p>
          <w:p w14:paraId="4508ECC0" w14:textId="77777777" w:rsidR="008967A2" w:rsidRDefault="008967A2" w:rsidP="003D57C7">
            <w:pPr>
              <w:autoSpaceDE w:val="0"/>
              <w:autoSpaceDN w:val="0"/>
              <w:adjustRightInd w:val="0"/>
              <w:ind w:left="720"/>
              <w:jc w:val="both"/>
              <w:rPr>
                <w:rFonts w:ascii="Arial" w:hAnsi="Arial" w:cs="Arial"/>
                <w:color w:val="000000"/>
                <w:szCs w:val="22"/>
              </w:rPr>
            </w:pPr>
          </w:p>
          <w:p w14:paraId="026F6808" w14:textId="77777777" w:rsidR="008967A2" w:rsidRDefault="00F32FC7" w:rsidP="003D57C7">
            <w:pPr>
              <w:autoSpaceDE w:val="0"/>
              <w:autoSpaceDN w:val="0"/>
              <w:adjustRightInd w:val="0"/>
              <w:jc w:val="both"/>
              <w:rPr>
                <w:szCs w:val="20"/>
                <w:lang w:val="es-CO" w:eastAsia="es-CO"/>
              </w:rPr>
            </w:pPr>
            <w:r w:rsidRPr="00BB5E5C">
              <w:rPr>
                <w:rFonts w:ascii="Arial" w:hAnsi="Arial" w:cs="Arial"/>
                <w:b/>
                <w:lang w:val="es-CO" w:eastAsia="es-CO"/>
              </w:rPr>
              <w:t>220501093</w:t>
            </w:r>
            <w:r w:rsidRPr="003C0E22">
              <w:rPr>
                <w:rFonts w:ascii="Arial" w:hAnsi="Arial" w:cs="Arial"/>
                <w:b/>
                <w:lang w:val="es-CO" w:eastAsia="es-CO"/>
              </w:rPr>
              <w:t xml:space="preserve"> 0</w:t>
            </w:r>
            <w:r>
              <w:rPr>
                <w:rFonts w:ascii="Arial" w:hAnsi="Arial" w:cs="Arial"/>
                <w:b/>
                <w:lang w:val="es-CO" w:eastAsia="es-CO"/>
              </w:rPr>
              <w:t>4</w:t>
            </w:r>
            <w:r>
              <w:rPr>
                <w:rFonts w:ascii="Arial" w:hAnsi="Arial" w:cs="Arial"/>
                <w:lang w:val="es-CO" w:eastAsia="es-CO"/>
              </w:rPr>
              <w:t xml:space="preserve"> </w:t>
            </w:r>
            <w:r w:rsidRPr="00E66B40">
              <w:rPr>
                <w:szCs w:val="20"/>
                <w:lang w:val="es-CO" w:eastAsia="es-CO"/>
              </w:rPr>
              <w:t xml:space="preserve">Verificar </w:t>
            </w:r>
            <w:r>
              <w:rPr>
                <w:szCs w:val="20"/>
                <w:lang w:val="es-CO" w:eastAsia="es-CO"/>
              </w:rPr>
              <w:t>los modelos realizados en la fase de análisis</w:t>
            </w:r>
            <w:r w:rsidRPr="00E66B40">
              <w:rPr>
                <w:szCs w:val="20"/>
                <w:lang w:val="es-CO" w:eastAsia="es-CO"/>
              </w:rPr>
              <w:t xml:space="preserve"> </w:t>
            </w:r>
            <w:r>
              <w:rPr>
                <w:szCs w:val="20"/>
                <w:lang w:val="es-CO" w:eastAsia="es-CO"/>
              </w:rPr>
              <w:t>de acuerdo con lo establecido en el  informe de requisitos</w:t>
            </w:r>
            <w:r w:rsidR="008967A2" w:rsidRPr="00E66B40">
              <w:rPr>
                <w:szCs w:val="20"/>
                <w:lang w:val="es-CO" w:eastAsia="es-CO"/>
              </w:rPr>
              <w:t>.</w:t>
            </w:r>
          </w:p>
          <w:p w14:paraId="06F6AC10" w14:textId="77777777" w:rsidR="003C2E13" w:rsidRDefault="003C2E13" w:rsidP="003D57C7">
            <w:pPr>
              <w:autoSpaceDE w:val="0"/>
              <w:autoSpaceDN w:val="0"/>
              <w:adjustRightInd w:val="0"/>
              <w:jc w:val="both"/>
              <w:rPr>
                <w:szCs w:val="20"/>
                <w:lang w:val="es-CO" w:eastAsia="es-CO"/>
              </w:rPr>
            </w:pPr>
          </w:p>
          <w:p w14:paraId="40339B49" w14:textId="77777777" w:rsidR="003C2E13" w:rsidRDefault="00701A0D" w:rsidP="003C2E13">
            <w:pPr>
              <w:numPr>
                <w:ilvl w:val="0"/>
                <w:numId w:val="17"/>
              </w:numPr>
              <w:autoSpaceDE w:val="0"/>
              <w:autoSpaceDN w:val="0"/>
              <w:adjustRightInd w:val="0"/>
              <w:rPr>
                <w:rFonts w:ascii="Arial" w:hAnsi="Arial" w:cs="Arial"/>
                <w:lang w:val="es-CO" w:eastAsia="es-CO"/>
              </w:rPr>
            </w:pPr>
            <w:r>
              <w:rPr>
                <w:rFonts w:ascii="Arial" w:hAnsi="Arial" w:cs="Arial"/>
                <w:lang w:val="es-CO" w:eastAsia="es-CO"/>
              </w:rPr>
              <w:t>Elabora</w:t>
            </w:r>
            <w:r w:rsidR="003C2E13" w:rsidRPr="00F32FC7">
              <w:rPr>
                <w:rFonts w:ascii="Arial" w:hAnsi="Arial" w:cs="Arial"/>
                <w:lang w:val="es-CO" w:eastAsia="es-CO"/>
              </w:rPr>
              <w:t xml:space="preserve"> listas de chequeo para validación</w:t>
            </w:r>
            <w:r w:rsidR="003C2E13">
              <w:rPr>
                <w:rFonts w:ascii="Arial" w:hAnsi="Arial" w:cs="Arial"/>
                <w:lang w:val="es-CO" w:eastAsia="es-CO"/>
              </w:rPr>
              <w:t xml:space="preserve"> de la documentación de análisis</w:t>
            </w:r>
          </w:p>
          <w:p w14:paraId="16D91634" w14:textId="77777777" w:rsidR="008967A2" w:rsidRDefault="008967A2" w:rsidP="00E32AF0">
            <w:pPr>
              <w:pStyle w:val="Prrafodelista"/>
              <w:numPr>
                <w:ilvl w:val="0"/>
                <w:numId w:val="17"/>
              </w:numPr>
            </w:pPr>
            <w:r w:rsidRPr="004829C8">
              <w:t>Eval</w:t>
            </w:r>
            <w:r>
              <w:t>ú</w:t>
            </w:r>
            <w:r w:rsidRPr="004829C8">
              <w:t xml:space="preserve">a </w:t>
            </w:r>
            <w:r w:rsidR="003C2E13">
              <w:t xml:space="preserve">el informe de análisis </w:t>
            </w:r>
            <w:r>
              <w:t>teniendo en cuenta la calidad de los artefactos generados y la respuesta al cumplimiento de requisitos.</w:t>
            </w:r>
          </w:p>
          <w:p w14:paraId="21359984" w14:textId="77777777" w:rsidR="00693603" w:rsidRDefault="00693603" w:rsidP="00981CC4">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t xml:space="preserve">Realiza </w:t>
            </w:r>
            <w:r w:rsidR="003C2E13">
              <w:rPr>
                <w:rFonts w:ascii="Arial" w:hAnsi="Arial" w:cs="Arial"/>
                <w:color w:val="000000"/>
                <w:szCs w:val="22"/>
              </w:rPr>
              <w:t>mejoras a la documentación de análisis de acuerdo con los resultados de la evaluación.</w:t>
            </w:r>
          </w:p>
          <w:p w14:paraId="204F2184" w14:textId="77777777" w:rsidR="008967A2" w:rsidRPr="0074547A" w:rsidRDefault="008967A2" w:rsidP="00693603">
            <w:pPr>
              <w:autoSpaceDE w:val="0"/>
              <w:autoSpaceDN w:val="0"/>
              <w:adjustRightInd w:val="0"/>
              <w:jc w:val="both"/>
              <w:rPr>
                <w:rFonts w:ascii="Arial" w:hAnsi="Arial" w:cs="Arial"/>
                <w:sz w:val="22"/>
                <w:szCs w:val="22"/>
              </w:rPr>
            </w:pPr>
          </w:p>
        </w:tc>
      </w:tr>
      <w:tr w:rsidR="008967A2" w:rsidRPr="0074547A" w14:paraId="5F2FEBFA" w14:textId="77777777" w:rsidTr="003D57C7">
        <w:trPr>
          <w:jc w:val="center"/>
        </w:trPr>
        <w:tc>
          <w:tcPr>
            <w:tcW w:w="8998" w:type="dxa"/>
            <w:gridSpan w:val="2"/>
            <w:shd w:val="clear" w:color="auto" w:fill="E6E6E6"/>
          </w:tcPr>
          <w:p w14:paraId="31D1F850" w14:textId="77777777" w:rsidR="008967A2" w:rsidRPr="0074547A" w:rsidRDefault="008967A2" w:rsidP="003D57C7">
            <w:pPr>
              <w:ind w:left="708"/>
              <w:jc w:val="center"/>
              <w:rPr>
                <w:rFonts w:ascii="Arial" w:hAnsi="Arial" w:cs="Arial"/>
                <w:b/>
                <w:color w:val="000000"/>
                <w:sz w:val="22"/>
                <w:szCs w:val="22"/>
                <w:lang w:val="es-MX"/>
              </w:rPr>
            </w:pPr>
            <w:r w:rsidRPr="0074547A">
              <w:rPr>
                <w:rFonts w:ascii="Arial" w:hAnsi="Arial" w:cs="Arial"/>
                <w:b/>
                <w:color w:val="000000"/>
                <w:sz w:val="22"/>
                <w:szCs w:val="22"/>
                <w:lang w:val="es-MX"/>
              </w:rPr>
              <w:lastRenderedPageBreak/>
              <w:t>5. PERFIL TECNICO DEL INSTRUCTOR</w:t>
            </w:r>
          </w:p>
        </w:tc>
      </w:tr>
      <w:tr w:rsidR="008967A2" w:rsidRPr="0074547A" w14:paraId="6A768982" w14:textId="77777777" w:rsidTr="003D57C7">
        <w:trPr>
          <w:trHeight w:val="456"/>
          <w:jc w:val="center"/>
        </w:trPr>
        <w:tc>
          <w:tcPr>
            <w:tcW w:w="8998" w:type="dxa"/>
            <w:gridSpan w:val="2"/>
            <w:shd w:val="clear" w:color="auto" w:fill="E6E6E6"/>
            <w:vAlign w:val="center"/>
          </w:tcPr>
          <w:p w14:paraId="4C7CCAA2" w14:textId="77777777" w:rsidR="008967A2" w:rsidRPr="0074547A" w:rsidRDefault="008967A2" w:rsidP="003D57C7">
            <w:pPr>
              <w:rPr>
                <w:rFonts w:ascii="Arial" w:hAnsi="Arial" w:cs="Arial"/>
                <w:color w:val="000000"/>
                <w:sz w:val="22"/>
                <w:szCs w:val="22"/>
              </w:rPr>
            </w:pPr>
            <w:r w:rsidRPr="0074547A">
              <w:rPr>
                <w:rFonts w:ascii="Arial" w:hAnsi="Arial" w:cs="Arial"/>
                <w:b/>
                <w:color w:val="000000"/>
                <w:sz w:val="22"/>
                <w:szCs w:val="22"/>
              </w:rPr>
              <w:lastRenderedPageBreak/>
              <w:t>Requisitos  académicos</w:t>
            </w:r>
          </w:p>
        </w:tc>
      </w:tr>
      <w:tr w:rsidR="008967A2" w:rsidRPr="0074547A" w14:paraId="5B76C6C7" w14:textId="77777777" w:rsidTr="003D57C7">
        <w:trPr>
          <w:jc w:val="center"/>
        </w:trPr>
        <w:tc>
          <w:tcPr>
            <w:tcW w:w="8998" w:type="dxa"/>
            <w:gridSpan w:val="2"/>
          </w:tcPr>
          <w:p w14:paraId="60862634" w14:textId="77777777" w:rsidR="008C02DF" w:rsidRDefault="008C02DF" w:rsidP="003D57C7">
            <w:pPr>
              <w:autoSpaceDE w:val="0"/>
              <w:autoSpaceDN w:val="0"/>
              <w:adjustRightInd w:val="0"/>
              <w:jc w:val="both"/>
              <w:rPr>
                <w:rFonts w:ascii="Arial" w:eastAsia="Arial" w:hAnsi="Arial" w:cs="Arial"/>
                <w:color w:val="000000"/>
              </w:rPr>
            </w:pPr>
          </w:p>
          <w:p w14:paraId="15747AE6" w14:textId="77777777" w:rsidR="008967A2" w:rsidRPr="00641680" w:rsidRDefault="008967A2" w:rsidP="003D57C7">
            <w:pPr>
              <w:autoSpaceDE w:val="0"/>
              <w:autoSpaceDN w:val="0"/>
              <w:adjustRightInd w:val="0"/>
              <w:jc w:val="both"/>
              <w:rPr>
                <w:rFonts w:ascii="Arial" w:hAnsi="Arial" w:cs="Arial"/>
                <w:color w:val="000000"/>
              </w:rPr>
            </w:pPr>
            <w:r>
              <w:rPr>
                <w:rFonts w:ascii="Arial" w:eastAsia="Arial" w:hAnsi="Arial" w:cs="Arial"/>
                <w:color w:val="000000"/>
              </w:rPr>
              <w:t>Tecnólogo o profesional en sistemas y afines</w:t>
            </w:r>
            <w:r w:rsidRPr="008B0F26">
              <w:rPr>
                <w:rFonts w:ascii="Arial" w:hAnsi="Arial" w:cs="Arial"/>
              </w:rPr>
              <w:t>, con conocimientos en</w:t>
            </w:r>
            <w:r>
              <w:rPr>
                <w:rFonts w:ascii="Arial" w:hAnsi="Arial" w:cs="Arial"/>
              </w:rPr>
              <w:t xml:space="preserve"> la fase de requisitos y análisis del ciclo de vida del software, interpretación y elaboración de informes, UML, metodologías tradicionale</w:t>
            </w:r>
            <w:r w:rsidR="00705B0A">
              <w:rPr>
                <w:rFonts w:ascii="Arial" w:hAnsi="Arial" w:cs="Arial"/>
              </w:rPr>
              <w:t>s y</w:t>
            </w:r>
            <w:r>
              <w:rPr>
                <w:rFonts w:ascii="Arial" w:hAnsi="Arial" w:cs="Arial"/>
              </w:rPr>
              <w:t xml:space="preserve"> ágiles para el desarrollo de software, modelos y disciplinas de calidad de software.</w:t>
            </w:r>
          </w:p>
          <w:p w14:paraId="309B9383" w14:textId="77777777" w:rsidR="008967A2" w:rsidRPr="0074547A" w:rsidRDefault="008967A2" w:rsidP="003D57C7">
            <w:pPr>
              <w:jc w:val="both"/>
              <w:rPr>
                <w:rFonts w:ascii="Arial" w:hAnsi="Arial" w:cs="Arial"/>
                <w:color w:val="000000"/>
                <w:sz w:val="22"/>
                <w:szCs w:val="22"/>
              </w:rPr>
            </w:pPr>
          </w:p>
        </w:tc>
      </w:tr>
      <w:tr w:rsidR="008967A2" w:rsidRPr="0074547A" w14:paraId="0DEAE997" w14:textId="77777777" w:rsidTr="003D57C7">
        <w:trPr>
          <w:trHeight w:val="456"/>
          <w:jc w:val="center"/>
        </w:trPr>
        <w:tc>
          <w:tcPr>
            <w:tcW w:w="8998" w:type="dxa"/>
            <w:gridSpan w:val="2"/>
            <w:shd w:val="clear" w:color="auto" w:fill="E6E6E6"/>
            <w:vAlign w:val="center"/>
          </w:tcPr>
          <w:p w14:paraId="76B4B75A" w14:textId="77777777" w:rsidR="008967A2" w:rsidRPr="0074547A" w:rsidRDefault="008967A2" w:rsidP="003D57C7">
            <w:pPr>
              <w:rPr>
                <w:rFonts w:ascii="Arial" w:hAnsi="Arial" w:cs="Arial"/>
                <w:color w:val="000000"/>
                <w:sz w:val="22"/>
                <w:szCs w:val="22"/>
              </w:rPr>
            </w:pPr>
            <w:r w:rsidRPr="0074547A">
              <w:rPr>
                <w:rFonts w:ascii="Arial" w:hAnsi="Arial" w:cs="Arial"/>
                <w:b/>
                <w:color w:val="000000"/>
                <w:sz w:val="22"/>
                <w:szCs w:val="22"/>
                <w:lang w:val="es-MX"/>
              </w:rPr>
              <w:t>Experiencia laboral</w:t>
            </w:r>
          </w:p>
        </w:tc>
      </w:tr>
      <w:tr w:rsidR="008967A2" w:rsidRPr="0074547A" w14:paraId="14A58BFF" w14:textId="77777777" w:rsidTr="003D57C7">
        <w:trPr>
          <w:jc w:val="center"/>
        </w:trPr>
        <w:tc>
          <w:tcPr>
            <w:tcW w:w="8998" w:type="dxa"/>
            <w:gridSpan w:val="2"/>
          </w:tcPr>
          <w:p w14:paraId="080FFCEE" w14:textId="77777777" w:rsidR="008967A2" w:rsidRPr="004D2BAA" w:rsidRDefault="008967A2" w:rsidP="003D57C7">
            <w:pPr>
              <w:pStyle w:val="Sinespaciado"/>
              <w:rPr>
                <w:rFonts w:ascii="Arial" w:hAnsi="Arial" w:cs="Arial"/>
                <w:sz w:val="24"/>
                <w:szCs w:val="24"/>
              </w:rPr>
            </w:pPr>
          </w:p>
          <w:p w14:paraId="6866FD57" w14:textId="77777777" w:rsidR="008967A2" w:rsidRPr="00095FA3" w:rsidRDefault="008967A2" w:rsidP="003D57C7">
            <w:pPr>
              <w:pStyle w:val="Default"/>
              <w:jc w:val="both"/>
            </w:pPr>
            <w:r w:rsidRPr="00633AD7">
              <w:rPr>
                <w:rFonts w:eastAsia="Arial"/>
              </w:rPr>
              <w:t>Veinticuatro (24) meses de Experiencia: de los cuales Dieciocho (18) meses estarán relacionados con el ejercicio de la profesión u oficio objeto de la formación profesional y Seis (6) meses en labores de docencia.</w:t>
            </w:r>
          </w:p>
          <w:p w14:paraId="5211EC5D" w14:textId="77777777" w:rsidR="008967A2" w:rsidRPr="0074547A" w:rsidRDefault="008967A2" w:rsidP="003D57C7">
            <w:pPr>
              <w:pStyle w:val="Sinespaciado"/>
              <w:rPr>
                <w:rFonts w:ascii="Arial" w:hAnsi="Arial" w:cs="Arial"/>
              </w:rPr>
            </w:pPr>
          </w:p>
        </w:tc>
      </w:tr>
      <w:tr w:rsidR="008967A2" w:rsidRPr="0074547A" w14:paraId="2F32C035" w14:textId="77777777" w:rsidTr="003D57C7">
        <w:trPr>
          <w:trHeight w:val="456"/>
          <w:jc w:val="center"/>
        </w:trPr>
        <w:tc>
          <w:tcPr>
            <w:tcW w:w="8998" w:type="dxa"/>
            <w:gridSpan w:val="2"/>
            <w:shd w:val="clear" w:color="auto" w:fill="E6E6E6"/>
            <w:vAlign w:val="center"/>
          </w:tcPr>
          <w:p w14:paraId="2DF871CE" w14:textId="77777777" w:rsidR="008967A2" w:rsidRPr="0074547A" w:rsidRDefault="008967A2" w:rsidP="003D57C7">
            <w:pPr>
              <w:rPr>
                <w:rFonts w:ascii="Arial" w:hAnsi="Arial" w:cs="Arial"/>
                <w:color w:val="000000"/>
                <w:sz w:val="22"/>
                <w:szCs w:val="22"/>
              </w:rPr>
            </w:pPr>
            <w:r w:rsidRPr="0074547A">
              <w:rPr>
                <w:rFonts w:ascii="Arial" w:hAnsi="Arial" w:cs="Arial"/>
                <w:b/>
                <w:color w:val="000000"/>
                <w:sz w:val="22"/>
                <w:szCs w:val="22"/>
                <w:lang w:val="es-MX"/>
              </w:rPr>
              <w:t>Competencias mínimas</w:t>
            </w:r>
          </w:p>
        </w:tc>
      </w:tr>
      <w:tr w:rsidR="008967A2" w:rsidRPr="0074547A" w14:paraId="45DBA3BD" w14:textId="77777777" w:rsidTr="003D57C7">
        <w:trPr>
          <w:jc w:val="center"/>
        </w:trPr>
        <w:tc>
          <w:tcPr>
            <w:tcW w:w="8998" w:type="dxa"/>
            <w:gridSpan w:val="2"/>
          </w:tcPr>
          <w:p w14:paraId="490478F6" w14:textId="77777777" w:rsidR="008967A2" w:rsidRDefault="008967A2" w:rsidP="003D57C7">
            <w:pPr>
              <w:autoSpaceDE w:val="0"/>
              <w:autoSpaceDN w:val="0"/>
              <w:adjustRightInd w:val="0"/>
              <w:ind w:left="720"/>
              <w:jc w:val="both"/>
              <w:rPr>
                <w:rFonts w:ascii="Arial" w:hAnsi="Arial" w:cs="Arial"/>
              </w:rPr>
            </w:pPr>
          </w:p>
          <w:p w14:paraId="4BA148B0" w14:textId="77777777" w:rsidR="008967A2" w:rsidRPr="004D2BAA" w:rsidRDefault="008967A2" w:rsidP="003D57C7">
            <w:pPr>
              <w:numPr>
                <w:ilvl w:val="0"/>
                <w:numId w:val="5"/>
              </w:numPr>
              <w:autoSpaceDE w:val="0"/>
              <w:autoSpaceDN w:val="0"/>
              <w:adjustRightInd w:val="0"/>
              <w:jc w:val="both"/>
              <w:rPr>
                <w:rFonts w:ascii="Arial" w:hAnsi="Arial" w:cs="Arial"/>
              </w:rPr>
            </w:pPr>
            <w:r w:rsidRPr="004D2BAA">
              <w:rPr>
                <w:rFonts w:ascii="Arial" w:hAnsi="Arial" w:cs="Arial"/>
              </w:rPr>
              <w:t>Formular, ejecutar y evaluar proyectos.</w:t>
            </w:r>
          </w:p>
          <w:p w14:paraId="056E612E" w14:textId="77777777" w:rsidR="008967A2" w:rsidRPr="004D2BAA" w:rsidRDefault="008967A2" w:rsidP="003D57C7">
            <w:pPr>
              <w:numPr>
                <w:ilvl w:val="0"/>
                <w:numId w:val="5"/>
              </w:numPr>
              <w:autoSpaceDE w:val="0"/>
              <w:autoSpaceDN w:val="0"/>
              <w:adjustRightInd w:val="0"/>
              <w:jc w:val="both"/>
              <w:rPr>
                <w:rFonts w:ascii="Arial" w:hAnsi="Arial" w:cs="Arial"/>
              </w:rPr>
            </w:pPr>
            <w:r w:rsidRPr="004D2BAA">
              <w:rPr>
                <w:rFonts w:ascii="Arial" w:hAnsi="Arial" w:cs="Arial"/>
              </w:rPr>
              <w:t>Trabajar en equipo.</w:t>
            </w:r>
          </w:p>
          <w:p w14:paraId="7692E1FF" w14:textId="77777777" w:rsidR="008967A2" w:rsidRPr="004D2BAA" w:rsidRDefault="008967A2" w:rsidP="003D57C7">
            <w:pPr>
              <w:numPr>
                <w:ilvl w:val="0"/>
                <w:numId w:val="5"/>
              </w:numPr>
              <w:autoSpaceDE w:val="0"/>
              <w:autoSpaceDN w:val="0"/>
              <w:adjustRightInd w:val="0"/>
              <w:jc w:val="both"/>
              <w:rPr>
                <w:rFonts w:ascii="Arial" w:hAnsi="Arial" w:cs="Arial"/>
              </w:rPr>
            </w:pPr>
            <w:r w:rsidRPr="004D2BAA">
              <w:rPr>
                <w:rFonts w:ascii="Arial" w:hAnsi="Arial" w:cs="Arial"/>
              </w:rPr>
              <w:t>Establecer procesos comunicativos asertivos.</w:t>
            </w:r>
          </w:p>
          <w:p w14:paraId="7BF4EDFE" w14:textId="77777777" w:rsidR="008967A2" w:rsidRPr="004D2BAA" w:rsidRDefault="008967A2" w:rsidP="003D57C7">
            <w:pPr>
              <w:numPr>
                <w:ilvl w:val="0"/>
                <w:numId w:val="5"/>
              </w:numPr>
              <w:jc w:val="both"/>
              <w:rPr>
                <w:rFonts w:ascii="Arial" w:hAnsi="Arial" w:cs="Arial"/>
              </w:rPr>
            </w:pPr>
            <w:r w:rsidRPr="004D2BAA">
              <w:rPr>
                <w:rFonts w:ascii="Arial" w:hAnsi="Arial" w:cs="Arial"/>
              </w:rPr>
              <w:t>Capacidad en la coordinación de equipos interdisciplinares.</w:t>
            </w:r>
          </w:p>
          <w:p w14:paraId="7E5B1AF0" w14:textId="77777777" w:rsidR="008967A2" w:rsidRPr="004D2BAA" w:rsidRDefault="008967A2" w:rsidP="003D57C7">
            <w:pPr>
              <w:numPr>
                <w:ilvl w:val="0"/>
                <w:numId w:val="5"/>
              </w:numPr>
              <w:jc w:val="both"/>
              <w:rPr>
                <w:rFonts w:ascii="Arial" w:hAnsi="Arial" w:cs="Arial"/>
              </w:rPr>
            </w:pPr>
            <w:r w:rsidRPr="004D2BAA">
              <w:rPr>
                <w:rFonts w:ascii="Arial" w:hAnsi="Arial" w:cs="Arial"/>
              </w:rPr>
              <w:t>Manejar las TIC asociadas al área objeto de la formación.</w:t>
            </w:r>
          </w:p>
          <w:p w14:paraId="08255829" w14:textId="77777777" w:rsidR="008967A2" w:rsidRPr="004D2BAA" w:rsidRDefault="008967A2" w:rsidP="003D57C7">
            <w:pPr>
              <w:numPr>
                <w:ilvl w:val="0"/>
                <w:numId w:val="5"/>
              </w:numPr>
              <w:autoSpaceDE w:val="0"/>
              <w:autoSpaceDN w:val="0"/>
              <w:adjustRightInd w:val="0"/>
              <w:jc w:val="both"/>
              <w:rPr>
                <w:rFonts w:ascii="Arial" w:hAnsi="Arial" w:cs="Arial"/>
              </w:rPr>
            </w:pPr>
            <w:r w:rsidRPr="004D2BAA">
              <w:rPr>
                <w:rFonts w:ascii="Arial" w:hAnsi="Arial" w:cs="Arial"/>
              </w:rPr>
              <w:t>Adaptación al cambio.</w:t>
            </w:r>
          </w:p>
          <w:p w14:paraId="1BB3D0D3" w14:textId="77777777" w:rsidR="008967A2" w:rsidRPr="004D2BAA" w:rsidRDefault="008967A2" w:rsidP="003D57C7">
            <w:pPr>
              <w:numPr>
                <w:ilvl w:val="0"/>
                <w:numId w:val="5"/>
              </w:numPr>
              <w:autoSpaceDE w:val="0"/>
              <w:autoSpaceDN w:val="0"/>
              <w:adjustRightInd w:val="0"/>
              <w:jc w:val="both"/>
              <w:rPr>
                <w:rFonts w:ascii="Arial" w:hAnsi="Arial" w:cs="Arial"/>
              </w:rPr>
            </w:pPr>
            <w:r w:rsidRPr="004D2BAA">
              <w:rPr>
                <w:rFonts w:ascii="Arial" w:hAnsi="Arial" w:cs="Arial"/>
              </w:rPr>
              <w:t>Investigar</w:t>
            </w:r>
          </w:p>
          <w:p w14:paraId="5C5EDD68" w14:textId="77777777" w:rsidR="008967A2" w:rsidRPr="004D2BAA" w:rsidRDefault="008967A2" w:rsidP="003D57C7">
            <w:pPr>
              <w:numPr>
                <w:ilvl w:val="0"/>
                <w:numId w:val="5"/>
              </w:numPr>
              <w:autoSpaceDE w:val="0"/>
              <w:autoSpaceDN w:val="0"/>
              <w:adjustRightInd w:val="0"/>
              <w:jc w:val="both"/>
              <w:rPr>
                <w:rFonts w:ascii="Arial" w:hAnsi="Arial" w:cs="Arial"/>
              </w:rPr>
            </w:pPr>
            <w:r w:rsidRPr="004D2BAA">
              <w:rPr>
                <w:rFonts w:ascii="Arial" w:hAnsi="Arial" w:cs="Arial"/>
              </w:rPr>
              <w:t>Manejar grupos.</w:t>
            </w:r>
          </w:p>
          <w:p w14:paraId="3E60C5CF" w14:textId="77777777" w:rsidR="008967A2" w:rsidRPr="004D2BAA" w:rsidRDefault="008967A2" w:rsidP="003D57C7">
            <w:pPr>
              <w:numPr>
                <w:ilvl w:val="0"/>
                <w:numId w:val="5"/>
              </w:numPr>
              <w:autoSpaceDE w:val="0"/>
              <w:autoSpaceDN w:val="0"/>
              <w:adjustRightInd w:val="0"/>
              <w:jc w:val="both"/>
              <w:rPr>
                <w:rFonts w:ascii="Arial" w:hAnsi="Arial" w:cs="Arial"/>
              </w:rPr>
            </w:pPr>
            <w:r w:rsidRPr="004D2BAA">
              <w:rPr>
                <w:rFonts w:ascii="Arial" w:hAnsi="Arial" w:cs="Arial"/>
              </w:rPr>
              <w:t>Lectoescritura</w:t>
            </w:r>
          </w:p>
          <w:p w14:paraId="219166AD" w14:textId="77777777" w:rsidR="008C02DF" w:rsidRDefault="008967A2" w:rsidP="008C02DF">
            <w:pPr>
              <w:numPr>
                <w:ilvl w:val="0"/>
                <w:numId w:val="5"/>
              </w:numPr>
              <w:autoSpaceDE w:val="0"/>
              <w:autoSpaceDN w:val="0"/>
              <w:adjustRightInd w:val="0"/>
              <w:jc w:val="both"/>
              <w:rPr>
                <w:rFonts w:ascii="Arial" w:hAnsi="Arial" w:cs="Arial"/>
              </w:rPr>
            </w:pPr>
            <w:r w:rsidRPr="008C02DF">
              <w:rPr>
                <w:rFonts w:ascii="Arial" w:hAnsi="Arial" w:cs="Arial"/>
              </w:rPr>
              <w:t>Argumentativo y propositivo</w:t>
            </w:r>
          </w:p>
          <w:p w14:paraId="621CB178" w14:textId="77777777" w:rsidR="008C02DF" w:rsidRDefault="008967A2" w:rsidP="008C02DF">
            <w:pPr>
              <w:numPr>
                <w:ilvl w:val="0"/>
                <w:numId w:val="5"/>
              </w:numPr>
              <w:autoSpaceDE w:val="0"/>
              <w:autoSpaceDN w:val="0"/>
              <w:adjustRightInd w:val="0"/>
              <w:jc w:val="both"/>
              <w:rPr>
                <w:rFonts w:ascii="Arial" w:hAnsi="Arial" w:cs="Arial"/>
              </w:rPr>
            </w:pPr>
            <w:r w:rsidRPr="008C02DF">
              <w:rPr>
                <w:rFonts w:ascii="Arial" w:hAnsi="Arial" w:cs="Arial"/>
              </w:rPr>
              <w:t>Manejo de grupos y dominio de estrategias para la solución de conflictos.</w:t>
            </w:r>
          </w:p>
          <w:p w14:paraId="01D13266" w14:textId="77777777" w:rsidR="008967A2" w:rsidRPr="008C02DF" w:rsidRDefault="008967A2" w:rsidP="008C02DF">
            <w:pPr>
              <w:numPr>
                <w:ilvl w:val="0"/>
                <w:numId w:val="5"/>
              </w:numPr>
              <w:autoSpaceDE w:val="0"/>
              <w:autoSpaceDN w:val="0"/>
              <w:adjustRightInd w:val="0"/>
              <w:jc w:val="both"/>
              <w:rPr>
                <w:rFonts w:ascii="Arial" w:hAnsi="Arial" w:cs="Arial"/>
              </w:rPr>
            </w:pPr>
            <w:r w:rsidRPr="008C02DF">
              <w:rPr>
                <w:rFonts w:ascii="Arial" w:hAnsi="Arial" w:cs="Arial"/>
              </w:rPr>
              <w:t>Liderazgo</w:t>
            </w:r>
          </w:p>
          <w:p w14:paraId="51871273" w14:textId="77777777" w:rsidR="008967A2" w:rsidRPr="0074547A" w:rsidRDefault="008967A2" w:rsidP="003D57C7">
            <w:pPr>
              <w:rPr>
                <w:rFonts w:ascii="Arial" w:hAnsi="Arial" w:cs="Arial"/>
                <w:color w:val="000000"/>
                <w:sz w:val="22"/>
                <w:szCs w:val="22"/>
              </w:rPr>
            </w:pPr>
          </w:p>
        </w:tc>
      </w:tr>
    </w:tbl>
    <w:p w14:paraId="162571F7" w14:textId="77777777" w:rsidR="00E44A8F" w:rsidRPr="009E3F90" w:rsidRDefault="00E44A8F" w:rsidP="00E91FA0">
      <w:pPr>
        <w:rPr>
          <w:rFonts w:ascii="Arial" w:hAnsi="Arial" w:cs="Arial"/>
          <w:b/>
          <w:color w:val="000000"/>
        </w:rPr>
      </w:pPr>
    </w:p>
    <w:p w14:paraId="3591BE37" w14:textId="77777777" w:rsidR="00A51EC0" w:rsidRDefault="00A51EC0" w:rsidP="0019704D">
      <w:pPr>
        <w:pStyle w:val="Encabezado"/>
        <w:tabs>
          <w:tab w:val="clear" w:pos="4419"/>
          <w:tab w:val="clear" w:pos="8838"/>
          <w:tab w:val="left" w:pos="2940"/>
        </w:tabs>
        <w:jc w:val="center"/>
        <w:rPr>
          <w:rFonts w:ascii="Arial" w:hAnsi="Arial" w:cs="Arial"/>
          <w:b/>
          <w:szCs w:val="24"/>
        </w:rPr>
      </w:pPr>
    </w:p>
    <w:p w14:paraId="333B0146" w14:textId="77777777" w:rsidR="00791671" w:rsidRDefault="00791671" w:rsidP="0019704D">
      <w:pPr>
        <w:pStyle w:val="Encabezado"/>
        <w:tabs>
          <w:tab w:val="clear" w:pos="4419"/>
          <w:tab w:val="clear" w:pos="8838"/>
          <w:tab w:val="left" w:pos="2940"/>
        </w:tabs>
        <w:jc w:val="center"/>
        <w:rPr>
          <w:rFonts w:ascii="Arial" w:hAnsi="Arial" w:cs="Arial"/>
          <w:b/>
          <w:szCs w:val="24"/>
        </w:rPr>
      </w:pPr>
    </w:p>
    <w:p w14:paraId="79ACA43B" w14:textId="77777777" w:rsidR="00024D02" w:rsidRDefault="00024D02">
      <w:pPr>
        <w:rPr>
          <w:rFonts w:ascii="Arial" w:hAnsi="Arial" w:cs="Arial"/>
          <w:b/>
        </w:rPr>
      </w:pPr>
      <w:r>
        <w:rPr>
          <w:rFonts w:ascii="Arial" w:hAnsi="Arial" w:cs="Arial"/>
          <w:b/>
        </w:rPr>
        <w:br w:type="page"/>
      </w:r>
    </w:p>
    <w:p w14:paraId="775FE093" w14:textId="77777777" w:rsidR="00724286" w:rsidRDefault="00724286">
      <w:pPr>
        <w:rPr>
          <w:rFonts w:ascii="Arial" w:hAnsi="Arial" w:cs="Arial"/>
          <w:b/>
          <w:lang w:val="es-CO"/>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22"/>
        <w:gridCol w:w="5691"/>
      </w:tblGrid>
      <w:tr w:rsidR="00024D02" w:rsidRPr="009E3F90" w14:paraId="32769DA2" w14:textId="77777777" w:rsidTr="00E64FAD">
        <w:trPr>
          <w:trHeight w:val="340"/>
          <w:jc w:val="center"/>
        </w:trPr>
        <w:tc>
          <w:tcPr>
            <w:tcW w:w="8956" w:type="dxa"/>
            <w:gridSpan w:val="3"/>
            <w:shd w:val="clear" w:color="auto" w:fill="E6E6E6"/>
            <w:vAlign w:val="center"/>
          </w:tcPr>
          <w:p w14:paraId="09238374" w14:textId="77777777" w:rsidR="00024D02" w:rsidRPr="009E3F90" w:rsidRDefault="00024D02" w:rsidP="00E64FAD">
            <w:pPr>
              <w:jc w:val="center"/>
              <w:rPr>
                <w:rFonts w:ascii="Arial" w:hAnsi="Arial" w:cs="Arial"/>
                <w:b/>
                <w:color w:val="000000"/>
              </w:rPr>
            </w:pPr>
            <w:r w:rsidRPr="009E3F90">
              <w:rPr>
                <w:rFonts w:ascii="Arial" w:hAnsi="Arial" w:cs="Arial"/>
                <w:b/>
                <w:color w:val="000000"/>
              </w:rPr>
              <w:t>1. CONTENIDOS CURRICULARES DE LA COMPETENCIA</w:t>
            </w:r>
          </w:p>
        </w:tc>
      </w:tr>
      <w:tr w:rsidR="00024D02" w:rsidRPr="009E3F90" w14:paraId="17C28BE5" w14:textId="77777777" w:rsidTr="00E64FAD">
        <w:trPr>
          <w:trHeight w:val="340"/>
          <w:jc w:val="center"/>
        </w:trPr>
        <w:tc>
          <w:tcPr>
            <w:tcW w:w="1843" w:type="dxa"/>
            <w:shd w:val="clear" w:color="auto" w:fill="E6E6E6"/>
            <w:vAlign w:val="center"/>
          </w:tcPr>
          <w:p w14:paraId="0B8A14F0" w14:textId="77777777" w:rsidR="00024D02" w:rsidRPr="009E3F90" w:rsidRDefault="00024D02" w:rsidP="00E64FAD">
            <w:pPr>
              <w:jc w:val="center"/>
              <w:rPr>
                <w:rFonts w:ascii="Arial" w:hAnsi="Arial" w:cs="Arial"/>
                <w:b/>
                <w:color w:val="000000"/>
                <w:lang w:val="es-MX"/>
              </w:rPr>
            </w:pPr>
            <w:r w:rsidRPr="009E3F90">
              <w:rPr>
                <w:rFonts w:ascii="Arial" w:hAnsi="Arial" w:cs="Arial"/>
                <w:b/>
                <w:color w:val="000000"/>
                <w:lang w:val="es-MX"/>
              </w:rPr>
              <w:t>CODIGO</w:t>
            </w:r>
          </w:p>
        </w:tc>
        <w:tc>
          <w:tcPr>
            <w:tcW w:w="1422" w:type="dxa"/>
            <w:shd w:val="clear" w:color="auto" w:fill="E6E6E6"/>
            <w:vAlign w:val="center"/>
          </w:tcPr>
          <w:p w14:paraId="4B5200CC" w14:textId="77777777" w:rsidR="00024D02" w:rsidRPr="009E3F90" w:rsidRDefault="00024D02" w:rsidP="00E64FAD">
            <w:pPr>
              <w:jc w:val="center"/>
              <w:rPr>
                <w:rFonts w:ascii="Arial" w:hAnsi="Arial" w:cs="Arial"/>
                <w:b/>
                <w:color w:val="000000"/>
              </w:rPr>
            </w:pPr>
            <w:r w:rsidRPr="009E3F90">
              <w:rPr>
                <w:rFonts w:ascii="Arial" w:hAnsi="Arial" w:cs="Arial"/>
                <w:b/>
                <w:color w:val="000000"/>
                <w:lang w:val="es-MX"/>
              </w:rPr>
              <w:t>VERSION DE LA NCL</w:t>
            </w:r>
          </w:p>
        </w:tc>
        <w:tc>
          <w:tcPr>
            <w:tcW w:w="5691" w:type="dxa"/>
            <w:shd w:val="clear" w:color="auto" w:fill="E6E6E6"/>
            <w:vAlign w:val="center"/>
          </w:tcPr>
          <w:p w14:paraId="23F56223" w14:textId="77777777" w:rsidR="00024D02" w:rsidRPr="009E3F90" w:rsidRDefault="00024D02" w:rsidP="00E64FAD">
            <w:pPr>
              <w:jc w:val="center"/>
              <w:rPr>
                <w:rFonts w:ascii="Arial" w:hAnsi="Arial" w:cs="Arial"/>
                <w:b/>
                <w:color w:val="000000"/>
              </w:rPr>
            </w:pPr>
            <w:r w:rsidRPr="009E3F90">
              <w:rPr>
                <w:rFonts w:ascii="Arial" w:hAnsi="Arial" w:cs="Arial"/>
                <w:b/>
                <w:color w:val="000000"/>
              </w:rPr>
              <w:t>DENOMINACION</w:t>
            </w:r>
          </w:p>
        </w:tc>
      </w:tr>
      <w:tr w:rsidR="00024D02" w:rsidRPr="009E3F90" w14:paraId="68AD1C39" w14:textId="77777777" w:rsidTr="00E64FAD">
        <w:trPr>
          <w:trHeight w:val="340"/>
          <w:jc w:val="center"/>
        </w:trPr>
        <w:tc>
          <w:tcPr>
            <w:tcW w:w="1843" w:type="dxa"/>
            <w:tcBorders>
              <w:bottom w:val="single" w:sz="4" w:space="0" w:color="000080"/>
            </w:tcBorders>
            <w:shd w:val="clear" w:color="auto" w:fill="FFFFFF"/>
            <w:vAlign w:val="center"/>
          </w:tcPr>
          <w:p w14:paraId="1D7D85FE" w14:textId="77777777" w:rsidR="00024D02" w:rsidRPr="009E3F90" w:rsidRDefault="00024D02" w:rsidP="00E64FAD">
            <w:pPr>
              <w:pStyle w:val="Default"/>
              <w:jc w:val="center"/>
            </w:pPr>
            <w:r>
              <w:t>220501094</w:t>
            </w:r>
          </w:p>
        </w:tc>
        <w:tc>
          <w:tcPr>
            <w:tcW w:w="1422" w:type="dxa"/>
            <w:tcBorders>
              <w:bottom w:val="single" w:sz="4" w:space="0" w:color="000080"/>
            </w:tcBorders>
            <w:vAlign w:val="center"/>
          </w:tcPr>
          <w:p w14:paraId="738A24C8" w14:textId="77777777" w:rsidR="00024D02" w:rsidRPr="009E3F90" w:rsidRDefault="00024D02" w:rsidP="00E64FAD">
            <w:pPr>
              <w:jc w:val="center"/>
              <w:rPr>
                <w:rFonts w:ascii="Arial" w:hAnsi="Arial" w:cs="Arial"/>
                <w:color w:val="000000"/>
              </w:rPr>
            </w:pPr>
            <w:r>
              <w:rPr>
                <w:rFonts w:ascii="Arial" w:hAnsi="Arial" w:cs="Arial"/>
                <w:color w:val="000000"/>
              </w:rPr>
              <w:t>1</w:t>
            </w:r>
          </w:p>
        </w:tc>
        <w:tc>
          <w:tcPr>
            <w:tcW w:w="5691" w:type="dxa"/>
            <w:tcBorders>
              <w:bottom w:val="single" w:sz="4" w:space="0" w:color="000080"/>
            </w:tcBorders>
            <w:vAlign w:val="center"/>
          </w:tcPr>
          <w:p w14:paraId="15B1FFC0" w14:textId="03534684" w:rsidR="00024D02" w:rsidRPr="009E3F90" w:rsidRDefault="00024D02" w:rsidP="00E918B8">
            <w:pPr>
              <w:autoSpaceDE w:val="0"/>
              <w:autoSpaceDN w:val="0"/>
              <w:adjustRightInd w:val="0"/>
              <w:jc w:val="both"/>
              <w:rPr>
                <w:rFonts w:ascii="Arial" w:hAnsi="Arial" w:cs="Arial"/>
                <w:lang w:val="es-CO" w:eastAsia="es-CO"/>
              </w:rPr>
            </w:pPr>
            <w:r w:rsidRPr="001A2E24">
              <w:rPr>
                <w:color w:val="FF0000"/>
              </w:rPr>
              <w:t>Elabora</w:t>
            </w:r>
            <w:r w:rsidR="00FB4148" w:rsidRPr="001A2E24">
              <w:rPr>
                <w:color w:val="FF0000"/>
              </w:rPr>
              <w:t>ción</w:t>
            </w:r>
            <w:r w:rsidRPr="001A2E24">
              <w:rPr>
                <w:color w:val="FF0000"/>
              </w:rPr>
              <w:t xml:space="preserve"> </w:t>
            </w:r>
            <w:r w:rsidR="00E918B8" w:rsidRPr="001A2E24">
              <w:rPr>
                <w:color w:val="FF0000"/>
              </w:rPr>
              <w:t xml:space="preserve">de la </w:t>
            </w:r>
            <w:r w:rsidRPr="001A2E24">
              <w:rPr>
                <w:color w:val="FF0000"/>
              </w:rPr>
              <w:t xml:space="preserve">propuesta técnica </w:t>
            </w:r>
            <w:r w:rsidR="00E918B8" w:rsidRPr="001A2E24">
              <w:rPr>
                <w:color w:val="FF0000"/>
              </w:rPr>
              <w:t xml:space="preserve">para </w:t>
            </w:r>
            <w:r w:rsidRPr="001A2E24">
              <w:rPr>
                <w:color w:val="FF0000"/>
              </w:rPr>
              <w:t>la solución de software</w:t>
            </w:r>
          </w:p>
        </w:tc>
      </w:tr>
      <w:tr w:rsidR="00024D02" w:rsidRPr="009E3F90" w14:paraId="5043B00C" w14:textId="77777777" w:rsidTr="00E64FAD">
        <w:tblPrEx>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PrEx>
        <w:trPr>
          <w:jc w:val="center"/>
        </w:trPr>
        <w:tc>
          <w:tcPr>
            <w:tcW w:w="3265" w:type="dxa"/>
            <w:gridSpan w:val="2"/>
            <w:shd w:val="clear" w:color="auto" w:fill="E6E6E6"/>
          </w:tcPr>
          <w:p w14:paraId="5420AEBE" w14:textId="77777777" w:rsidR="00024D02" w:rsidRPr="009E3F90" w:rsidRDefault="00024D02" w:rsidP="00E64FAD">
            <w:pPr>
              <w:jc w:val="center"/>
              <w:rPr>
                <w:rFonts w:ascii="Arial" w:hAnsi="Arial" w:cs="Arial"/>
                <w:b/>
                <w:color w:val="000000"/>
              </w:rPr>
            </w:pPr>
            <w:r w:rsidRPr="009E3F90">
              <w:rPr>
                <w:rFonts w:ascii="Arial" w:hAnsi="Arial" w:cs="Arial"/>
                <w:b/>
                <w:color w:val="000000"/>
                <w:lang w:val="es-MX"/>
              </w:rPr>
              <w:t>DURACIÓN ESTIMADA PARA EL LOGRO DEL APRENDIZAJE (EN HORAS)</w:t>
            </w:r>
          </w:p>
        </w:tc>
        <w:tc>
          <w:tcPr>
            <w:tcW w:w="5691" w:type="dxa"/>
            <w:shd w:val="clear" w:color="auto" w:fill="FFFFFF"/>
          </w:tcPr>
          <w:p w14:paraId="04DC886B" w14:textId="77777777" w:rsidR="00024D02" w:rsidRPr="009E3F90" w:rsidRDefault="00024D02" w:rsidP="00E64FAD">
            <w:pPr>
              <w:jc w:val="center"/>
              <w:rPr>
                <w:rFonts w:ascii="Arial" w:hAnsi="Arial" w:cs="Arial"/>
                <w:color w:val="000000"/>
              </w:rPr>
            </w:pPr>
          </w:p>
          <w:p w14:paraId="1B6A18BC" w14:textId="77777777" w:rsidR="00024D02" w:rsidRPr="009E3F90" w:rsidRDefault="00024D02" w:rsidP="00E64FAD">
            <w:pPr>
              <w:jc w:val="center"/>
              <w:rPr>
                <w:rFonts w:ascii="Arial" w:hAnsi="Arial" w:cs="Arial"/>
                <w:color w:val="000000"/>
              </w:rPr>
            </w:pPr>
            <w:r>
              <w:rPr>
                <w:rFonts w:ascii="Arial" w:hAnsi="Arial" w:cs="Arial"/>
                <w:color w:val="000000"/>
              </w:rPr>
              <w:t>144</w:t>
            </w:r>
          </w:p>
        </w:tc>
      </w:tr>
    </w:tbl>
    <w:p w14:paraId="4FC5AEB3" w14:textId="77777777" w:rsidR="00024D02" w:rsidRPr="009E3F90" w:rsidRDefault="00024D02" w:rsidP="00024D02">
      <w:pPr>
        <w:pStyle w:val="Encabezado"/>
        <w:tabs>
          <w:tab w:val="clear" w:pos="4419"/>
          <w:tab w:val="clear" w:pos="8838"/>
          <w:tab w:val="left" w:pos="2940"/>
        </w:tabs>
        <w:jc w:val="center"/>
        <w:rPr>
          <w:rFonts w:ascii="Arial" w:hAnsi="Arial" w:cs="Arial"/>
          <w:b/>
          <w:szCs w:val="24"/>
        </w:rPr>
      </w:pPr>
    </w:p>
    <w:tbl>
      <w:tblPr>
        <w:tblW w:w="8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2"/>
        <w:gridCol w:w="7076"/>
      </w:tblGrid>
      <w:tr w:rsidR="00024D02" w:rsidRPr="009E3F90" w14:paraId="28E474E7" w14:textId="77777777" w:rsidTr="00E64FAD">
        <w:trPr>
          <w:jc w:val="center"/>
        </w:trPr>
        <w:tc>
          <w:tcPr>
            <w:tcW w:w="1922" w:type="dxa"/>
            <w:tcBorders>
              <w:bottom w:val="single" w:sz="4" w:space="0" w:color="auto"/>
            </w:tcBorders>
            <w:shd w:val="clear" w:color="auto" w:fill="E6E6E6"/>
          </w:tcPr>
          <w:p w14:paraId="6DCBE9E8" w14:textId="77777777" w:rsidR="00024D02" w:rsidRPr="009E3F90" w:rsidRDefault="00024D02" w:rsidP="00E64FAD">
            <w:pPr>
              <w:jc w:val="center"/>
              <w:rPr>
                <w:rFonts w:ascii="Arial" w:hAnsi="Arial" w:cs="Arial"/>
                <w:b/>
                <w:color w:val="000000"/>
                <w:lang w:val="es-MX"/>
              </w:rPr>
            </w:pPr>
            <w:r w:rsidRPr="009E3F90">
              <w:rPr>
                <w:rFonts w:ascii="Arial" w:hAnsi="Arial" w:cs="Arial"/>
                <w:b/>
                <w:color w:val="000000"/>
                <w:lang w:val="es-MX"/>
              </w:rPr>
              <w:t>Código</w:t>
            </w:r>
          </w:p>
        </w:tc>
        <w:tc>
          <w:tcPr>
            <w:tcW w:w="7076" w:type="dxa"/>
            <w:shd w:val="clear" w:color="auto" w:fill="E6E6E6"/>
          </w:tcPr>
          <w:p w14:paraId="42D9642A" w14:textId="77777777" w:rsidR="00024D02" w:rsidRPr="009E3F90" w:rsidRDefault="00024D02" w:rsidP="00E64FAD">
            <w:pPr>
              <w:jc w:val="center"/>
              <w:rPr>
                <w:rFonts w:ascii="Arial" w:hAnsi="Arial" w:cs="Arial"/>
                <w:b/>
                <w:color w:val="000000"/>
                <w:lang w:val="es-MX"/>
              </w:rPr>
            </w:pPr>
            <w:r w:rsidRPr="009E3F90">
              <w:rPr>
                <w:rFonts w:ascii="Arial" w:hAnsi="Arial" w:cs="Arial"/>
                <w:b/>
                <w:color w:val="000000"/>
                <w:lang w:val="es-MX"/>
              </w:rPr>
              <w:t>2. RESULTADOS DE APRENDIZAJE</w:t>
            </w:r>
          </w:p>
        </w:tc>
      </w:tr>
      <w:tr w:rsidR="00024D02" w:rsidRPr="009E3F90" w14:paraId="642895BB" w14:textId="77777777" w:rsidTr="00E64FAD">
        <w:trPr>
          <w:trHeight w:val="759"/>
          <w:jc w:val="center"/>
        </w:trPr>
        <w:tc>
          <w:tcPr>
            <w:tcW w:w="1922" w:type="dxa"/>
            <w:tcBorders>
              <w:bottom w:val="single" w:sz="4" w:space="0" w:color="auto"/>
            </w:tcBorders>
            <w:vAlign w:val="center"/>
          </w:tcPr>
          <w:p w14:paraId="5F658CFF" w14:textId="77777777" w:rsidR="00024D02" w:rsidRPr="00C02D51" w:rsidRDefault="00024D02" w:rsidP="00E64FAD">
            <w:pPr>
              <w:pStyle w:val="Default"/>
              <w:jc w:val="center"/>
            </w:pPr>
            <w:r>
              <w:t xml:space="preserve">220501094 </w:t>
            </w:r>
            <w:r w:rsidRPr="009E3F90">
              <w:t>0</w:t>
            </w:r>
            <w:r>
              <w:t>1</w:t>
            </w:r>
          </w:p>
        </w:tc>
        <w:tc>
          <w:tcPr>
            <w:tcW w:w="7076" w:type="dxa"/>
            <w:tcBorders>
              <w:bottom w:val="single" w:sz="4" w:space="0" w:color="auto"/>
            </w:tcBorders>
            <w:shd w:val="clear" w:color="auto" w:fill="auto"/>
            <w:vAlign w:val="center"/>
          </w:tcPr>
          <w:p w14:paraId="55DEECA0" w14:textId="77777777" w:rsidR="00024D02" w:rsidRPr="009E3F90" w:rsidRDefault="00024D02" w:rsidP="00E64FAD">
            <w:pPr>
              <w:autoSpaceDE w:val="0"/>
              <w:autoSpaceDN w:val="0"/>
              <w:adjustRightInd w:val="0"/>
              <w:jc w:val="both"/>
              <w:rPr>
                <w:rFonts w:ascii="Arial" w:hAnsi="Arial" w:cs="Arial"/>
                <w:lang w:val="es-CO" w:eastAsia="es-CO"/>
              </w:rPr>
            </w:pPr>
            <w:r>
              <w:rPr>
                <w:rFonts w:ascii="Arial" w:hAnsi="Arial" w:cs="Arial"/>
                <w:lang w:val="es-CO" w:eastAsia="es-CO"/>
              </w:rPr>
              <w:t>Definir especificaciones técnicas de acuerdo con las características de la solución de software.</w:t>
            </w:r>
          </w:p>
        </w:tc>
      </w:tr>
      <w:tr w:rsidR="00024D02" w:rsidRPr="009E3F90" w14:paraId="35FA230A" w14:textId="77777777" w:rsidTr="00E64FAD">
        <w:trPr>
          <w:trHeight w:val="759"/>
          <w:jc w:val="center"/>
        </w:trPr>
        <w:tc>
          <w:tcPr>
            <w:tcW w:w="1922" w:type="dxa"/>
            <w:tcBorders>
              <w:bottom w:val="single" w:sz="4" w:space="0" w:color="auto"/>
            </w:tcBorders>
            <w:vAlign w:val="center"/>
          </w:tcPr>
          <w:p w14:paraId="04051E73" w14:textId="77777777" w:rsidR="00024D02" w:rsidRDefault="00024D02" w:rsidP="00E64FAD">
            <w:pPr>
              <w:pStyle w:val="Default"/>
              <w:jc w:val="center"/>
            </w:pPr>
            <w:r>
              <w:t xml:space="preserve">220501094 </w:t>
            </w:r>
            <w:r w:rsidRPr="009E3F90">
              <w:t>02</w:t>
            </w:r>
          </w:p>
        </w:tc>
        <w:tc>
          <w:tcPr>
            <w:tcW w:w="7076" w:type="dxa"/>
            <w:tcBorders>
              <w:bottom w:val="single" w:sz="4" w:space="0" w:color="auto"/>
            </w:tcBorders>
            <w:shd w:val="clear" w:color="auto" w:fill="auto"/>
            <w:vAlign w:val="center"/>
          </w:tcPr>
          <w:p w14:paraId="536DCA63" w14:textId="159E1A2F" w:rsidR="00024D02" w:rsidRDefault="0095417F">
            <w:pPr>
              <w:autoSpaceDE w:val="0"/>
              <w:autoSpaceDN w:val="0"/>
              <w:adjustRightInd w:val="0"/>
              <w:jc w:val="both"/>
              <w:rPr>
                <w:rFonts w:ascii="Arial" w:hAnsi="Arial" w:cs="Arial"/>
              </w:rPr>
            </w:pPr>
            <w:r>
              <w:rPr>
                <w:rFonts w:ascii="Arial" w:hAnsi="Arial" w:cs="Arial"/>
              </w:rPr>
              <w:t xml:space="preserve">Construir la </w:t>
            </w:r>
            <w:r w:rsidR="00024D02">
              <w:rPr>
                <w:rFonts w:ascii="Arial" w:hAnsi="Arial" w:cs="Arial"/>
              </w:rPr>
              <w:t>propuesta técnica del software de acuerdo con los resultados del análisis.</w:t>
            </w:r>
            <w:r w:rsidR="00762D16">
              <w:rPr>
                <w:rFonts w:ascii="Arial" w:hAnsi="Arial" w:cs="Arial"/>
              </w:rPr>
              <w:t xml:space="preserve"> </w:t>
            </w:r>
          </w:p>
        </w:tc>
      </w:tr>
      <w:tr w:rsidR="00024D02" w:rsidRPr="009E3F90" w14:paraId="0D529343" w14:textId="77777777" w:rsidTr="00E64FAD">
        <w:trPr>
          <w:trHeight w:val="759"/>
          <w:jc w:val="center"/>
        </w:trPr>
        <w:tc>
          <w:tcPr>
            <w:tcW w:w="1922" w:type="dxa"/>
            <w:tcBorders>
              <w:bottom w:val="single" w:sz="4" w:space="0" w:color="auto"/>
            </w:tcBorders>
            <w:vAlign w:val="center"/>
          </w:tcPr>
          <w:p w14:paraId="581EFFC3" w14:textId="77777777" w:rsidR="00024D02" w:rsidRPr="009E3F90" w:rsidRDefault="00024D02" w:rsidP="00E64FAD">
            <w:pPr>
              <w:pStyle w:val="Default"/>
              <w:jc w:val="center"/>
            </w:pPr>
            <w:r>
              <w:t>220501094 03</w:t>
            </w:r>
          </w:p>
        </w:tc>
        <w:tc>
          <w:tcPr>
            <w:tcW w:w="7076" w:type="dxa"/>
            <w:tcBorders>
              <w:bottom w:val="single" w:sz="4" w:space="0" w:color="auto"/>
            </w:tcBorders>
            <w:shd w:val="clear" w:color="auto" w:fill="auto"/>
            <w:vAlign w:val="center"/>
          </w:tcPr>
          <w:p w14:paraId="3846C078" w14:textId="77777777" w:rsidR="00024D02" w:rsidRPr="009E3F90" w:rsidRDefault="00024D02" w:rsidP="00E64FAD">
            <w:pPr>
              <w:autoSpaceDE w:val="0"/>
              <w:autoSpaceDN w:val="0"/>
              <w:adjustRightInd w:val="0"/>
              <w:jc w:val="both"/>
              <w:rPr>
                <w:rFonts w:ascii="Arial" w:hAnsi="Arial" w:cs="Arial"/>
              </w:rPr>
            </w:pPr>
            <w:r>
              <w:rPr>
                <w:rFonts w:ascii="Arial" w:hAnsi="Arial" w:cs="Arial"/>
              </w:rPr>
              <w:t>Negociar las condiciones de la propuesta técnica de acuerdo con los intereses de las partes.</w:t>
            </w:r>
          </w:p>
        </w:tc>
      </w:tr>
      <w:tr w:rsidR="00024D02" w:rsidRPr="009E3F90" w14:paraId="656D1C59" w14:textId="77777777" w:rsidTr="00E64FAD">
        <w:trPr>
          <w:jc w:val="center"/>
        </w:trPr>
        <w:tc>
          <w:tcPr>
            <w:tcW w:w="8998" w:type="dxa"/>
            <w:gridSpan w:val="2"/>
            <w:shd w:val="clear" w:color="auto" w:fill="E6E6E6"/>
          </w:tcPr>
          <w:p w14:paraId="480791B1" w14:textId="77777777" w:rsidR="00024D02" w:rsidRPr="009E3F90" w:rsidRDefault="00024D02" w:rsidP="00E64FAD">
            <w:pPr>
              <w:ind w:left="360"/>
              <w:jc w:val="center"/>
              <w:rPr>
                <w:rFonts w:ascii="Arial" w:hAnsi="Arial" w:cs="Arial"/>
                <w:b/>
                <w:color w:val="000000"/>
                <w:lang w:val="es-MX"/>
              </w:rPr>
            </w:pPr>
            <w:r w:rsidRPr="009E3F90">
              <w:rPr>
                <w:rFonts w:ascii="Arial" w:hAnsi="Arial" w:cs="Arial"/>
                <w:b/>
                <w:color w:val="000000"/>
                <w:lang w:val="es-MX"/>
              </w:rPr>
              <w:t xml:space="preserve">3. CONOCIMIENTOS </w:t>
            </w:r>
          </w:p>
        </w:tc>
      </w:tr>
      <w:tr w:rsidR="00024D02" w:rsidRPr="009E3F90" w14:paraId="6ED969F1" w14:textId="77777777" w:rsidTr="00E64FAD">
        <w:trPr>
          <w:jc w:val="center"/>
        </w:trPr>
        <w:tc>
          <w:tcPr>
            <w:tcW w:w="8998" w:type="dxa"/>
            <w:gridSpan w:val="2"/>
            <w:shd w:val="clear" w:color="auto" w:fill="E6E6E6"/>
          </w:tcPr>
          <w:p w14:paraId="25E57580" w14:textId="77777777" w:rsidR="00024D02" w:rsidRPr="009E3F90" w:rsidRDefault="00024D02" w:rsidP="00E64FAD">
            <w:pPr>
              <w:rPr>
                <w:rFonts w:ascii="Arial" w:hAnsi="Arial" w:cs="Arial"/>
                <w:b/>
                <w:color w:val="000000"/>
                <w:lang w:val="es-MX"/>
              </w:rPr>
            </w:pPr>
            <w:r w:rsidRPr="009E3F90">
              <w:rPr>
                <w:rFonts w:ascii="Arial" w:hAnsi="Arial" w:cs="Arial"/>
                <w:b/>
                <w:color w:val="000000"/>
                <w:lang w:val="es-MX"/>
              </w:rPr>
              <w:t>3.1  CONOCIMIENTO DE CONCEPTOS Y PRINCIPIOS</w:t>
            </w:r>
          </w:p>
        </w:tc>
      </w:tr>
      <w:tr w:rsidR="00024D02" w:rsidRPr="009E3F90" w14:paraId="05CD934B" w14:textId="77777777" w:rsidTr="00E64FAD">
        <w:trPr>
          <w:trHeight w:val="216"/>
          <w:jc w:val="center"/>
        </w:trPr>
        <w:tc>
          <w:tcPr>
            <w:tcW w:w="8998" w:type="dxa"/>
            <w:gridSpan w:val="2"/>
            <w:tcBorders>
              <w:bottom w:val="single" w:sz="4" w:space="0" w:color="auto"/>
            </w:tcBorders>
          </w:tcPr>
          <w:p w14:paraId="26B04D12" w14:textId="77777777" w:rsidR="00024D02" w:rsidRDefault="00024D02" w:rsidP="00E64FAD">
            <w:pPr>
              <w:pStyle w:val="Default"/>
              <w:jc w:val="both"/>
              <w:rPr>
                <w:b/>
              </w:rPr>
            </w:pPr>
          </w:p>
          <w:p w14:paraId="54897D36" w14:textId="77777777" w:rsidR="00024D02" w:rsidRPr="009E3F90" w:rsidRDefault="00024D02" w:rsidP="00E64FAD">
            <w:pPr>
              <w:pStyle w:val="Default"/>
              <w:jc w:val="both"/>
            </w:pPr>
            <w:r>
              <w:rPr>
                <w:b/>
              </w:rPr>
              <w:t>220501094</w:t>
            </w:r>
            <w:r w:rsidRPr="009E3F90">
              <w:rPr>
                <w:b/>
              </w:rPr>
              <w:t xml:space="preserve"> 01</w:t>
            </w:r>
            <w:r w:rsidRPr="009E3F90">
              <w:t xml:space="preserve"> </w:t>
            </w:r>
            <w:r>
              <w:t xml:space="preserve"> </w:t>
            </w:r>
            <w:r>
              <w:rPr>
                <w:lang w:val="es-CO" w:eastAsia="es-CO"/>
              </w:rPr>
              <w:t>Definir especificaciones técnicas de acuerdo con las características de la solución de software.</w:t>
            </w:r>
          </w:p>
          <w:p w14:paraId="39955A02" w14:textId="77777777" w:rsidR="00024D02" w:rsidRPr="009E3F90" w:rsidRDefault="00024D02" w:rsidP="00E64FAD">
            <w:pPr>
              <w:pStyle w:val="Default"/>
              <w:jc w:val="both"/>
            </w:pPr>
          </w:p>
          <w:p w14:paraId="31AACCF4" w14:textId="77777777" w:rsidR="00024D02" w:rsidRPr="009E3F90" w:rsidRDefault="00024D02" w:rsidP="00E64FAD">
            <w:pPr>
              <w:pStyle w:val="Default"/>
              <w:numPr>
                <w:ilvl w:val="0"/>
                <w:numId w:val="41"/>
              </w:numPr>
              <w:jc w:val="both"/>
            </w:pPr>
            <w:r w:rsidRPr="00042FDE">
              <w:rPr>
                <w:b/>
              </w:rPr>
              <w:t>Tecnología informática:</w:t>
            </w:r>
            <w:r w:rsidRPr="009E3F90">
              <w:t xml:space="preserve"> Características de  Hardware y Software, tendencias de fabricación TI y mercado en el ámbito nacional e internacional. </w:t>
            </w:r>
          </w:p>
          <w:p w14:paraId="00857866" w14:textId="77777777" w:rsidR="00024D02" w:rsidRDefault="00024D02" w:rsidP="00E64FAD">
            <w:pPr>
              <w:pStyle w:val="Default"/>
              <w:numPr>
                <w:ilvl w:val="0"/>
                <w:numId w:val="41"/>
              </w:numPr>
              <w:jc w:val="both"/>
            </w:pPr>
            <w:r w:rsidRPr="00042FDE">
              <w:rPr>
                <w:b/>
              </w:rPr>
              <w:t>Soluciones informáticas:</w:t>
            </w:r>
            <w:r w:rsidRPr="009E3F90">
              <w:t xml:space="preserve"> diagnóstico de necesidades y elaboración de referentes técnicos</w:t>
            </w:r>
            <w:r>
              <w:t>.</w:t>
            </w:r>
          </w:p>
          <w:p w14:paraId="1B6886AC" w14:textId="77777777" w:rsidR="00024D02" w:rsidRPr="009E3F90" w:rsidRDefault="00024D02" w:rsidP="00E64FAD">
            <w:pPr>
              <w:pStyle w:val="Default"/>
              <w:numPr>
                <w:ilvl w:val="0"/>
                <w:numId w:val="41"/>
              </w:numPr>
              <w:jc w:val="both"/>
            </w:pPr>
            <w:r w:rsidRPr="00042FDE">
              <w:rPr>
                <w:b/>
                <w:lang w:val="es-CO"/>
              </w:rPr>
              <w:t>Gestión Tecnológica:</w:t>
            </w:r>
            <w:r w:rsidRPr="009E3F90">
              <w:rPr>
                <w:lang w:val="es-CO"/>
              </w:rPr>
              <w:t xml:space="preserve"> Conceptos y características, innovación,  emprendimiento y actividades de la gestión tecnológica.</w:t>
            </w:r>
          </w:p>
          <w:p w14:paraId="14032F02" w14:textId="77777777" w:rsidR="00024D02" w:rsidRDefault="00024D02" w:rsidP="00E64FAD">
            <w:pPr>
              <w:pStyle w:val="Default"/>
              <w:numPr>
                <w:ilvl w:val="0"/>
                <w:numId w:val="41"/>
              </w:numPr>
              <w:jc w:val="both"/>
              <w:rPr>
                <w:color w:val="auto"/>
              </w:rPr>
            </w:pPr>
            <w:r>
              <w:rPr>
                <w:b/>
                <w:color w:val="auto"/>
              </w:rPr>
              <w:t>Contratación de servicios de TI</w:t>
            </w:r>
            <w:r w:rsidRPr="00042FDE">
              <w:rPr>
                <w:color w:val="auto"/>
              </w:rPr>
              <w:t>: concepto, tipos, principios y características, normatividad general de la  contratación</w:t>
            </w:r>
            <w:r w:rsidRPr="009E3F90">
              <w:rPr>
                <w:color w:val="auto"/>
              </w:rPr>
              <w:t xml:space="preserve"> tanto privada como estatal.</w:t>
            </w:r>
          </w:p>
          <w:p w14:paraId="592F1962" w14:textId="77777777" w:rsidR="00024D02" w:rsidRDefault="00024D02" w:rsidP="00E64FAD">
            <w:pPr>
              <w:pStyle w:val="Default"/>
              <w:numPr>
                <w:ilvl w:val="0"/>
                <w:numId w:val="41"/>
              </w:numPr>
              <w:jc w:val="both"/>
              <w:rPr>
                <w:color w:val="auto"/>
              </w:rPr>
            </w:pPr>
            <w:r>
              <w:rPr>
                <w:b/>
                <w:color w:val="auto"/>
              </w:rPr>
              <w:t>Proyectos de TI</w:t>
            </w:r>
            <w:r w:rsidRPr="004F4A04">
              <w:rPr>
                <w:color w:val="auto"/>
              </w:rPr>
              <w:t>:</w:t>
            </w:r>
            <w:r>
              <w:rPr>
                <w:color w:val="auto"/>
              </w:rPr>
              <w:t xml:space="preserve"> tipos, características, fases.</w:t>
            </w:r>
          </w:p>
          <w:p w14:paraId="7EEDA8E4" w14:textId="77777777" w:rsidR="00024D02" w:rsidRPr="00042FDE" w:rsidRDefault="00024D02" w:rsidP="00E64FAD">
            <w:pPr>
              <w:pStyle w:val="Default"/>
              <w:numPr>
                <w:ilvl w:val="0"/>
                <w:numId w:val="41"/>
              </w:numPr>
              <w:jc w:val="both"/>
              <w:rPr>
                <w:color w:val="FF0000"/>
              </w:rPr>
            </w:pPr>
            <w:r w:rsidRPr="00042FDE">
              <w:rPr>
                <w:b/>
                <w:color w:val="auto"/>
              </w:rPr>
              <w:lastRenderedPageBreak/>
              <w:t>Licenciamiento de software</w:t>
            </w:r>
            <w:r>
              <w:rPr>
                <w:color w:val="auto"/>
              </w:rPr>
              <w:t>: concepto, tipos, características,</w:t>
            </w:r>
            <w:r w:rsidRPr="00042FDE">
              <w:rPr>
                <w:color w:val="auto"/>
              </w:rPr>
              <w:t xml:space="preserve"> </w:t>
            </w:r>
            <w:r w:rsidRPr="00042FDE">
              <w:t>diferencias de carácter técnico y de condiciones de cumplimiento</w:t>
            </w:r>
          </w:p>
          <w:p w14:paraId="7E7524B7" w14:textId="77777777" w:rsidR="00024D02" w:rsidRPr="009E3F90" w:rsidRDefault="00024D02" w:rsidP="00E64FAD">
            <w:pPr>
              <w:pStyle w:val="Default"/>
              <w:numPr>
                <w:ilvl w:val="0"/>
                <w:numId w:val="41"/>
              </w:numPr>
              <w:jc w:val="both"/>
              <w:rPr>
                <w:color w:val="FF0000"/>
              </w:rPr>
            </w:pPr>
            <w:r w:rsidRPr="00042FDE">
              <w:rPr>
                <w:b/>
                <w:color w:val="auto"/>
              </w:rPr>
              <w:t>Propiedad Intelectual</w:t>
            </w:r>
            <w:r>
              <w:rPr>
                <w:color w:val="auto"/>
              </w:rPr>
              <w:t>: D</w:t>
            </w:r>
            <w:r w:rsidRPr="009E3F90">
              <w:rPr>
                <w:color w:val="auto"/>
              </w:rPr>
              <w:t>erechos de autor, propiedad industrial,  registro de software.</w:t>
            </w:r>
          </w:p>
          <w:p w14:paraId="1AF5851E" w14:textId="77777777" w:rsidR="00024D02" w:rsidRDefault="00024D02" w:rsidP="00E64FAD">
            <w:pPr>
              <w:pStyle w:val="Default"/>
              <w:ind w:left="720"/>
              <w:jc w:val="both"/>
              <w:rPr>
                <w:b/>
              </w:rPr>
            </w:pPr>
          </w:p>
          <w:p w14:paraId="580083F9" w14:textId="77777777" w:rsidR="00024D02" w:rsidRDefault="00024D02" w:rsidP="00E64FAD">
            <w:pPr>
              <w:pStyle w:val="Default"/>
              <w:jc w:val="both"/>
              <w:rPr>
                <w:b/>
              </w:rPr>
            </w:pPr>
            <w:r>
              <w:rPr>
                <w:b/>
              </w:rPr>
              <w:t>220501094</w:t>
            </w:r>
            <w:r w:rsidRPr="009E3F90">
              <w:rPr>
                <w:b/>
              </w:rPr>
              <w:t xml:space="preserve"> 0</w:t>
            </w:r>
            <w:r>
              <w:rPr>
                <w:b/>
              </w:rPr>
              <w:t>2</w:t>
            </w:r>
            <w:r w:rsidRPr="009E3F90">
              <w:t xml:space="preserve"> </w:t>
            </w:r>
            <w:r>
              <w:t xml:space="preserve">  Elaborar propuesta técnica del software de acuerdo con los resultados del análisis</w:t>
            </w:r>
          </w:p>
          <w:p w14:paraId="26D3CA84" w14:textId="77777777" w:rsidR="00024D02" w:rsidRPr="009E3F90" w:rsidRDefault="00024D02" w:rsidP="00E64FAD">
            <w:pPr>
              <w:pStyle w:val="Default"/>
              <w:ind w:left="720"/>
              <w:jc w:val="both"/>
            </w:pPr>
            <w:r w:rsidRPr="009E3F90">
              <w:t xml:space="preserve"> </w:t>
            </w:r>
          </w:p>
          <w:p w14:paraId="260CE260" w14:textId="77777777" w:rsidR="00024D02" w:rsidRPr="000E20BD" w:rsidRDefault="00024D02" w:rsidP="00E64FAD">
            <w:pPr>
              <w:pStyle w:val="Default"/>
              <w:numPr>
                <w:ilvl w:val="0"/>
                <w:numId w:val="41"/>
              </w:numPr>
              <w:jc w:val="both"/>
            </w:pPr>
            <w:r w:rsidRPr="000E20BD">
              <w:rPr>
                <w:b/>
              </w:rPr>
              <w:t>Costos</w:t>
            </w:r>
            <w:r>
              <w:t>: conceptos, fundamentos, clasificación.</w:t>
            </w:r>
          </w:p>
          <w:p w14:paraId="57554E19" w14:textId="77777777" w:rsidR="00024D02" w:rsidRPr="009E3F90" w:rsidRDefault="00024D02" w:rsidP="00E64FAD">
            <w:pPr>
              <w:pStyle w:val="Default"/>
              <w:numPr>
                <w:ilvl w:val="0"/>
                <w:numId w:val="41"/>
              </w:numPr>
              <w:jc w:val="both"/>
            </w:pPr>
            <w:r w:rsidRPr="00042FDE">
              <w:rPr>
                <w:b/>
              </w:rPr>
              <w:t>Estimación Costos</w:t>
            </w:r>
            <w:r w:rsidRPr="009E3F90">
              <w:t>: Conceptos de estimación de costos y presupuesto aplicados a proyectos de software</w:t>
            </w:r>
            <w:r>
              <w:t>.</w:t>
            </w:r>
          </w:p>
          <w:p w14:paraId="7EA1EB05" w14:textId="77777777" w:rsidR="00024D02" w:rsidRPr="009E3F90" w:rsidRDefault="00024D02" w:rsidP="00E64FAD">
            <w:pPr>
              <w:pStyle w:val="Default"/>
              <w:numPr>
                <w:ilvl w:val="0"/>
                <w:numId w:val="41"/>
              </w:numPr>
              <w:jc w:val="both"/>
              <w:rPr>
                <w:color w:val="auto"/>
              </w:rPr>
            </w:pPr>
            <w:r w:rsidRPr="00042FDE">
              <w:rPr>
                <w:b/>
                <w:color w:val="auto"/>
              </w:rPr>
              <w:t>Ficha técnica</w:t>
            </w:r>
            <w:r w:rsidRPr="009E3F90">
              <w:rPr>
                <w:b/>
                <w:color w:val="auto"/>
              </w:rPr>
              <w:t>:</w:t>
            </w:r>
            <w:r w:rsidRPr="009E3F90">
              <w:rPr>
                <w:color w:val="auto"/>
              </w:rPr>
              <w:t xml:space="preserve"> elementos mínimos para describir los referentes técnicos.</w:t>
            </w:r>
          </w:p>
          <w:p w14:paraId="24C22C22" w14:textId="77777777" w:rsidR="009C3D96" w:rsidRPr="009C3D96" w:rsidRDefault="00024D02" w:rsidP="009C3D96">
            <w:pPr>
              <w:pStyle w:val="Default"/>
              <w:numPr>
                <w:ilvl w:val="0"/>
                <w:numId w:val="41"/>
              </w:numPr>
              <w:jc w:val="both"/>
              <w:rPr>
                <w:color w:val="FF0000"/>
              </w:rPr>
            </w:pPr>
            <w:r w:rsidRPr="00042FDE">
              <w:rPr>
                <w:b/>
                <w:color w:val="auto"/>
              </w:rPr>
              <w:t>Términos de referencia</w:t>
            </w:r>
            <w:r w:rsidRPr="009E3F90">
              <w:rPr>
                <w:color w:val="auto"/>
              </w:rPr>
              <w:t>: concepto,  elementos y construcción</w:t>
            </w:r>
          </w:p>
          <w:p w14:paraId="4823DE02" w14:textId="77777777" w:rsidR="00024D02" w:rsidRPr="009E3F90" w:rsidRDefault="00024D02" w:rsidP="00E64FAD">
            <w:pPr>
              <w:pStyle w:val="Default"/>
              <w:ind w:left="720"/>
              <w:jc w:val="both"/>
            </w:pPr>
          </w:p>
          <w:p w14:paraId="210A65F7" w14:textId="5D7683B3" w:rsidR="00024D02" w:rsidRDefault="00024D02" w:rsidP="00E64FAD">
            <w:pPr>
              <w:pStyle w:val="Default"/>
              <w:jc w:val="both"/>
            </w:pPr>
            <w:r>
              <w:rPr>
                <w:b/>
              </w:rPr>
              <w:t>2205010</w:t>
            </w:r>
            <w:r w:rsidRPr="009E3F90">
              <w:rPr>
                <w:b/>
              </w:rPr>
              <w:t>9</w:t>
            </w:r>
            <w:r>
              <w:rPr>
                <w:b/>
              </w:rPr>
              <w:t>4</w:t>
            </w:r>
            <w:r w:rsidRPr="009E3F90">
              <w:rPr>
                <w:b/>
              </w:rPr>
              <w:t xml:space="preserve"> </w:t>
            </w:r>
            <w:r>
              <w:rPr>
                <w:b/>
              </w:rPr>
              <w:t xml:space="preserve"> </w:t>
            </w:r>
            <w:r w:rsidRPr="009E3F90">
              <w:rPr>
                <w:b/>
              </w:rPr>
              <w:t>0</w:t>
            </w:r>
            <w:r>
              <w:rPr>
                <w:b/>
              </w:rPr>
              <w:t>3</w:t>
            </w:r>
            <w:r w:rsidRPr="009E3F90">
              <w:t xml:space="preserve"> </w:t>
            </w:r>
            <w:r>
              <w:t xml:space="preserve"> Negociar las condiciones de la propuesta técnica de acuerdo con los intereses de las partes.</w:t>
            </w:r>
          </w:p>
          <w:p w14:paraId="26F67EC3" w14:textId="77777777" w:rsidR="00024D02" w:rsidRPr="00B94388" w:rsidRDefault="00024D02" w:rsidP="00E64FAD">
            <w:pPr>
              <w:pStyle w:val="Default"/>
              <w:numPr>
                <w:ilvl w:val="0"/>
                <w:numId w:val="41"/>
              </w:numPr>
              <w:jc w:val="both"/>
            </w:pPr>
            <w:r w:rsidRPr="00B94388">
              <w:rPr>
                <w:b/>
              </w:rPr>
              <w:t>Comunicación</w:t>
            </w:r>
            <w:r>
              <w:t>: Técnicas, tipos y habilidades.</w:t>
            </w:r>
          </w:p>
          <w:p w14:paraId="43E05258" w14:textId="77777777" w:rsidR="00EB0A6C" w:rsidRPr="00890757" w:rsidRDefault="00024D02" w:rsidP="00890757">
            <w:pPr>
              <w:pStyle w:val="Default"/>
              <w:numPr>
                <w:ilvl w:val="0"/>
                <w:numId w:val="41"/>
              </w:numPr>
              <w:jc w:val="both"/>
            </w:pPr>
            <w:r w:rsidRPr="00EB0A6C">
              <w:rPr>
                <w:b/>
                <w:lang w:val="es-CO"/>
              </w:rPr>
              <w:t>Negociación de Tecnología</w:t>
            </w:r>
            <w:r w:rsidRPr="00890757">
              <w:rPr>
                <w:lang w:val="es-CO"/>
              </w:rPr>
              <w:t>: Estilos de negociación, principios de negociación, identificación y solución de conflictos.</w:t>
            </w:r>
          </w:p>
          <w:p w14:paraId="5FA0A3C4" w14:textId="3C0CC7F4" w:rsidR="00EB0A6C" w:rsidRPr="00C9063C" w:rsidRDefault="00EB0A6C" w:rsidP="00890757">
            <w:pPr>
              <w:pStyle w:val="Default"/>
              <w:numPr>
                <w:ilvl w:val="0"/>
                <w:numId w:val="41"/>
              </w:numPr>
              <w:jc w:val="both"/>
            </w:pPr>
            <w:r w:rsidRPr="00890757">
              <w:rPr>
                <w:b/>
              </w:rPr>
              <w:t>Contrato:</w:t>
            </w:r>
            <w:r>
              <w:t xml:space="preserve"> </w:t>
            </w:r>
            <w:r w:rsidRPr="00890757">
              <w:rPr>
                <w:lang w:val="es-CO" w:eastAsia="es-CO"/>
              </w:rPr>
              <w:t>concepto, tipos, partes, normatividad</w:t>
            </w:r>
          </w:p>
          <w:p w14:paraId="49910094" w14:textId="77777777" w:rsidR="00024D02" w:rsidRDefault="00024D02" w:rsidP="00E64FAD">
            <w:pPr>
              <w:pStyle w:val="Default"/>
              <w:numPr>
                <w:ilvl w:val="0"/>
                <w:numId w:val="41"/>
              </w:numPr>
              <w:jc w:val="both"/>
            </w:pPr>
            <w:r w:rsidRPr="00F66D80">
              <w:rPr>
                <w:b/>
                <w:lang w:val="es-CO"/>
              </w:rPr>
              <w:t>Acuerdos de niveles de servicio</w:t>
            </w:r>
            <w:r w:rsidRPr="00C9063C">
              <w:t>:</w:t>
            </w:r>
            <w:r>
              <w:t xml:space="preserve"> </w:t>
            </w:r>
            <w:r w:rsidRPr="00C9063C">
              <w:t>concepto</w:t>
            </w:r>
            <w:r>
              <w:t>, formulación, métricas.</w:t>
            </w:r>
          </w:p>
          <w:p w14:paraId="087E96EB" w14:textId="60DA12E0" w:rsidR="001258C7" w:rsidRDefault="00024D02" w:rsidP="00890757">
            <w:pPr>
              <w:pStyle w:val="Default"/>
              <w:numPr>
                <w:ilvl w:val="0"/>
                <w:numId w:val="41"/>
              </w:numPr>
              <w:jc w:val="both"/>
              <w:rPr>
                <w:b/>
              </w:rPr>
            </w:pPr>
            <w:r w:rsidRPr="00F66D80">
              <w:rPr>
                <w:b/>
              </w:rPr>
              <w:t>Criterios de evaluación</w:t>
            </w:r>
            <w:r w:rsidRPr="00F66D80">
              <w:rPr>
                <w:b/>
                <w:u w:val="single"/>
              </w:rPr>
              <w:t>:</w:t>
            </w:r>
            <w:r w:rsidRPr="009E3F90">
              <w:t xml:space="preserve"> </w:t>
            </w:r>
            <w:r w:rsidRPr="00F66D80">
              <w:rPr>
                <w:lang w:val="es-CO" w:eastAsia="es-CO"/>
              </w:rPr>
              <w:t xml:space="preserve">costo/beneficio, ROI, valor presente neto </w:t>
            </w:r>
          </w:p>
          <w:p w14:paraId="7E5B0B4D" w14:textId="77777777" w:rsidR="00024D02" w:rsidRPr="009E3F90" w:rsidRDefault="00024D02" w:rsidP="00EB0A6C">
            <w:pPr>
              <w:pStyle w:val="Default"/>
              <w:jc w:val="both"/>
              <w:rPr>
                <w:lang w:val="es-CO"/>
              </w:rPr>
            </w:pPr>
          </w:p>
        </w:tc>
      </w:tr>
      <w:tr w:rsidR="00024D02" w:rsidRPr="009E3F90" w14:paraId="03361131" w14:textId="77777777" w:rsidTr="00E64FAD">
        <w:trPr>
          <w:jc w:val="center"/>
        </w:trPr>
        <w:tc>
          <w:tcPr>
            <w:tcW w:w="8998" w:type="dxa"/>
            <w:gridSpan w:val="2"/>
            <w:shd w:val="clear" w:color="auto" w:fill="E6E6E6"/>
            <w:vAlign w:val="center"/>
          </w:tcPr>
          <w:p w14:paraId="3A9863B6" w14:textId="77777777" w:rsidR="00024D02" w:rsidRPr="009E3F90" w:rsidRDefault="00024D02" w:rsidP="00E64FAD">
            <w:pPr>
              <w:jc w:val="both"/>
              <w:rPr>
                <w:rFonts w:ascii="Arial" w:hAnsi="Arial" w:cs="Arial"/>
                <w:color w:val="000000"/>
                <w:lang w:val="es-MX"/>
              </w:rPr>
            </w:pPr>
            <w:r w:rsidRPr="009E3F90">
              <w:rPr>
                <w:rFonts w:ascii="Arial" w:hAnsi="Arial" w:cs="Arial"/>
                <w:b/>
                <w:color w:val="000000"/>
                <w:lang w:val="es-MX"/>
              </w:rPr>
              <w:lastRenderedPageBreak/>
              <w:t>3.2</w:t>
            </w:r>
            <w:r w:rsidRPr="009E3F90">
              <w:rPr>
                <w:rFonts w:ascii="Arial" w:hAnsi="Arial" w:cs="Arial"/>
                <w:color w:val="000000"/>
                <w:lang w:val="es-MX"/>
              </w:rPr>
              <w:t xml:space="preserve">  </w:t>
            </w:r>
            <w:r w:rsidRPr="009E3F90">
              <w:rPr>
                <w:rFonts w:ascii="Arial" w:hAnsi="Arial" w:cs="Arial"/>
                <w:b/>
                <w:color w:val="000000"/>
                <w:lang w:val="es-MX"/>
              </w:rPr>
              <w:t>DE PROCESO</w:t>
            </w:r>
          </w:p>
        </w:tc>
      </w:tr>
      <w:tr w:rsidR="00024D02" w:rsidRPr="009E3F90" w14:paraId="6304C1B5" w14:textId="77777777" w:rsidTr="00E64FAD">
        <w:trPr>
          <w:jc w:val="center"/>
        </w:trPr>
        <w:tc>
          <w:tcPr>
            <w:tcW w:w="8998" w:type="dxa"/>
            <w:gridSpan w:val="2"/>
            <w:tcBorders>
              <w:bottom w:val="single" w:sz="4" w:space="0" w:color="auto"/>
            </w:tcBorders>
          </w:tcPr>
          <w:p w14:paraId="4C3E30A2" w14:textId="77777777" w:rsidR="00024D02" w:rsidRDefault="00024D02" w:rsidP="00E64FAD">
            <w:pPr>
              <w:pStyle w:val="Default"/>
              <w:jc w:val="both"/>
              <w:rPr>
                <w:lang w:val="es-CO" w:eastAsia="es-CO"/>
              </w:rPr>
            </w:pPr>
            <w:r w:rsidRPr="00042FDE">
              <w:rPr>
                <w:b/>
              </w:rPr>
              <w:t>2205010</w:t>
            </w:r>
            <w:r>
              <w:rPr>
                <w:b/>
              </w:rPr>
              <w:t xml:space="preserve">94 </w:t>
            </w:r>
            <w:r w:rsidRPr="00042FDE">
              <w:rPr>
                <w:b/>
              </w:rPr>
              <w:t>01</w:t>
            </w:r>
            <w:r w:rsidRPr="00042FDE">
              <w:t xml:space="preserve"> </w:t>
            </w:r>
            <w:r>
              <w:rPr>
                <w:lang w:val="es-CO" w:eastAsia="es-CO"/>
              </w:rPr>
              <w:t>Definir especificaciones técnicas de acuerdo con las características de la solución de software.</w:t>
            </w:r>
          </w:p>
          <w:p w14:paraId="08DC9AA9" w14:textId="77777777" w:rsidR="00024D02" w:rsidRDefault="00024D02" w:rsidP="00E64FAD">
            <w:pPr>
              <w:pStyle w:val="Default"/>
              <w:jc w:val="both"/>
              <w:rPr>
                <w:lang w:val="es-CO" w:eastAsia="es-CO"/>
              </w:rPr>
            </w:pPr>
          </w:p>
          <w:p w14:paraId="12260DC7" w14:textId="77777777" w:rsidR="00024D02" w:rsidRPr="009E3F90" w:rsidRDefault="00024D02" w:rsidP="00E64FAD">
            <w:pPr>
              <w:pStyle w:val="Default"/>
              <w:numPr>
                <w:ilvl w:val="0"/>
                <w:numId w:val="26"/>
              </w:numPr>
              <w:jc w:val="both"/>
            </w:pPr>
            <w:r w:rsidRPr="009E3F90">
              <w:t xml:space="preserve">Diseñar formatos de fichas técnicas. </w:t>
            </w:r>
          </w:p>
          <w:p w14:paraId="58EB509A" w14:textId="77777777" w:rsidR="00024D02" w:rsidRPr="009E3F90" w:rsidRDefault="00024D02" w:rsidP="00E64FAD">
            <w:pPr>
              <w:pStyle w:val="Default"/>
              <w:numPr>
                <w:ilvl w:val="0"/>
                <w:numId w:val="26"/>
              </w:numPr>
              <w:jc w:val="both"/>
            </w:pPr>
            <w:r w:rsidRPr="009E3F90">
              <w:t>Diligenciar formatos de fichas técnicas.</w:t>
            </w:r>
          </w:p>
          <w:p w14:paraId="567FFE75" w14:textId="77777777" w:rsidR="00024D02" w:rsidRPr="009E3F90" w:rsidRDefault="00024D02" w:rsidP="00E64FAD">
            <w:pPr>
              <w:pStyle w:val="Default"/>
              <w:numPr>
                <w:ilvl w:val="0"/>
                <w:numId w:val="26"/>
              </w:numPr>
              <w:jc w:val="both"/>
              <w:rPr>
                <w:color w:val="auto"/>
              </w:rPr>
            </w:pPr>
            <w:r w:rsidRPr="009E3F90">
              <w:rPr>
                <w:color w:val="auto"/>
              </w:rPr>
              <w:t xml:space="preserve">Elaborar referentes técnicos. </w:t>
            </w:r>
          </w:p>
          <w:p w14:paraId="0751B888" w14:textId="77777777" w:rsidR="00024D02" w:rsidRDefault="00024D02" w:rsidP="00E64FAD">
            <w:pPr>
              <w:pStyle w:val="Default"/>
              <w:numPr>
                <w:ilvl w:val="0"/>
                <w:numId w:val="26"/>
              </w:numPr>
              <w:jc w:val="both"/>
              <w:rPr>
                <w:color w:val="auto"/>
              </w:rPr>
            </w:pPr>
            <w:r w:rsidRPr="009E3F90">
              <w:rPr>
                <w:color w:val="auto"/>
              </w:rPr>
              <w:t>D</w:t>
            </w:r>
            <w:r>
              <w:rPr>
                <w:color w:val="auto"/>
              </w:rPr>
              <w:t>eterminar licenciamientos tecnológicos.</w:t>
            </w:r>
            <w:r w:rsidRPr="009E3F90">
              <w:rPr>
                <w:color w:val="auto"/>
              </w:rPr>
              <w:t xml:space="preserve"> </w:t>
            </w:r>
          </w:p>
          <w:p w14:paraId="6520EDB4" w14:textId="77777777" w:rsidR="00024D02" w:rsidRPr="009E3F90" w:rsidRDefault="00024D02" w:rsidP="00E64FAD">
            <w:pPr>
              <w:pStyle w:val="Default"/>
              <w:ind w:left="720"/>
              <w:jc w:val="both"/>
              <w:rPr>
                <w:color w:val="auto"/>
              </w:rPr>
            </w:pPr>
          </w:p>
          <w:p w14:paraId="6F35F11D" w14:textId="77777777" w:rsidR="00024D02" w:rsidRDefault="00024D02" w:rsidP="00E64FAD">
            <w:pPr>
              <w:pStyle w:val="Default"/>
              <w:jc w:val="both"/>
            </w:pPr>
            <w:r w:rsidRPr="00042FDE">
              <w:rPr>
                <w:b/>
              </w:rPr>
              <w:t>2205010</w:t>
            </w:r>
            <w:r>
              <w:rPr>
                <w:b/>
              </w:rPr>
              <w:t xml:space="preserve">94 </w:t>
            </w:r>
            <w:r w:rsidRPr="00042FDE">
              <w:rPr>
                <w:b/>
              </w:rPr>
              <w:t>0</w:t>
            </w:r>
            <w:r>
              <w:rPr>
                <w:b/>
              </w:rPr>
              <w:t>2</w:t>
            </w:r>
            <w:r w:rsidRPr="00042FDE">
              <w:t xml:space="preserve"> </w:t>
            </w:r>
            <w:r>
              <w:t>Elaborar propuesta técnica del software de acuerdo con los resultados del análisis</w:t>
            </w:r>
          </w:p>
          <w:p w14:paraId="036FDE40" w14:textId="77777777" w:rsidR="00024D02" w:rsidRDefault="00024D02" w:rsidP="00E64FAD">
            <w:pPr>
              <w:pStyle w:val="Default"/>
              <w:jc w:val="both"/>
            </w:pPr>
          </w:p>
          <w:p w14:paraId="75ADE256" w14:textId="153E7A7F" w:rsidR="00024D02" w:rsidRPr="00026F83" w:rsidRDefault="00024D02" w:rsidP="00E64FAD">
            <w:pPr>
              <w:pStyle w:val="Default"/>
              <w:numPr>
                <w:ilvl w:val="0"/>
                <w:numId w:val="26"/>
              </w:numPr>
              <w:jc w:val="both"/>
              <w:rPr>
                <w:color w:val="auto"/>
              </w:rPr>
            </w:pPr>
            <w:r w:rsidRPr="00026F83">
              <w:rPr>
                <w:color w:val="auto"/>
              </w:rPr>
              <w:t>Elaborar análisis comparativo</w:t>
            </w:r>
            <w:r w:rsidR="00C8665A">
              <w:rPr>
                <w:color w:val="auto"/>
              </w:rPr>
              <w:t xml:space="preserve"> de </w:t>
            </w:r>
            <w:r w:rsidRPr="00026F83">
              <w:rPr>
                <w:color w:val="auto"/>
              </w:rPr>
              <w:t>proveedores</w:t>
            </w:r>
            <w:r w:rsidR="00C8665A">
              <w:rPr>
                <w:color w:val="auto"/>
              </w:rPr>
              <w:t xml:space="preserve"> y </w:t>
            </w:r>
            <w:r w:rsidRPr="00026F83">
              <w:rPr>
                <w:color w:val="auto"/>
              </w:rPr>
              <w:t xml:space="preserve">presupuestos </w:t>
            </w:r>
          </w:p>
          <w:p w14:paraId="2AD0FA13" w14:textId="77777777" w:rsidR="00024D02" w:rsidRPr="00026F83" w:rsidRDefault="00024D02" w:rsidP="00E64FAD">
            <w:pPr>
              <w:pStyle w:val="Default"/>
              <w:numPr>
                <w:ilvl w:val="0"/>
                <w:numId w:val="26"/>
              </w:numPr>
              <w:jc w:val="both"/>
              <w:rPr>
                <w:color w:val="auto"/>
              </w:rPr>
            </w:pPr>
            <w:r w:rsidRPr="00026F83">
              <w:rPr>
                <w:color w:val="auto"/>
              </w:rPr>
              <w:t>Estimar costos y presupuesto</w:t>
            </w:r>
            <w:r w:rsidR="00FA594C" w:rsidRPr="007725BE">
              <w:rPr>
                <w:color w:val="auto"/>
              </w:rPr>
              <w:t>s</w:t>
            </w:r>
            <w:r w:rsidRPr="00026F83">
              <w:rPr>
                <w:color w:val="auto"/>
              </w:rPr>
              <w:t xml:space="preserve"> de software </w:t>
            </w:r>
          </w:p>
          <w:p w14:paraId="2E16760F" w14:textId="03784494" w:rsidR="00024D02" w:rsidRDefault="00024D02" w:rsidP="00E64FAD">
            <w:pPr>
              <w:pStyle w:val="Default"/>
              <w:numPr>
                <w:ilvl w:val="0"/>
                <w:numId w:val="26"/>
              </w:numPr>
              <w:jc w:val="both"/>
              <w:rPr>
                <w:color w:val="auto"/>
              </w:rPr>
            </w:pPr>
            <w:r w:rsidRPr="00026F83">
              <w:rPr>
                <w:color w:val="auto"/>
              </w:rPr>
              <w:t>Construir la propuesta técnica y financiera de la solución de software</w:t>
            </w:r>
            <w:r w:rsidR="00026F83">
              <w:rPr>
                <w:color w:val="auto"/>
              </w:rPr>
              <w:t>.</w:t>
            </w:r>
          </w:p>
          <w:p w14:paraId="2EBBD80B" w14:textId="77777777" w:rsidR="00024D02" w:rsidRPr="00E82CCC" w:rsidRDefault="00024D02" w:rsidP="00E64FAD">
            <w:pPr>
              <w:pStyle w:val="Default"/>
              <w:ind w:left="720"/>
              <w:jc w:val="both"/>
              <w:rPr>
                <w:color w:val="auto"/>
              </w:rPr>
            </w:pPr>
          </w:p>
          <w:p w14:paraId="775BF97B" w14:textId="77777777" w:rsidR="00024D02" w:rsidRDefault="00024D02" w:rsidP="00E64FAD">
            <w:pPr>
              <w:pStyle w:val="Default"/>
              <w:ind w:left="360"/>
              <w:jc w:val="both"/>
            </w:pPr>
          </w:p>
          <w:p w14:paraId="1E7EDB92" w14:textId="77777777" w:rsidR="00024D02" w:rsidRDefault="00024D02" w:rsidP="00E64FAD">
            <w:pPr>
              <w:pStyle w:val="Default"/>
              <w:jc w:val="both"/>
            </w:pPr>
            <w:r w:rsidRPr="00042FDE">
              <w:rPr>
                <w:b/>
              </w:rPr>
              <w:t>2205010</w:t>
            </w:r>
            <w:r>
              <w:rPr>
                <w:b/>
              </w:rPr>
              <w:t xml:space="preserve">94 </w:t>
            </w:r>
            <w:r w:rsidRPr="00042FDE">
              <w:rPr>
                <w:b/>
              </w:rPr>
              <w:t>0</w:t>
            </w:r>
            <w:r>
              <w:rPr>
                <w:b/>
              </w:rPr>
              <w:t xml:space="preserve">3 </w:t>
            </w:r>
            <w:r>
              <w:t>Negociar las condiciones de la propuesta técnica de acuerdo con los intereses de las partes.</w:t>
            </w:r>
          </w:p>
          <w:p w14:paraId="03BA3B7F" w14:textId="77777777" w:rsidR="00024D02" w:rsidRDefault="00024D02" w:rsidP="00E64FAD">
            <w:pPr>
              <w:pStyle w:val="Default"/>
              <w:jc w:val="both"/>
            </w:pPr>
          </w:p>
          <w:p w14:paraId="1A89273E" w14:textId="77777777" w:rsidR="00024D02" w:rsidRDefault="00024D02" w:rsidP="00E64FAD">
            <w:pPr>
              <w:pStyle w:val="Default"/>
              <w:numPr>
                <w:ilvl w:val="0"/>
                <w:numId w:val="26"/>
              </w:numPr>
              <w:jc w:val="both"/>
              <w:rPr>
                <w:color w:val="auto"/>
              </w:rPr>
            </w:pPr>
            <w:r>
              <w:rPr>
                <w:color w:val="auto"/>
              </w:rPr>
              <w:t xml:space="preserve">Presentar  la propuesta técnica y </w:t>
            </w:r>
            <w:r w:rsidRPr="00625E6C">
              <w:rPr>
                <w:color w:val="auto"/>
              </w:rPr>
              <w:t>financiera de la solución de software.</w:t>
            </w:r>
          </w:p>
          <w:p w14:paraId="1AB34087" w14:textId="77777777" w:rsidR="00024D02" w:rsidRDefault="00024D02" w:rsidP="00E64FAD">
            <w:pPr>
              <w:pStyle w:val="Default"/>
              <w:numPr>
                <w:ilvl w:val="0"/>
                <w:numId w:val="26"/>
              </w:numPr>
              <w:jc w:val="both"/>
              <w:rPr>
                <w:color w:val="auto"/>
              </w:rPr>
            </w:pPr>
            <w:r>
              <w:rPr>
                <w:color w:val="auto"/>
              </w:rPr>
              <w:t xml:space="preserve">Desarrollar negociación. </w:t>
            </w:r>
          </w:p>
          <w:p w14:paraId="7C8FE00B" w14:textId="77777777" w:rsidR="00956A2D" w:rsidRDefault="00956A2D" w:rsidP="00956A2D">
            <w:pPr>
              <w:pStyle w:val="Default"/>
              <w:numPr>
                <w:ilvl w:val="0"/>
                <w:numId w:val="26"/>
              </w:numPr>
              <w:jc w:val="both"/>
              <w:rPr>
                <w:color w:val="auto"/>
              </w:rPr>
            </w:pPr>
            <w:r w:rsidRPr="007725BE">
              <w:rPr>
                <w:color w:val="auto"/>
              </w:rPr>
              <w:t>Formular ajustes sobre los parámetros técnicos</w:t>
            </w:r>
            <w:r>
              <w:rPr>
                <w:color w:val="auto"/>
              </w:rPr>
              <w:t>.</w:t>
            </w:r>
          </w:p>
          <w:p w14:paraId="16ACC1B4" w14:textId="3692F50A" w:rsidR="00956A2D" w:rsidRDefault="00956A2D" w:rsidP="00956A2D">
            <w:pPr>
              <w:pStyle w:val="Default"/>
              <w:numPr>
                <w:ilvl w:val="0"/>
                <w:numId w:val="26"/>
              </w:numPr>
              <w:jc w:val="both"/>
              <w:rPr>
                <w:color w:val="auto"/>
              </w:rPr>
            </w:pPr>
            <w:r w:rsidRPr="007725BE">
              <w:rPr>
                <w:color w:val="auto"/>
              </w:rPr>
              <w:t>Verificar que la propuesta técnica contenga la información necesaria para la elaboración del contrato</w:t>
            </w:r>
          </w:p>
          <w:p w14:paraId="69BF4E10" w14:textId="77777777" w:rsidR="009C3D96" w:rsidRDefault="00024D02" w:rsidP="009C3D96">
            <w:pPr>
              <w:pStyle w:val="Default"/>
              <w:numPr>
                <w:ilvl w:val="0"/>
                <w:numId w:val="26"/>
              </w:numPr>
              <w:jc w:val="both"/>
              <w:rPr>
                <w:color w:val="auto"/>
              </w:rPr>
            </w:pPr>
            <w:r w:rsidRPr="009E3F90">
              <w:t>Verificar los términos técnicos</w:t>
            </w:r>
            <w:r>
              <w:t xml:space="preserve"> </w:t>
            </w:r>
            <w:r w:rsidRPr="009E3F90">
              <w:t>de referencia</w:t>
            </w:r>
            <w:r>
              <w:t>.</w:t>
            </w:r>
          </w:p>
          <w:p w14:paraId="4331A7F2" w14:textId="77777777" w:rsidR="00024D02" w:rsidRPr="009E3F90" w:rsidRDefault="00024D02" w:rsidP="00890757">
            <w:pPr>
              <w:pStyle w:val="Default"/>
              <w:ind w:left="720"/>
              <w:jc w:val="both"/>
            </w:pPr>
          </w:p>
        </w:tc>
      </w:tr>
      <w:tr w:rsidR="00024D02" w:rsidRPr="009E3F90" w14:paraId="2BF0C7B0" w14:textId="77777777" w:rsidTr="00E64FAD">
        <w:trPr>
          <w:jc w:val="center"/>
        </w:trPr>
        <w:tc>
          <w:tcPr>
            <w:tcW w:w="8998" w:type="dxa"/>
            <w:gridSpan w:val="2"/>
            <w:shd w:val="clear" w:color="auto" w:fill="E6E6E6"/>
          </w:tcPr>
          <w:p w14:paraId="488831F1" w14:textId="77777777" w:rsidR="00024D02" w:rsidRPr="00D8308F" w:rsidRDefault="00024D02" w:rsidP="00E64FAD">
            <w:pPr>
              <w:pStyle w:val="Prrafodelista"/>
              <w:numPr>
                <w:ilvl w:val="0"/>
                <w:numId w:val="53"/>
              </w:numPr>
              <w:jc w:val="center"/>
              <w:rPr>
                <w:rFonts w:ascii="Arial" w:hAnsi="Arial" w:cs="Arial"/>
                <w:b/>
                <w:color w:val="000000"/>
                <w:lang w:val="es-MX"/>
              </w:rPr>
            </w:pPr>
            <w:r w:rsidRPr="00D8308F">
              <w:rPr>
                <w:rFonts w:ascii="Arial" w:hAnsi="Arial" w:cs="Arial"/>
                <w:b/>
                <w:color w:val="000000"/>
                <w:lang w:val="es-MX"/>
              </w:rPr>
              <w:lastRenderedPageBreak/>
              <w:t>CRITERIOS DE EVALUACION</w:t>
            </w:r>
          </w:p>
        </w:tc>
      </w:tr>
      <w:tr w:rsidR="00024D02" w:rsidRPr="009E3F90" w14:paraId="18219516" w14:textId="77777777" w:rsidTr="00E64FAD">
        <w:trPr>
          <w:jc w:val="center"/>
        </w:trPr>
        <w:tc>
          <w:tcPr>
            <w:tcW w:w="8998" w:type="dxa"/>
            <w:gridSpan w:val="2"/>
            <w:tcBorders>
              <w:bottom w:val="single" w:sz="4" w:space="0" w:color="auto"/>
            </w:tcBorders>
          </w:tcPr>
          <w:p w14:paraId="4F297C4F" w14:textId="77777777" w:rsidR="00024D02" w:rsidRDefault="00024D02" w:rsidP="00E64FAD">
            <w:pPr>
              <w:pStyle w:val="Default"/>
              <w:jc w:val="both"/>
              <w:rPr>
                <w:lang w:val="es-CO" w:eastAsia="es-CO"/>
              </w:rPr>
            </w:pPr>
            <w:r w:rsidRPr="00042FDE">
              <w:rPr>
                <w:b/>
              </w:rPr>
              <w:t>2205010</w:t>
            </w:r>
            <w:r>
              <w:rPr>
                <w:b/>
              </w:rPr>
              <w:t xml:space="preserve">94 </w:t>
            </w:r>
            <w:r w:rsidRPr="00042FDE">
              <w:rPr>
                <w:b/>
              </w:rPr>
              <w:t>01</w:t>
            </w:r>
            <w:r w:rsidRPr="00042FDE">
              <w:t xml:space="preserve"> </w:t>
            </w:r>
            <w:r>
              <w:rPr>
                <w:lang w:val="es-CO" w:eastAsia="es-CO"/>
              </w:rPr>
              <w:t>Definir especificaciones técnicas de acuerdo con las características de la solución de software.</w:t>
            </w:r>
          </w:p>
          <w:p w14:paraId="0592C695" w14:textId="77777777" w:rsidR="00024D02" w:rsidRDefault="00024D02" w:rsidP="00E64FAD">
            <w:pPr>
              <w:pStyle w:val="Default"/>
              <w:jc w:val="both"/>
              <w:rPr>
                <w:lang w:val="es-CO" w:eastAsia="es-CO"/>
              </w:rPr>
            </w:pPr>
          </w:p>
          <w:p w14:paraId="6AD8FA79" w14:textId="77777777" w:rsidR="00024D02" w:rsidRPr="009E3F90" w:rsidRDefault="00024D02" w:rsidP="00E64FAD">
            <w:pPr>
              <w:pStyle w:val="Default"/>
              <w:numPr>
                <w:ilvl w:val="0"/>
                <w:numId w:val="26"/>
              </w:numPr>
              <w:jc w:val="both"/>
            </w:pPr>
            <w:r w:rsidRPr="009E3F90">
              <w:t>Diseña formatos de fichas técnicas de acuerdo con estándares</w:t>
            </w:r>
            <w:r>
              <w:t>.</w:t>
            </w:r>
            <w:r w:rsidRPr="009E3F90">
              <w:t xml:space="preserve"> </w:t>
            </w:r>
          </w:p>
          <w:p w14:paraId="210DE494" w14:textId="77777777" w:rsidR="00024D02" w:rsidRPr="009E3F90" w:rsidRDefault="00024D02" w:rsidP="00E64FAD">
            <w:pPr>
              <w:pStyle w:val="Default"/>
              <w:numPr>
                <w:ilvl w:val="0"/>
                <w:numId w:val="26"/>
              </w:numPr>
              <w:jc w:val="both"/>
              <w:rPr>
                <w:color w:val="auto"/>
              </w:rPr>
            </w:pPr>
            <w:r>
              <w:rPr>
                <w:color w:val="auto"/>
              </w:rPr>
              <w:t>Elabora</w:t>
            </w:r>
            <w:r w:rsidRPr="009E3F90">
              <w:rPr>
                <w:color w:val="auto"/>
              </w:rPr>
              <w:t xml:space="preserve"> referentes técnicos</w:t>
            </w:r>
            <w:r>
              <w:rPr>
                <w:color w:val="auto"/>
              </w:rPr>
              <w:t xml:space="preserve"> de acuerdo con normatividad legal vigente</w:t>
            </w:r>
            <w:r w:rsidRPr="009E3F90">
              <w:rPr>
                <w:color w:val="auto"/>
              </w:rPr>
              <w:t xml:space="preserve">. </w:t>
            </w:r>
          </w:p>
          <w:p w14:paraId="2D06B58B" w14:textId="77777777" w:rsidR="00024D02" w:rsidRPr="009E3F90" w:rsidRDefault="00024D02" w:rsidP="00E64FAD">
            <w:pPr>
              <w:pStyle w:val="Default"/>
              <w:numPr>
                <w:ilvl w:val="0"/>
                <w:numId w:val="26"/>
              </w:numPr>
              <w:jc w:val="both"/>
              <w:rPr>
                <w:color w:val="auto"/>
              </w:rPr>
            </w:pPr>
            <w:r w:rsidRPr="009E3F90">
              <w:rPr>
                <w:color w:val="auto"/>
              </w:rPr>
              <w:t>D</w:t>
            </w:r>
            <w:r>
              <w:rPr>
                <w:color w:val="auto"/>
              </w:rPr>
              <w:t>imensiona las licencias</w:t>
            </w:r>
            <w:r w:rsidRPr="009E3F90">
              <w:rPr>
                <w:color w:val="auto"/>
              </w:rPr>
              <w:t xml:space="preserve"> de software </w:t>
            </w:r>
            <w:r>
              <w:rPr>
                <w:color w:val="auto"/>
              </w:rPr>
              <w:t xml:space="preserve">de acuerdo con las características de la solución y </w:t>
            </w:r>
            <w:r w:rsidRPr="009E3F90">
              <w:rPr>
                <w:color w:val="auto"/>
              </w:rPr>
              <w:t>las necesidades de la empresa</w:t>
            </w:r>
            <w:r>
              <w:rPr>
                <w:color w:val="auto"/>
              </w:rPr>
              <w:t>.</w:t>
            </w:r>
          </w:p>
          <w:p w14:paraId="756F5CAD" w14:textId="77777777" w:rsidR="00024D02" w:rsidRPr="004D0BE2" w:rsidRDefault="00024D02" w:rsidP="00E64FAD">
            <w:pPr>
              <w:pStyle w:val="Default"/>
              <w:numPr>
                <w:ilvl w:val="0"/>
                <w:numId w:val="26"/>
              </w:numPr>
              <w:jc w:val="both"/>
              <w:rPr>
                <w:color w:val="auto"/>
              </w:rPr>
            </w:pPr>
            <w:r w:rsidRPr="004D0BE2">
              <w:rPr>
                <w:color w:val="auto"/>
              </w:rPr>
              <w:t>Estima condiciones técnicas y económicas</w:t>
            </w:r>
            <w:r>
              <w:rPr>
                <w:color w:val="auto"/>
              </w:rPr>
              <w:t xml:space="preserve"> de acuerdo con las características de la solución de software y </w:t>
            </w:r>
            <w:r w:rsidRPr="009E3F90">
              <w:rPr>
                <w:color w:val="auto"/>
              </w:rPr>
              <w:t>las necesidades de la empresa</w:t>
            </w:r>
            <w:r>
              <w:rPr>
                <w:color w:val="auto"/>
              </w:rPr>
              <w:t>.</w:t>
            </w:r>
          </w:p>
          <w:p w14:paraId="4C43481E" w14:textId="77777777" w:rsidR="00024D02" w:rsidRPr="009E3F90" w:rsidRDefault="00024D02" w:rsidP="00E64FAD">
            <w:pPr>
              <w:pStyle w:val="Default"/>
              <w:ind w:left="720"/>
              <w:jc w:val="both"/>
              <w:rPr>
                <w:color w:val="auto"/>
              </w:rPr>
            </w:pPr>
          </w:p>
          <w:p w14:paraId="470075A9" w14:textId="77777777" w:rsidR="00024D02" w:rsidRDefault="00024D02" w:rsidP="00E64FAD">
            <w:pPr>
              <w:pStyle w:val="Default"/>
              <w:jc w:val="both"/>
            </w:pPr>
            <w:r w:rsidRPr="00042FDE">
              <w:rPr>
                <w:b/>
              </w:rPr>
              <w:t>2205010</w:t>
            </w:r>
            <w:r>
              <w:rPr>
                <w:b/>
              </w:rPr>
              <w:t xml:space="preserve">94 </w:t>
            </w:r>
            <w:r w:rsidRPr="00042FDE">
              <w:rPr>
                <w:b/>
              </w:rPr>
              <w:t>0</w:t>
            </w:r>
            <w:r>
              <w:rPr>
                <w:b/>
              </w:rPr>
              <w:t>2</w:t>
            </w:r>
            <w:r w:rsidRPr="00042FDE">
              <w:t xml:space="preserve"> </w:t>
            </w:r>
            <w:r>
              <w:t>Elaborar propuesta técnica del software de acuerdo con los resultados del análisis</w:t>
            </w:r>
          </w:p>
          <w:p w14:paraId="77AEBCEB" w14:textId="77777777" w:rsidR="00024D02" w:rsidRDefault="00024D02" w:rsidP="00E64FAD">
            <w:pPr>
              <w:pStyle w:val="Default"/>
              <w:jc w:val="both"/>
            </w:pPr>
          </w:p>
          <w:p w14:paraId="05926C20" w14:textId="77777777" w:rsidR="00024D02" w:rsidRDefault="00024D02" w:rsidP="00E64FAD">
            <w:pPr>
              <w:pStyle w:val="Default"/>
              <w:numPr>
                <w:ilvl w:val="0"/>
                <w:numId w:val="26"/>
              </w:numPr>
              <w:jc w:val="both"/>
              <w:rPr>
                <w:color w:val="auto"/>
              </w:rPr>
            </w:pPr>
            <w:r w:rsidRPr="00710210">
              <w:rPr>
                <w:color w:val="auto"/>
              </w:rPr>
              <w:t>Elabora</w:t>
            </w:r>
            <w:r>
              <w:rPr>
                <w:color w:val="auto"/>
              </w:rPr>
              <w:t xml:space="preserve"> análisis comparativo de proveedores considerando costos, cantidad y especificaciones técnicas definidas.</w:t>
            </w:r>
          </w:p>
          <w:p w14:paraId="5D4AB8B4" w14:textId="77777777" w:rsidR="00024D02" w:rsidRDefault="00024D02" w:rsidP="00E64FAD">
            <w:pPr>
              <w:pStyle w:val="Default"/>
              <w:numPr>
                <w:ilvl w:val="0"/>
                <w:numId w:val="26"/>
              </w:numPr>
              <w:jc w:val="both"/>
              <w:rPr>
                <w:color w:val="auto"/>
              </w:rPr>
            </w:pPr>
            <w:r w:rsidRPr="00710210">
              <w:rPr>
                <w:color w:val="auto"/>
              </w:rPr>
              <w:t xml:space="preserve">Estima costos </w:t>
            </w:r>
            <w:r>
              <w:rPr>
                <w:color w:val="auto"/>
              </w:rPr>
              <w:t xml:space="preserve">de </w:t>
            </w:r>
            <w:r w:rsidRPr="00710210">
              <w:rPr>
                <w:color w:val="auto"/>
              </w:rPr>
              <w:t>software y hardware de acuerdo con las  características del negocio</w:t>
            </w:r>
            <w:r>
              <w:rPr>
                <w:color w:val="auto"/>
              </w:rPr>
              <w:t>.</w:t>
            </w:r>
          </w:p>
          <w:p w14:paraId="169CAA42" w14:textId="77777777" w:rsidR="00024D02" w:rsidRPr="00710210" w:rsidRDefault="00024D02" w:rsidP="00E64FAD">
            <w:pPr>
              <w:pStyle w:val="Default"/>
              <w:numPr>
                <w:ilvl w:val="0"/>
                <w:numId w:val="26"/>
              </w:numPr>
              <w:jc w:val="both"/>
              <w:rPr>
                <w:color w:val="auto"/>
              </w:rPr>
            </w:pPr>
            <w:r>
              <w:rPr>
                <w:color w:val="auto"/>
              </w:rPr>
              <w:t>Documenta la propuesta técnica según las especificaciones de la solución de software.</w:t>
            </w:r>
          </w:p>
          <w:p w14:paraId="133C69CA" w14:textId="77777777" w:rsidR="00024D02" w:rsidRDefault="00024D02" w:rsidP="00E64FAD">
            <w:pPr>
              <w:pStyle w:val="Default"/>
              <w:ind w:left="360"/>
              <w:jc w:val="both"/>
            </w:pPr>
          </w:p>
          <w:p w14:paraId="67C3991D" w14:textId="77777777" w:rsidR="00024D02" w:rsidRDefault="00024D02" w:rsidP="00E64FAD">
            <w:pPr>
              <w:pStyle w:val="Default"/>
              <w:jc w:val="both"/>
            </w:pPr>
            <w:r w:rsidRPr="00042FDE">
              <w:rPr>
                <w:b/>
              </w:rPr>
              <w:t>2205010</w:t>
            </w:r>
            <w:r>
              <w:rPr>
                <w:b/>
              </w:rPr>
              <w:t xml:space="preserve">94 </w:t>
            </w:r>
            <w:r w:rsidRPr="00042FDE">
              <w:rPr>
                <w:b/>
              </w:rPr>
              <w:t>0</w:t>
            </w:r>
            <w:r>
              <w:rPr>
                <w:b/>
              </w:rPr>
              <w:t xml:space="preserve">3 </w:t>
            </w:r>
            <w:r>
              <w:t>Negociar las condiciones de la propuesta técnica de acuerdo con los intereses de las partes.</w:t>
            </w:r>
          </w:p>
          <w:p w14:paraId="36E9062A" w14:textId="77777777" w:rsidR="002C6FFB" w:rsidRPr="00F7582F" w:rsidRDefault="002C6FFB" w:rsidP="00E64FAD">
            <w:pPr>
              <w:pStyle w:val="Default"/>
              <w:jc w:val="both"/>
              <w:rPr>
                <w:color w:val="auto"/>
              </w:rPr>
            </w:pPr>
          </w:p>
          <w:p w14:paraId="55D5E711" w14:textId="77777777" w:rsidR="00024D02" w:rsidRDefault="00024D02" w:rsidP="00E64FAD">
            <w:pPr>
              <w:pStyle w:val="Default"/>
              <w:numPr>
                <w:ilvl w:val="0"/>
                <w:numId w:val="26"/>
              </w:numPr>
              <w:jc w:val="both"/>
              <w:rPr>
                <w:color w:val="auto"/>
              </w:rPr>
            </w:pPr>
            <w:r>
              <w:rPr>
                <w:color w:val="auto"/>
              </w:rPr>
              <w:t>Realiza la presentación de la propuesta según propósitos de la negociación.</w:t>
            </w:r>
          </w:p>
          <w:p w14:paraId="0A0E68D8" w14:textId="77777777" w:rsidR="00024D02" w:rsidRDefault="00024D02" w:rsidP="00E64FAD">
            <w:pPr>
              <w:pStyle w:val="Default"/>
              <w:numPr>
                <w:ilvl w:val="0"/>
                <w:numId w:val="26"/>
              </w:numPr>
              <w:jc w:val="both"/>
              <w:rPr>
                <w:color w:val="auto"/>
              </w:rPr>
            </w:pPr>
            <w:r>
              <w:rPr>
                <w:color w:val="auto"/>
              </w:rPr>
              <w:t xml:space="preserve">Desarrolla la negociación según la técnica seleccionada. </w:t>
            </w:r>
          </w:p>
          <w:p w14:paraId="683AA0F1" w14:textId="77777777" w:rsidR="00AB464E" w:rsidRDefault="00024D02" w:rsidP="00E64FAD">
            <w:pPr>
              <w:pStyle w:val="Default"/>
              <w:numPr>
                <w:ilvl w:val="0"/>
                <w:numId w:val="26"/>
              </w:numPr>
              <w:jc w:val="both"/>
              <w:rPr>
                <w:color w:val="auto"/>
              </w:rPr>
            </w:pPr>
            <w:r>
              <w:rPr>
                <w:color w:val="auto"/>
              </w:rPr>
              <w:t>Documenta las sugerencias del cliente según la necesidad del negocio.</w:t>
            </w:r>
          </w:p>
          <w:p w14:paraId="43F86C7A" w14:textId="77777777" w:rsidR="00AB464E" w:rsidRDefault="00AB464E" w:rsidP="00AB464E">
            <w:pPr>
              <w:pStyle w:val="Default"/>
              <w:numPr>
                <w:ilvl w:val="0"/>
                <w:numId w:val="26"/>
              </w:numPr>
              <w:jc w:val="both"/>
            </w:pPr>
            <w:r>
              <w:lastRenderedPageBreak/>
              <w:t>Ajusta</w:t>
            </w:r>
            <w:r w:rsidRPr="009E3F90">
              <w:t xml:space="preserve"> los parámetros técnicos</w:t>
            </w:r>
            <w:r>
              <w:t xml:space="preserve"> de acuerdo con </w:t>
            </w:r>
            <w:r w:rsidRPr="009E3F90">
              <w:t>l</w:t>
            </w:r>
            <w:r>
              <w:t>os resultados de la negociación.</w:t>
            </w:r>
            <w:r w:rsidRPr="009E3F90">
              <w:t xml:space="preserve"> </w:t>
            </w:r>
          </w:p>
          <w:p w14:paraId="4E55A63F" w14:textId="1B369F05" w:rsidR="00024D02" w:rsidRDefault="00AB464E" w:rsidP="00890757">
            <w:pPr>
              <w:pStyle w:val="Default"/>
              <w:numPr>
                <w:ilvl w:val="0"/>
                <w:numId w:val="26"/>
              </w:numPr>
              <w:jc w:val="both"/>
            </w:pPr>
            <w:r>
              <w:t>Formaliza el contrato de acuerdo con los términos de la negociación.</w:t>
            </w:r>
            <w:r w:rsidRPr="00890757">
              <w:rPr>
                <w:b/>
              </w:rPr>
              <w:t xml:space="preserve"> </w:t>
            </w:r>
          </w:p>
          <w:p w14:paraId="447002A0" w14:textId="77777777" w:rsidR="00024D02" w:rsidRPr="009E3F90" w:rsidRDefault="00024D02" w:rsidP="00890757">
            <w:pPr>
              <w:pStyle w:val="Default"/>
              <w:jc w:val="both"/>
            </w:pPr>
          </w:p>
        </w:tc>
      </w:tr>
      <w:tr w:rsidR="00024D02" w:rsidRPr="009E3F90" w14:paraId="3866AA6C" w14:textId="77777777" w:rsidTr="00E64FAD">
        <w:trPr>
          <w:jc w:val="center"/>
        </w:trPr>
        <w:tc>
          <w:tcPr>
            <w:tcW w:w="8998" w:type="dxa"/>
            <w:gridSpan w:val="2"/>
            <w:shd w:val="clear" w:color="auto" w:fill="E6E6E6"/>
          </w:tcPr>
          <w:p w14:paraId="5B61221D" w14:textId="77777777" w:rsidR="00024D02" w:rsidRPr="009E3F90" w:rsidRDefault="00024D02" w:rsidP="00E64FAD">
            <w:pPr>
              <w:ind w:left="708"/>
              <w:jc w:val="center"/>
              <w:rPr>
                <w:rFonts w:ascii="Arial" w:hAnsi="Arial" w:cs="Arial"/>
                <w:b/>
                <w:color w:val="000000"/>
                <w:lang w:val="es-MX"/>
              </w:rPr>
            </w:pPr>
            <w:r w:rsidRPr="009E3F90">
              <w:rPr>
                <w:rFonts w:ascii="Arial" w:hAnsi="Arial" w:cs="Arial"/>
                <w:b/>
                <w:color w:val="000000"/>
                <w:lang w:val="es-MX"/>
              </w:rPr>
              <w:lastRenderedPageBreak/>
              <w:t>5. PERFIL TECNICO DEL INSTRUCTOR</w:t>
            </w:r>
          </w:p>
        </w:tc>
      </w:tr>
      <w:tr w:rsidR="00024D02" w:rsidRPr="009E3F90" w14:paraId="2BE78268" w14:textId="77777777" w:rsidTr="00E64FAD">
        <w:trPr>
          <w:trHeight w:val="456"/>
          <w:jc w:val="center"/>
        </w:trPr>
        <w:tc>
          <w:tcPr>
            <w:tcW w:w="8998" w:type="dxa"/>
            <w:gridSpan w:val="2"/>
            <w:shd w:val="clear" w:color="auto" w:fill="E6E6E6"/>
            <w:vAlign w:val="center"/>
          </w:tcPr>
          <w:p w14:paraId="55A4BCB0" w14:textId="77777777" w:rsidR="00024D02" w:rsidRPr="009E3F90" w:rsidRDefault="00024D02" w:rsidP="00E64FAD">
            <w:pPr>
              <w:rPr>
                <w:rFonts w:ascii="Arial" w:hAnsi="Arial" w:cs="Arial"/>
                <w:color w:val="000000"/>
              </w:rPr>
            </w:pPr>
            <w:r w:rsidRPr="009E3F90">
              <w:rPr>
                <w:rFonts w:ascii="Arial" w:hAnsi="Arial" w:cs="Arial"/>
                <w:b/>
                <w:color w:val="000000"/>
              </w:rPr>
              <w:t>Requisitos  académicos</w:t>
            </w:r>
          </w:p>
        </w:tc>
      </w:tr>
      <w:tr w:rsidR="00024D02" w:rsidRPr="009E3F90" w14:paraId="3945BB8F" w14:textId="77777777" w:rsidTr="00E64FAD">
        <w:trPr>
          <w:jc w:val="center"/>
        </w:trPr>
        <w:tc>
          <w:tcPr>
            <w:tcW w:w="8998" w:type="dxa"/>
            <w:gridSpan w:val="2"/>
          </w:tcPr>
          <w:p w14:paraId="6B829AC8" w14:textId="77777777" w:rsidR="00024D02" w:rsidRPr="009E3F90" w:rsidRDefault="00024D02" w:rsidP="00E64FAD">
            <w:pPr>
              <w:autoSpaceDE w:val="0"/>
              <w:autoSpaceDN w:val="0"/>
              <w:adjustRightInd w:val="0"/>
              <w:jc w:val="both"/>
              <w:rPr>
                <w:rFonts w:ascii="Arial" w:hAnsi="Arial" w:cs="Arial"/>
              </w:rPr>
            </w:pPr>
          </w:p>
          <w:p w14:paraId="0C78E40B" w14:textId="77777777" w:rsidR="00024D02" w:rsidRDefault="00024D02" w:rsidP="00E64FAD">
            <w:pPr>
              <w:jc w:val="both"/>
              <w:rPr>
                <w:rFonts w:ascii="Arial" w:hAnsi="Arial" w:cs="Arial"/>
              </w:rPr>
            </w:pPr>
            <w:r w:rsidRPr="009E3F90">
              <w:rPr>
                <w:rFonts w:ascii="Arial" w:hAnsi="Arial" w:cs="Arial"/>
              </w:rPr>
              <w:t xml:space="preserve">Tecnólogo o profesional </w:t>
            </w:r>
            <w:r>
              <w:rPr>
                <w:rFonts w:ascii="Arial" w:hAnsi="Arial" w:cs="Arial"/>
              </w:rPr>
              <w:t xml:space="preserve">en sistemas o afines, administración de empresas o afines, derecho,  </w:t>
            </w:r>
            <w:r w:rsidRPr="009E3F90">
              <w:rPr>
                <w:rFonts w:ascii="Arial" w:hAnsi="Arial" w:cs="Arial"/>
              </w:rPr>
              <w:t>con conocimientos en:</w:t>
            </w:r>
            <w:r>
              <w:rPr>
                <w:rFonts w:ascii="Arial" w:hAnsi="Arial" w:cs="Arial"/>
              </w:rPr>
              <w:t xml:space="preserve"> negociación de tecnología y/o gestión de proyectos de TI, gestión comercial.</w:t>
            </w:r>
          </w:p>
          <w:p w14:paraId="14D1375E" w14:textId="77777777" w:rsidR="00024D02" w:rsidRPr="009E3F90" w:rsidRDefault="00024D02" w:rsidP="00E64FAD">
            <w:pPr>
              <w:jc w:val="both"/>
              <w:rPr>
                <w:rFonts w:ascii="Arial" w:hAnsi="Arial" w:cs="Arial"/>
                <w:color w:val="000000"/>
              </w:rPr>
            </w:pPr>
          </w:p>
        </w:tc>
      </w:tr>
      <w:tr w:rsidR="00024D02" w:rsidRPr="009E3F90" w14:paraId="03DE01BC" w14:textId="77777777" w:rsidTr="00E64FAD">
        <w:trPr>
          <w:trHeight w:val="456"/>
          <w:jc w:val="center"/>
        </w:trPr>
        <w:tc>
          <w:tcPr>
            <w:tcW w:w="8998" w:type="dxa"/>
            <w:gridSpan w:val="2"/>
            <w:shd w:val="clear" w:color="auto" w:fill="E6E6E6"/>
            <w:vAlign w:val="center"/>
          </w:tcPr>
          <w:p w14:paraId="43392F72" w14:textId="77777777" w:rsidR="00024D02" w:rsidRPr="009E3F90" w:rsidRDefault="00024D02" w:rsidP="00E64FAD">
            <w:pPr>
              <w:rPr>
                <w:rFonts w:ascii="Arial" w:hAnsi="Arial" w:cs="Arial"/>
                <w:color w:val="000000"/>
              </w:rPr>
            </w:pPr>
            <w:r w:rsidRPr="009E3F90">
              <w:rPr>
                <w:rFonts w:ascii="Arial" w:hAnsi="Arial" w:cs="Arial"/>
                <w:b/>
                <w:color w:val="000000"/>
                <w:lang w:val="es-MX"/>
              </w:rPr>
              <w:t>Experiencia laboral</w:t>
            </w:r>
          </w:p>
        </w:tc>
      </w:tr>
      <w:tr w:rsidR="00024D02" w:rsidRPr="009E3F90" w14:paraId="6DBC28EC" w14:textId="77777777" w:rsidTr="00E64FAD">
        <w:trPr>
          <w:jc w:val="center"/>
        </w:trPr>
        <w:tc>
          <w:tcPr>
            <w:tcW w:w="8998" w:type="dxa"/>
            <w:gridSpan w:val="2"/>
          </w:tcPr>
          <w:p w14:paraId="76F52A30" w14:textId="77777777" w:rsidR="00024D02" w:rsidRPr="009E3F90" w:rsidRDefault="00024D02" w:rsidP="00E64FAD">
            <w:pPr>
              <w:pStyle w:val="Sinespaciado"/>
              <w:rPr>
                <w:rFonts w:ascii="Arial" w:hAnsi="Arial" w:cs="Arial"/>
                <w:sz w:val="24"/>
                <w:szCs w:val="24"/>
              </w:rPr>
            </w:pPr>
          </w:p>
          <w:p w14:paraId="366069AD" w14:textId="77777777" w:rsidR="00024D02" w:rsidRPr="009E3F90" w:rsidRDefault="00024D02" w:rsidP="00E64FAD">
            <w:pPr>
              <w:pStyle w:val="Default"/>
              <w:jc w:val="both"/>
            </w:pPr>
            <w:r w:rsidRPr="009E3F90">
              <w:rPr>
                <w:rFonts w:eastAsia="Arial"/>
              </w:rPr>
              <w:t>Veinticuatro (24) meses de Experiencia: de los cuales Dieciocho (18) meses estarán relacionados con el ejercicio de la profesión u oficio objeto de la formación profesional y Seis (6) meses en labores de docencia.</w:t>
            </w:r>
          </w:p>
          <w:p w14:paraId="2BC2DD9A" w14:textId="77777777" w:rsidR="00024D02" w:rsidRPr="009E3F90" w:rsidRDefault="00024D02" w:rsidP="00E64FAD">
            <w:pPr>
              <w:pStyle w:val="Sinespaciado"/>
              <w:rPr>
                <w:rFonts w:ascii="Arial" w:hAnsi="Arial" w:cs="Arial"/>
                <w:sz w:val="24"/>
                <w:szCs w:val="24"/>
              </w:rPr>
            </w:pPr>
          </w:p>
        </w:tc>
      </w:tr>
      <w:tr w:rsidR="00024D02" w:rsidRPr="009E3F90" w14:paraId="0F226FFF" w14:textId="77777777" w:rsidTr="00E64FAD">
        <w:trPr>
          <w:trHeight w:val="456"/>
          <w:jc w:val="center"/>
        </w:trPr>
        <w:tc>
          <w:tcPr>
            <w:tcW w:w="8998" w:type="dxa"/>
            <w:gridSpan w:val="2"/>
            <w:shd w:val="clear" w:color="auto" w:fill="E6E6E6"/>
            <w:vAlign w:val="center"/>
          </w:tcPr>
          <w:p w14:paraId="667AC69D" w14:textId="77777777" w:rsidR="00024D02" w:rsidRPr="009E3F90" w:rsidRDefault="00024D02" w:rsidP="00E64FAD">
            <w:pPr>
              <w:rPr>
                <w:rFonts w:ascii="Arial" w:hAnsi="Arial" w:cs="Arial"/>
                <w:color w:val="000000"/>
              </w:rPr>
            </w:pPr>
            <w:r>
              <w:rPr>
                <w:rFonts w:ascii="Arial" w:hAnsi="Arial" w:cs="Arial"/>
                <w:b/>
                <w:color w:val="000000"/>
                <w:lang w:val="es-MX"/>
              </w:rPr>
              <w:t>Competencias M</w:t>
            </w:r>
            <w:r w:rsidRPr="009E3F90">
              <w:rPr>
                <w:rFonts w:ascii="Arial" w:hAnsi="Arial" w:cs="Arial"/>
                <w:b/>
                <w:color w:val="000000"/>
                <w:lang w:val="es-MX"/>
              </w:rPr>
              <w:t>ínimas</w:t>
            </w:r>
          </w:p>
        </w:tc>
      </w:tr>
      <w:tr w:rsidR="00024D02" w:rsidRPr="009E3F90" w14:paraId="7F464E9D" w14:textId="77777777" w:rsidTr="00E64FAD">
        <w:trPr>
          <w:jc w:val="center"/>
        </w:trPr>
        <w:tc>
          <w:tcPr>
            <w:tcW w:w="8998" w:type="dxa"/>
            <w:gridSpan w:val="2"/>
          </w:tcPr>
          <w:p w14:paraId="372F3FE3" w14:textId="77777777" w:rsidR="00024D02" w:rsidRPr="009E3F90" w:rsidRDefault="00024D02" w:rsidP="00E64FAD">
            <w:pPr>
              <w:autoSpaceDE w:val="0"/>
              <w:autoSpaceDN w:val="0"/>
              <w:adjustRightInd w:val="0"/>
              <w:ind w:left="720"/>
              <w:jc w:val="both"/>
              <w:rPr>
                <w:rFonts w:ascii="Arial" w:hAnsi="Arial" w:cs="Arial"/>
              </w:rPr>
            </w:pPr>
          </w:p>
          <w:p w14:paraId="2AB2AE6C"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Formular, ejecutar y evaluar proyectos.</w:t>
            </w:r>
          </w:p>
          <w:p w14:paraId="23DA3F9A"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Trabajar en equipo.</w:t>
            </w:r>
          </w:p>
          <w:p w14:paraId="06C6ACAC"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Establecer procesos comunicativos asertivos.</w:t>
            </w:r>
          </w:p>
          <w:p w14:paraId="0EDAFF08" w14:textId="77777777" w:rsidR="00024D02" w:rsidRPr="009E3F90" w:rsidRDefault="00024D02" w:rsidP="00E64FAD">
            <w:pPr>
              <w:numPr>
                <w:ilvl w:val="0"/>
                <w:numId w:val="5"/>
              </w:numPr>
              <w:jc w:val="both"/>
              <w:rPr>
                <w:rFonts w:ascii="Arial" w:hAnsi="Arial" w:cs="Arial"/>
              </w:rPr>
            </w:pPr>
            <w:r w:rsidRPr="009E3F90">
              <w:rPr>
                <w:rFonts w:ascii="Arial" w:hAnsi="Arial" w:cs="Arial"/>
              </w:rPr>
              <w:t>Capacidad en la coordinación de equipos interdisciplinares.</w:t>
            </w:r>
          </w:p>
          <w:p w14:paraId="02768065" w14:textId="77777777" w:rsidR="00024D02" w:rsidRPr="009E3F90" w:rsidRDefault="00024D02" w:rsidP="00E64FAD">
            <w:pPr>
              <w:numPr>
                <w:ilvl w:val="0"/>
                <w:numId w:val="5"/>
              </w:numPr>
              <w:jc w:val="both"/>
              <w:rPr>
                <w:rFonts w:ascii="Arial" w:hAnsi="Arial" w:cs="Arial"/>
              </w:rPr>
            </w:pPr>
            <w:r w:rsidRPr="009E3F90">
              <w:rPr>
                <w:rFonts w:ascii="Arial" w:hAnsi="Arial" w:cs="Arial"/>
              </w:rPr>
              <w:t>Manejar las TIC asociadas al área objeto de la formación.</w:t>
            </w:r>
          </w:p>
          <w:p w14:paraId="172855CC"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Adaptación al cambio.</w:t>
            </w:r>
          </w:p>
          <w:p w14:paraId="017021F2"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Investigar</w:t>
            </w:r>
          </w:p>
          <w:p w14:paraId="45D2F92F"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Manejar grupos.</w:t>
            </w:r>
          </w:p>
          <w:p w14:paraId="49AE69B9"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Lectoescritura</w:t>
            </w:r>
          </w:p>
          <w:p w14:paraId="431AC7DB"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Argumentativo y propositivo</w:t>
            </w:r>
          </w:p>
          <w:p w14:paraId="7571FABE" w14:textId="77777777" w:rsidR="00024D02" w:rsidRPr="009E3F90"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Manejo de grupos y dominio de estrategias para la solución de conflictos.</w:t>
            </w:r>
          </w:p>
          <w:p w14:paraId="30AD313A" w14:textId="77777777" w:rsidR="00024D02" w:rsidRPr="008C247C" w:rsidRDefault="00024D02" w:rsidP="00E64FAD">
            <w:pPr>
              <w:numPr>
                <w:ilvl w:val="0"/>
                <w:numId w:val="5"/>
              </w:numPr>
              <w:autoSpaceDE w:val="0"/>
              <w:autoSpaceDN w:val="0"/>
              <w:adjustRightInd w:val="0"/>
              <w:jc w:val="both"/>
              <w:rPr>
                <w:rFonts w:ascii="Arial" w:hAnsi="Arial" w:cs="Arial"/>
              </w:rPr>
            </w:pPr>
            <w:r w:rsidRPr="009E3F90">
              <w:rPr>
                <w:rFonts w:ascii="Arial" w:hAnsi="Arial" w:cs="Arial"/>
              </w:rPr>
              <w:t>Liderazgo</w:t>
            </w:r>
          </w:p>
        </w:tc>
      </w:tr>
    </w:tbl>
    <w:p w14:paraId="4742E75A" w14:textId="77777777" w:rsidR="00024D02" w:rsidRPr="009E3F90" w:rsidRDefault="00024D02" w:rsidP="00024D02">
      <w:pPr>
        <w:pStyle w:val="Encabezado"/>
        <w:tabs>
          <w:tab w:val="clear" w:pos="4419"/>
          <w:tab w:val="clear" w:pos="8838"/>
          <w:tab w:val="left" w:pos="2940"/>
        </w:tabs>
        <w:jc w:val="center"/>
        <w:rPr>
          <w:rFonts w:ascii="Arial" w:hAnsi="Arial" w:cs="Arial"/>
          <w:b/>
          <w:szCs w:val="24"/>
        </w:rPr>
      </w:pPr>
    </w:p>
    <w:p w14:paraId="6CB24D85" w14:textId="77777777" w:rsidR="00024D02" w:rsidRDefault="00024D02" w:rsidP="00024D02">
      <w:pPr>
        <w:pStyle w:val="Encabezado"/>
        <w:tabs>
          <w:tab w:val="clear" w:pos="4419"/>
          <w:tab w:val="clear" w:pos="8838"/>
          <w:tab w:val="left" w:pos="2940"/>
        </w:tabs>
        <w:jc w:val="center"/>
        <w:rPr>
          <w:rFonts w:ascii="Arial" w:hAnsi="Arial" w:cs="Arial"/>
          <w:b/>
          <w:szCs w:val="24"/>
        </w:rPr>
      </w:pPr>
    </w:p>
    <w:p w14:paraId="0F54E1C1" w14:textId="77777777" w:rsidR="00195889" w:rsidRDefault="00195889" w:rsidP="0019704D">
      <w:pPr>
        <w:pStyle w:val="Encabezado"/>
        <w:tabs>
          <w:tab w:val="clear" w:pos="4419"/>
          <w:tab w:val="clear" w:pos="8838"/>
          <w:tab w:val="left" w:pos="2940"/>
        </w:tabs>
        <w:jc w:val="center"/>
        <w:rPr>
          <w:rFonts w:ascii="Arial" w:hAnsi="Arial" w:cs="Arial"/>
          <w:b/>
          <w:szCs w:val="24"/>
        </w:rPr>
      </w:pPr>
    </w:p>
    <w:p w14:paraId="46655519" w14:textId="77777777" w:rsidR="00195889" w:rsidRDefault="00195889" w:rsidP="0019704D">
      <w:pPr>
        <w:pStyle w:val="Encabezado"/>
        <w:tabs>
          <w:tab w:val="clear" w:pos="4419"/>
          <w:tab w:val="clear" w:pos="8838"/>
          <w:tab w:val="left" w:pos="2940"/>
        </w:tabs>
        <w:jc w:val="center"/>
        <w:rPr>
          <w:rFonts w:ascii="Arial" w:hAnsi="Arial" w:cs="Arial"/>
          <w:b/>
          <w:szCs w:val="24"/>
        </w:rPr>
      </w:pPr>
    </w:p>
    <w:p w14:paraId="387E6B76" w14:textId="77777777" w:rsidR="00195889" w:rsidRDefault="00195889" w:rsidP="0019704D">
      <w:pPr>
        <w:pStyle w:val="Encabezado"/>
        <w:tabs>
          <w:tab w:val="clear" w:pos="4419"/>
          <w:tab w:val="clear" w:pos="8838"/>
          <w:tab w:val="left" w:pos="2940"/>
        </w:tabs>
        <w:jc w:val="center"/>
        <w:rPr>
          <w:rFonts w:ascii="Arial" w:hAnsi="Arial" w:cs="Arial"/>
          <w:b/>
          <w:szCs w:val="24"/>
        </w:rPr>
      </w:pPr>
    </w:p>
    <w:p w14:paraId="64ED5D5D" w14:textId="77777777" w:rsidR="007376CD" w:rsidRDefault="007376CD" w:rsidP="0019704D">
      <w:pPr>
        <w:pStyle w:val="Encabezado"/>
        <w:tabs>
          <w:tab w:val="clear" w:pos="4419"/>
          <w:tab w:val="clear" w:pos="8838"/>
          <w:tab w:val="left" w:pos="2940"/>
        </w:tabs>
        <w:jc w:val="center"/>
        <w:rPr>
          <w:rFonts w:ascii="Arial" w:hAnsi="Arial" w:cs="Arial"/>
          <w:b/>
          <w:szCs w:val="24"/>
        </w:rPr>
      </w:pPr>
    </w:p>
    <w:p w14:paraId="75390FE5" w14:textId="77777777" w:rsidR="00791671" w:rsidRDefault="00791671" w:rsidP="0019704D">
      <w:pPr>
        <w:pStyle w:val="Encabezado"/>
        <w:tabs>
          <w:tab w:val="clear" w:pos="4419"/>
          <w:tab w:val="clear" w:pos="8838"/>
          <w:tab w:val="left" w:pos="2940"/>
        </w:tabs>
        <w:jc w:val="center"/>
        <w:rPr>
          <w:rFonts w:ascii="Arial" w:hAnsi="Arial" w:cs="Arial"/>
          <w:b/>
          <w:szCs w:val="24"/>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22"/>
        <w:gridCol w:w="5691"/>
      </w:tblGrid>
      <w:tr w:rsidR="00EA570F" w:rsidRPr="009E3F90" w14:paraId="5C8E244C" w14:textId="77777777" w:rsidTr="003D57C7">
        <w:trPr>
          <w:trHeight w:val="340"/>
          <w:jc w:val="center"/>
        </w:trPr>
        <w:tc>
          <w:tcPr>
            <w:tcW w:w="8956" w:type="dxa"/>
            <w:gridSpan w:val="3"/>
            <w:shd w:val="clear" w:color="auto" w:fill="E6E6E6"/>
            <w:vAlign w:val="center"/>
          </w:tcPr>
          <w:p w14:paraId="2923C6CB" w14:textId="77777777" w:rsidR="00EA570F" w:rsidRPr="009E3F90" w:rsidRDefault="00EA570F" w:rsidP="003D57C7">
            <w:pPr>
              <w:jc w:val="center"/>
              <w:rPr>
                <w:rFonts w:ascii="Arial" w:hAnsi="Arial" w:cs="Arial"/>
                <w:b/>
                <w:color w:val="000000"/>
              </w:rPr>
            </w:pPr>
            <w:r w:rsidRPr="009E3F90">
              <w:rPr>
                <w:rFonts w:ascii="Arial" w:hAnsi="Arial" w:cs="Arial"/>
                <w:b/>
                <w:color w:val="000000"/>
              </w:rPr>
              <w:t>1. CONTENIDOS CURRICULARES DE LA COMPETENCIA</w:t>
            </w:r>
          </w:p>
        </w:tc>
      </w:tr>
      <w:tr w:rsidR="00EA570F" w:rsidRPr="009E3F90" w14:paraId="6CC226E2" w14:textId="77777777" w:rsidTr="003D57C7">
        <w:trPr>
          <w:trHeight w:val="340"/>
          <w:jc w:val="center"/>
        </w:trPr>
        <w:tc>
          <w:tcPr>
            <w:tcW w:w="1843" w:type="dxa"/>
            <w:shd w:val="clear" w:color="auto" w:fill="E6E6E6"/>
            <w:vAlign w:val="center"/>
          </w:tcPr>
          <w:p w14:paraId="54136D8C" w14:textId="77777777" w:rsidR="00EA570F" w:rsidRPr="009E3F90" w:rsidRDefault="00EA570F" w:rsidP="003D57C7">
            <w:pPr>
              <w:jc w:val="center"/>
              <w:rPr>
                <w:rFonts w:ascii="Arial" w:hAnsi="Arial" w:cs="Arial"/>
                <w:b/>
                <w:color w:val="000000"/>
                <w:lang w:val="es-MX"/>
              </w:rPr>
            </w:pPr>
            <w:r w:rsidRPr="009E3F90">
              <w:rPr>
                <w:rFonts w:ascii="Arial" w:hAnsi="Arial" w:cs="Arial"/>
                <w:b/>
                <w:color w:val="000000"/>
                <w:lang w:val="es-MX"/>
              </w:rPr>
              <w:t>CODIGO</w:t>
            </w:r>
          </w:p>
        </w:tc>
        <w:tc>
          <w:tcPr>
            <w:tcW w:w="1422" w:type="dxa"/>
            <w:shd w:val="clear" w:color="auto" w:fill="E6E6E6"/>
            <w:vAlign w:val="center"/>
          </w:tcPr>
          <w:p w14:paraId="085E69F5" w14:textId="77777777" w:rsidR="00EA570F" w:rsidRPr="009E3F90" w:rsidRDefault="00EA570F" w:rsidP="003D57C7">
            <w:pPr>
              <w:jc w:val="center"/>
              <w:rPr>
                <w:rFonts w:ascii="Arial" w:hAnsi="Arial" w:cs="Arial"/>
                <w:b/>
                <w:color w:val="000000"/>
              </w:rPr>
            </w:pPr>
            <w:r w:rsidRPr="009E3F90">
              <w:rPr>
                <w:rFonts w:ascii="Arial" w:hAnsi="Arial" w:cs="Arial"/>
                <w:b/>
                <w:color w:val="000000"/>
                <w:lang w:val="es-MX"/>
              </w:rPr>
              <w:t>VERSION DE LA NCL</w:t>
            </w:r>
          </w:p>
        </w:tc>
        <w:tc>
          <w:tcPr>
            <w:tcW w:w="5691" w:type="dxa"/>
            <w:shd w:val="clear" w:color="auto" w:fill="E6E6E6"/>
            <w:vAlign w:val="center"/>
          </w:tcPr>
          <w:p w14:paraId="2913842B" w14:textId="77777777" w:rsidR="00EA570F" w:rsidRPr="009E3F90" w:rsidRDefault="00EA570F" w:rsidP="003D57C7">
            <w:pPr>
              <w:jc w:val="center"/>
              <w:rPr>
                <w:rFonts w:ascii="Arial" w:hAnsi="Arial" w:cs="Arial"/>
                <w:b/>
                <w:color w:val="000000"/>
              </w:rPr>
            </w:pPr>
            <w:r w:rsidRPr="009E3F90">
              <w:rPr>
                <w:rFonts w:ascii="Arial" w:hAnsi="Arial" w:cs="Arial"/>
                <w:b/>
                <w:color w:val="000000"/>
              </w:rPr>
              <w:t>DENOMINACION</w:t>
            </w:r>
          </w:p>
        </w:tc>
      </w:tr>
      <w:tr w:rsidR="00EA570F" w:rsidRPr="009E3F90" w14:paraId="2AAE5AA9" w14:textId="77777777" w:rsidTr="003D57C7">
        <w:trPr>
          <w:trHeight w:val="340"/>
          <w:jc w:val="center"/>
        </w:trPr>
        <w:tc>
          <w:tcPr>
            <w:tcW w:w="1843" w:type="dxa"/>
            <w:tcBorders>
              <w:bottom w:val="single" w:sz="4" w:space="0" w:color="000080"/>
            </w:tcBorders>
            <w:shd w:val="clear" w:color="auto" w:fill="FFFFFF"/>
            <w:vAlign w:val="center"/>
          </w:tcPr>
          <w:p w14:paraId="6F5A8DF5" w14:textId="77777777" w:rsidR="00EA570F" w:rsidRPr="009E3F90" w:rsidRDefault="00EA570F" w:rsidP="003D57C7">
            <w:pPr>
              <w:pStyle w:val="Default"/>
              <w:jc w:val="center"/>
            </w:pPr>
            <w:r w:rsidRPr="009E3F90">
              <w:rPr>
                <w:lang w:val="es-CO" w:eastAsia="es-CO"/>
              </w:rPr>
              <w:t>2205010</w:t>
            </w:r>
            <w:r w:rsidR="00261CC0">
              <w:rPr>
                <w:lang w:val="es-CO" w:eastAsia="es-CO"/>
              </w:rPr>
              <w:t>95</w:t>
            </w:r>
          </w:p>
        </w:tc>
        <w:tc>
          <w:tcPr>
            <w:tcW w:w="1422" w:type="dxa"/>
            <w:tcBorders>
              <w:bottom w:val="single" w:sz="4" w:space="0" w:color="000080"/>
            </w:tcBorders>
            <w:vAlign w:val="center"/>
          </w:tcPr>
          <w:p w14:paraId="0004D28A" w14:textId="77777777" w:rsidR="00EA570F" w:rsidRPr="009E3F90" w:rsidRDefault="0099222B" w:rsidP="003D57C7">
            <w:pPr>
              <w:jc w:val="center"/>
              <w:rPr>
                <w:rFonts w:ascii="Arial" w:hAnsi="Arial" w:cs="Arial"/>
                <w:color w:val="000000"/>
                <w:highlight w:val="yellow"/>
              </w:rPr>
            </w:pPr>
            <w:r w:rsidRPr="0099222B">
              <w:rPr>
                <w:rFonts w:ascii="Arial" w:hAnsi="Arial" w:cs="Arial"/>
                <w:color w:val="000000"/>
              </w:rPr>
              <w:t>2</w:t>
            </w:r>
          </w:p>
        </w:tc>
        <w:tc>
          <w:tcPr>
            <w:tcW w:w="5691" w:type="dxa"/>
            <w:tcBorders>
              <w:bottom w:val="single" w:sz="4" w:space="0" w:color="000080"/>
            </w:tcBorders>
            <w:vAlign w:val="center"/>
          </w:tcPr>
          <w:p w14:paraId="540DA636" w14:textId="1F3B92C0" w:rsidR="00EA570F" w:rsidRPr="009E3F90" w:rsidRDefault="00261CC0" w:rsidP="0026039E">
            <w:pPr>
              <w:autoSpaceDE w:val="0"/>
              <w:autoSpaceDN w:val="0"/>
              <w:adjustRightInd w:val="0"/>
              <w:jc w:val="both"/>
              <w:rPr>
                <w:rFonts w:ascii="Arial" w:hAnsi="Arial" w:cs="Arial"/>
                <w:highlight w:val="green"/>
                <w:lang w:val="es-CO" w:eastAsia="es-CO"/>
              </w:rPr>
              <w:pPrChange w:id="7" w:author="SENA" w:date="2019-10-01T14:37:00Z">
                <w:pPr>
                  <w:autoSpaceDE w:val="0"/>
                  <w:autoSpaceDN w:val="0"/>
                  <w:adjustRightInd w:val="0"/>
                  <w:jc w:val="both"/>
                </w:pPr>
              </w:pPrChange>
            </w:pPr>
            <w:r w:rsidRPr="000619B7">
              <w:rPr>
                <w:lang w:val="es-CO" w:eastAsia="es-CO"/>
              </w:rPr>
              <w:t>Diseño de la solución de software</w:t>
            </w:r>
            <w:ins w:id="8" w:author="SENA" w:date="2019-10-01T14:23:00Z">
              <w:r w:rsidR="00D275EB">
                <w:rPr>
                  <w:lang w:val="es-CO" w:eastAsia="es-CO"/>
                </w:rPr>
                <w:t xml:space="preserve"> – Modelado </w:t>
              </w:r>
            </w:ins>
            <w:ins w:id="9" w:author="SENA" w:date="2019-10-01T14:37:00Z">
              <w:r w:rsidR="0026039E">
                <w:rPr>
                  <w:lang w:val="es-CO" w:eastAsia="es-CO"/>
                </w:rPr>
                <w:t xml:space="preserve">del </w:t>
              </w:r>
              <w:proofErr w:type="spellStart"/>
              <w:r w:rsidR="0026039E">
                <w:rPr>
                  <w:lang w:val="es-CO" w:eastAsia="es-CO"/>
                </w:rPr>
                <w:t>software</w:t>
              </w:r>
            </w:ins>
            <w:ins w:id="10" w:author="SENA" w:date="2019-10-01T14:41:00Z">
              <w:r w:rsidR="00D73991">
                <w:rPr>
                  <w:lang w:val="es-CO" w:eastAsia="es-CO"/>
                </w:rPr>
                <w:t>x</w:t>
              </w:r>
            </w:ins>
            <w:proofErr w:type="spellEnd"/>
          </w:p>
        </w:tc>
      </w:tr>
      <w:tr w:rsidR="00EA570F" w:rsidRPr="009E3F90" w14:paraId="7D78689E" w14:textId="77777777" w:rsidTr="003D57C7">
        <w:tblPrEx>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PrEx>
        <w:trPr>
          <w:jc w:val="center"/>
        </w:trPr>
        <w:tc>
          <w:tcPr>
            <w:tcW w:w="3265" w:type="dxa"/>
            <w:gridSpan w:val="2"/>
            <w:shd w:val="clear" w:color="auto" w:fill="E6E6E6"/>
          </w:tcPr>
          <w:p w14:paraId="7DD8BC17" w14:textId="77777777" w:rsidR="00EA570F" w:rsidRPr="009E3F90" w:rsidRDefault="00EA570F" w:rsidP="003D57C7">
            <w:pPr>
              <w:jc w:val="center"/>
              <w:rPr>
                <w:rFonts w:ascii="Arial" w:hAnsi="Arial" w:cs="Arial"/>
                <w:b/>
                <w:color w:val="000000"/>
              </w:rPr>
            </w:pPr>
            <w:r w:rsidRPr="009E3F90">
              <w:rPr>
                <w:rFonts w:ascii="Arial" w:hAnsi="Arial" w:cs="Arial"/>
                <w:b/>
                <w:color w:val="000000"/>
                <w:lang w:val="es-MX"/>
              </w:rPr>
              <w:t>DURACIÓN ESTIMADA PARA EL LOGRO DEL APRENDIZAJE (EN HORAS)</w:t>
            </w:r>
          </w:p>
        </w:tc>
        <w:tc>
          <w:tcPr>
            <w:tcW w:w="5691" w:type="dxa"/>
            <w:shd w:val="clear" w:color="auto" w:fill="FFFFFF"/>
          </w:tcPr>
          <w:p w14:paraId="7EB4AF1E" w14:textId="77777777" w:rsidR="00EA570F" w:rsidRPr="009E3F90" w:rsidRDefault="00EA570F" w:rsidP="003D57C7">
            <w:pPr>
              <w:jc w:val="center"/>
              <w:rPr>
                <w:rFonts w:ascii="Arial" w:hAnsi="Arial" w:cs="Arial"/>
                <w:color w:val="000000"/>
              </w:rPr>
            </w:pPr>
          </w:p>
          <w:p w14:paraId="74AF2056" w14:textId="6C7813AD" w:rsidR="00EA570F" w:rsidRPr="009E3F90" w:rsidRDefault="00E32AF0" w:rsidP="003D57C7">
            <w:pPr>
              <w:jc w:val="center"/>
              <w:rPr>
                <w:rFonts w:ascii="Arial" w:hAnsi="Arial" w:cs="Arial"/>
                <w:color w:val="000000"/>
              </w:rPr>
            </w:pPr>
            <w:r>
              <w:rPr>
                <w:rFonts w:ascii="Arial" w:hAnsi="Arial" w:cs="Arial"/>
                <w:color w:val="000000"/>
              </w:rPr>
              <w:t>3</w:t>
            </w:r>
            <w:r w:rsidR="00F86AC8">
              <w:rPr>
                <w:rFonts w:ascii="Arial" w:hAnsi="Arial" w:cs="Arial"/>
                <w:color w:val="000000"/>
              </w:rPr>
              <w:t>36</w:t>
            </w:r>
          </w:p>
        </w:tc>
      </w:tr>
    </w:tbl>
    <w:p w14:paraId="0F526C76" w14:textId="77777777" w:rsidR="00A51EC0" w:rsidRPr="009E3F90" w:rsidRDefault="00A51EC0" w:rsidP="00EA570F">
      <w:pPr>
        <w:pStyle w:val="Encabezado"/>
        <w:tabs>
          <w:tab w:val="clear" w:pos="4419"/>
          <w:tab w:val="clear" w:pos="8838"/>
          <w:tab w:val="left" w:pos="2940"/>
        </w:tabs>
        <w:jc w:val="both"/>
        <w:rPr>
          <w:rFonts w:ascii="Arial" w:hAnsi="Arial" w:cs="Arial"/>
          <w:b/>
          <w:szCs w:val="24"/>
        </w:rPr>
      </w:pPr>
    </w:p>
    <w:tbl>
      <w:tblPr>
        <w:tblW w:w="8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2"/>
        <w:gridCol w:w="7076"/>
      </w:tblGrid>
      <w:tr w:rsidR="00EA570F" w:rsidRPr="009E3F90" w14:paraId="108008C4" w14:textId="77777777" w:rsidTr="003D57C7">
        <w:trPr>
          <w:jc w:val="center"/>
        </w:trPr>
        <w:tc>
          <w:tcPr>
            <w:tcW w:w="1922" w:type="dxa"/>
            <w:tcBorders>
              <w:bottom w:val="single" w:sz="4" w:space="0" w:color="auto"/>
            </w:tcBorders>
            <w:shd w:val="clear" w:color="auto" w:fill="E6E6E6"/>
          </w:tcPr>
          <w:p w14:paraId="6817B678" w14:textId="77777777" w:rsidR="00EA570F" w:rsidRPr="009E3F90" w:rsidRDefault="00EA570F" w:rsidP="003D57C7">
            <w:pPr>
              <w:jc w:val="center"/>
              <w:rPr>
                <w:rFonts w:ascii="Arial" w:hAnsi="Arial" w:cs="Arial"/>
                <w:b/>
                <w:color w:val="000000"/>
                <w:lang w:val="es-MX"/>
              </w:rPr>
            </w:pPr>
            <w:r w:rsidRPr="009E3F90">
              <w:rPr>
                <w:rFonts w:ascii="Arial" w:hAnsi="Arial" w:cs="Arial"/>
                <w:b/>
                <w:color w:val="000000"/>
                <w:lang w:val="es-MX"/>
              </w:rPr>
              <w:t>Código</w:t>
            </w:r>
          </w:p>
        </w:tc>
        <w:tc>
          <w:tcPr>
            <w:tcW w:w="7076" w:type="dxa"/>
            <w:shd w:val="clear" w:color="auto" w:fill="E6E6E6"/>
          </w:tcPr>
          <w:p w14:paraId="70BFFDFF" w14:textId="77777777" w:rsidR="00EA570F" w:rsidRPr="009E3F90" w:rsidRDefault="00EA570F" w:rsidP="003D57C7">
            <w:pPr>
              <w:jc w:val="center"/>
              <w:rPr>
                <w:rFonts w:ascii="Arial" w:hAnsi="Arial" w:cs="Arial"/>
                <w:b/>
                <w:color w:val="000000"/>
                <w:lang w:val="es-MX"/>
              </w:rPr>
            </w:pPr>
            <w:r w:rsidRPr="009E3F90">
              <w:rPr>
                <w:rFonts w:ascii="Arial" w:hAnsi="Arial" w:cs="Arial"/>
                <w:b/>
                <w:color w:val="000000"/>
                <w:lang w:val="es-MX"/>
              </w:rPr>
              <w:t>2. RESULTADOS DE APRENDIZAJE</w:t>
            </w:r>
          </w:p>
        </w:tc>
      </w:tr>
      <w:tr w:rsidR="00EA570F" w:rsidRPr="009E3F90" w14:paraId="3DE700C7" w14:textId="77777777" w:rsidTr="00494B5C">
        <w:trPr>
          <w:trHeight w:val="903"/>
          <w:jc w:val="center"/>
        </w:trPr>
        <w:tc>
          <w:tcPr>
            <w:tcW w:w="1922" w:type="dxa"/>
            <w:tcBorders>
              <w:bottom w:val="single" w:sz="4" w:space="0" w:color="auto"/>
            </w:tcBorders>
            <w:vAlign w:val="center"/>
          </w:tcPr>
          <w:p w14:paraId="1ADCF4B0" w14:textId="77777777" w:rsidR="00EA570F" w:rsidRPr="009E3F90" w:rsidRDefault="00261CC0">
            <w:pPr>
              <w:jc w:val="center"/>
              <w:rPr>
                <w:rFonts w:ascii="Arial" w:hAnsi="Arial" w:cs="Arial"/>
                <w:highlight w:val="yellow"/>
              </w:rPr>
            </w:pPr>
            <w:r w:rsidRPr="009E3F90">
              <w:rPr>
                <w:rFonts w:ascii="Arial" w:hAnsi="Arial" w:cs="Arial"/>
                <w:lang w:val="es-CO" w:eastAsia="es-CO"/>
              </w:rPr>
              <w:t>2205010</w:t>
            </w:r>
            <w:r>
              <w:rPr>
                <w:rFonts w:ascii="Arial" w:hAnsi="Arial" w:cs="Arial"/>
                <w:lang w:val="es-CO" w:eastAsia="es-CO"/>
              </w:rPr>
              <w:t>95</w:t>
            </w:r>
            <w:r w:rsidRPr="009E3F90">
              <w:rPr>
                <w:rFonts w:ascii="Arial" w:hAnsi="Arial" w:cs="Arial"/>
                <w:lang w:val="es-CO" w:eastAsia="es-CO"/>
              </w:rPr>
              <w:t xml:space="preserve"> </w:t>
            </w:r>
            <w:r w:rsidR="00EA570F" w:rsidRPr="009E3F90">
              <w:rPr>
                <w:rFonts w:ascii="Arial" w:hAnsi="Arial" w:cs="Arial"/>
                <w:lang w:val="es-CO" w:eastAsia="es-CO"/>
              </w:rPr>
              <w:t>01</w:t>
            </w:r>
          </w:p>
        </w:tc>
        <w:tc>
          <w:tcPr>
            <w:tcW w:w="7076" w:type="dxa"/>
            <w:tcBorders>
              <w:bottom w:val="single" w:sz="4" w:space="0" w:color="auto"/>
            </w:tcBorders>
            <w:shd w:val="clear" w:color="auto" w:fill="auto"/>
            <w:vAlign w:val="center"/>
          </w:tcPr>
          <w:p w14:paraId="29A3C13B" w14:textId="7B7E91D4" w:rsidR="009628CC" w:rsidRDefault="00F36DDF" w:rsidP="00393E03">
            <w:pPr>
              <w:autoSpaceDE w:val="0"/>
              <w:autoSpaceDN w:val="0"/>
              <w:adjustRightInd w:val="0"/>
              <w:jc w:val="both"/>
              <w:rPr>
                <w:szCs w:val="20"/>
                <w:lang w:val="es-CO" w:eastAsia="es-CO"/>
              </w:rPr>
            </w:pPr>
            <w:r>
              <w:rPr>
                <w:szCs w:val="20"/>
                <w:lang w:val="es-CO" w:eastAsia="es-CO"/>
              </w:rPr>
              <w:t>Establecer entregables de diseño del software de acuerdo con la metodología seleccionada</w:t>
            </w:r>
          </w:p>
          <w:p w14:paraId="0A38BE3E" w14:textId="77777777" w:rsidR="00494B5C" w:rsidRPr="00494B5C" w:rsidRDefault="00494B5C">
            <w:pPr>
              <w:autoSpaceDE w:val="0"/>
              <w:autoSpaceDN w:val="0"/>
              <w:adjustRightInd w:val="0"/>
              <w:jc w:val="both"/>
              <w:rPr>
                <w:rFonts w:ascii="Arial" w:hAnsi="Arial" w:cs="Arial"/>
              </w:rPr>
            </w:pPr>
            <w:bookmarkStart w:id="11" w:name="_GoBack"/>
            <w:bookmarkEnd w:id="11"/>
          </w:p>
        </w:tc>
      </w:tr>
      <w:tr w:rsidR="002625BA" w:rsidRPr="009E3F90" w14:paraId="44FED6E2" w14:textId="77777777" w:rsidTr="003D57C7">
        <w:trPr>
          <w:trHeight w:val="759"/>
          <w:jc w:val="center"/>
        </w:trPr>
        <w:tc>
          <w:tcPr>
            <w:tcW w:w="1922" w:type="dxa"/>
            <w:tcBorders>
              <w:bottom w:val="single" w:sz="4" w:space="0" w:color="auto"/>
            </w:tcBorders>
            <w:vAlign w:val="center"/>
          </w:tcPr>
          <w:p w14:paraId="6215AB3B" w14:textId="77777777" w:rsidR="002625BA" w:rsidRPr="009E3F90" w:rsidRDefault="002625BA">
            <w:pPr>
              <w:jc w:val="center"/>
              <w:rPr>
                <w:rFonts w:ascii="Arial" w:hAnsi="Arial" w:cs="Arial"/>
                <w:lang w:val="es-CO" w:eastAsia="es-CO"/>
              </w:rPr>
            </w:pPr>
            <w:r w:rsidRPr="002625BA">
              <w:rPr>
                <w:rFonts w:ascii="Arial" w:hAnsi="Arial" w:cs="Arial"/>
                <w:lang w:val="es-CO" w:eastAsia="es-CO"/>
              </w:rPr>
              <w:t>220501095 02</w:t>
            </w:r>
          </w:p>
        </w:tc>
        <w:tc>
          <w:tcPr>
            <w:tcW w:w="7076" w:type="dxa"/>
            <w:tcBorders>
              <w:bottom w:val="single" w:sz="4" w:space="0" w:color="auto"/>
            </w:tcBorders>
            <w:shd w:val="clear" w:color="auto" w:fill="auto"/>
            <w:vAlign w:val="center"/>
          </w:tcPr>
          <w:p w14:paraId="7456E793" w14:textId="41AD5AD7" w:rsidR="002625BA" w:rsidRPr="007F5DB2" w:rsidRDefault="002625BA" w:rsidP="00DA174C">
            <w:pPr>
              <w:autoSpaceDE w:val="0"/>
              <w:autoSpaceDN w:val="0"/>
              <w:adjustRightInd w:val="0"/>
              <w:jc w:val="both"/>
              <w:rPr>
                <w:rFonts w:ascii="Arial" w:hAnsi="Arial" w:cs="Arial"/>
                <w:lang w:val="es-CO" w:eastAsia="es-CO"/>
              </w:rPr>
            </w:pPr>
            <w:r w:rsidRPr="007F5DB2">
              <w:rPr>
                <w:rFonts w:ascii="Arial" w:hAnsi="Arial" w:cs="Arial"/>
                <w:lang w:val="es-CO" w:eastAsia="es-CO"/>
              </w:rPr>
              <w:t>Diseñar el modelo de datos del software de acuerdo con las especificaciones del análisis</w:t>
            </w:r>
          </w:p>
        </w:tc>
      </w:tr>
      <w:tr w:rsidR="00581DEB" w:rsidRPr="009E3F90" w14:paraId="406C8F7F" w14:textId="77777777" w:rsidTr="003D57C7">
        <w:trPr>
          <w:trHeight w:val="759"/>
          <w:jc w:val="center"/>
        </w:trPr>
        <w:tc>
          <w:tcPr>
            <w:tcW w:w="1922" w:type="dxa"/>
            <w:tcBorders>
              <w:bottom w:val="single" w:sz="4" w:space="0" w:color="auto"/>
            </w:tcBorders>
            <w:vAlign w:val="center"/>
          </w:tcPr>
          <w:p w14:paraId="7F8665E7" w14:textId="77777777" w:rsidR="00581DEB" w:rsidRPr="009E3F90" w:rsidDel="00261CC0" w:rsidRDefault="002625BA">
            <w:pPr>
              <w:jc w:val="center"/>
              <w:rPr>
                <w:rFonts w:ascii="Arial" w:hAnsi="Arial" w:cs="Arial"/>
                <w:lang w:val="es-CO" w:eastAsia="es-CO"/>
              </w:rPr>
            </w:pPr>
            <w:r w:rsidRPr="009E3F90">
              <w:rPr>
                <w:rFonts w:ascii="Arial" w:hAnsi="Arial" w:cs="Arial"/>
                <w:lang w:val="es-CO" w:eastAsia="es-CO"/>
              </w:rPr>
              <w:t>2205010</w:t>
            </w:r>
            <w:r>
              <w:rPr>
                <w:rFonts w:ascii="Arial" w:hAnsi="Arial" w:cs="Arial"/>
                <w:lang w:val="es-CO" w:eastAsia="es-CO"/>
              </w:rPr>
              <w:t>95</w:t>
            </w:r>
            <w:r w:rsidRPr="009E3F90">
              <w:rPr>
                <w:rFonts w:ascii="Arial" w:hAnsi="Arial" w:cs="Arial"/>
                <w:lang w:val="es-CO" w:eastAsia="es-CO"/>
              </w:rPr>
              <w:t xml:space="preserve"> 0</w:t>
            </w:r>
            <w:r>
              <w:rPr>
                <w:rFonts w:ascii="Arial" w:hAnsi="Arial" w:cs="Arial"/>
                <w:lang w:val="es-CO" w:eastAsia="es-CO"/>
              </w:rPr>
              <w:t>3</w:t>
            </w:r>
          </w:p>
        </w:tc>
        <w:tc>
          <w:tcPr>
            <w:tcW w:w="7076" w:type="dxa"/>
            <w:tcBorders>
              <w:bottom w:val="single" w:sz="4" w:space="0" w:color="auto"/>
            </w:tcBorders>
            <w:shd w:val="clear" w:color="auto" w:fill="auto"/>
            <w:vAlign w:val="center"/>
          </w:tcPr>
          <w:p w14:paraId="62004BE6" w14:textId="3282C871" w:rsidR="00581DEB" w:rsidRPr="007F5DB2" w:rsidRDefault="002625BA">
            <w:pPr>
              <w:autoSpaceDE w:val="0"/>
              <w:autoSpaceDN w:val="0"/>
              <w:adjustRightInd w:val="0"/>
              <w:jc w:val="both"/>
              <w:rPr>
                <w:rFonts w:ascii="Arial" w:hAnsi="Arial" w:cs="Arial"/>
              </w:rPr>
            </w:pPr>
            <w:r w:rsidRPr="007F5DB2">
              <w:rPr>
                <w:rFonts w:ascii="Arial" w:hAnsi="Arial" w:cs="Arial"/>
                <w:lang w:val="es-CO" w:eastAsia="es-CO"/>
              </w:rPr>
              <w:t>Elaborar los artefactos de diseño del software siguiendo las prácticas de la metodología seleccionada</w:t>
            </w:r>
          </w:p>
        </w:tc>
      </w:tr>
      <w:tr w:rsidR="00DC4408" w:rsidRPr="009E3F90" w14:paraId="00C63325" w14:textId="77777777" w:rsidTr="003D57C7">
        <w:trPr>
          <w:trHeight w:val="759"/>
          <w:jc w:val="center"/>
        </w:trPr>
        <w:tc>
          <w:tcPr>
            <w:tcW w:w="1922" w:type="dxa"/>
            <w:tcBorders>
              <w:bottom w:val="single" w:sz="4" w:space="0" w:color="auto"/>
            </w:tcBorders>
            <w:vAlign w:val="center"/>
          </w:tcPr>
          <w:p w14:paraId="1FC9C5EB" w14:textId="77777777" w:rsidR="00DC4408" w:rsidRPr="009E3F90" w:rsidRDefault="00261CC0">
            <w:pPr>
              <w:jc w:val="center"/>
              <w:rPr>
                <w:rFonts w:ascii="Arial" w:hAnsi="Arial" w:cs="Arial"/>
                <w:lang w:val="es-CO" w:eastAsia="es-CO"/>
              </w:rPr>
            </w:pPr>
            <w:r w:rsidRPr="009E3F90">
              <w:rPr>
                <w:rFonts w:ascii="Arial" w:hAnsi="Arial" w:cs="Arial"/>
                <w:lang w:val="es-CO" w:eastAsia="es-CO"/>
              </w:rPr>
              <w:t>2205010</w:t>
            </w:r>
            <w:r>
              <w:rPr>
                <w:rFonts w:ascii="Arial" w:hAnsi="Arial" w:cs="Arial"/>
                <w:lang w:val="es-CO" w:eastAsia="es-CO"/>
              </w:rPr>
              <w:t>95</w:t>
            </w:r>
            <w:r w:rsidRPr="009E3F90">
              <w:rPr>
                <w:rFonts w:ascii="Arial" w:hAnsi="Arial" w:cs="Arial"/>
                <w:lang w:val="es-CO" w:eastAsia="es-CO"/>
              </w:rPr>
              <w:t xml:space="preserve"> </w:t>
            </w:r>
            <w:r w:rsidR="00DC4408" w:rsidRPr="009E3F90">
              <w:rPr>
                <w:rFonts w:ascii="Arial" w:hAnsi="Arial" w:cs="Arial"/>
                <w:lang w:val="es-CO" w:eastAsia="es-CO"/>
              </w:rPr>
              <w:t>0</w:t>
            </w:r>
            <w:r w:rsidR="002625BA">
              <w:rPr>
                <w:rFonts w:ascii="Arial" w:hAnsi="Arial" w:cs="Arial"/>
                <w:lang w:val="es-CO" w:eastAsia="es-CO"/>
              </w:rPr>
              <w:t>4</w:t>
            </w:r>
          </w:p>
        </w:tc>
        <w:tc>
          <w:tcPr>
            <w:tcW w:w="7076" w:type="dxa"/>
            <w:tcBorders>
              <w:bottom w:val="single" w:sz="4" w:space="0" w:color="auto"/>
            </w:tcBorders>
            <w:shd w:val="clear" w:color="auto" w:fill="auto"/>
            <w:vAlign w:val="center"/>
          </w:tcPr>
          <w:p w14:paraId="1ABA867D" w14:textId="5E5064D3" w:rsidR="00DC4408" w:rsidRPr="007F5DB2" w:rsidRDefault="00DC4408">
            <w:pPr>
              <w:autoSpaceDE w:val="0"/>
              <w:autoSpaceDN w:val="0"/>
              <w:adjustRightInd w:val="0"/>
              <w:jc w:val="both"/>
              <w:rPr>
                <w:rFonts w:ascii="Arial" w:hAnsi="Arial" w:cs="Arial"/>
              </w:rPr>
            </w:pPr>
            <w:r w:rsidRPr="007F5DB2">
              <w:rPr>
                <w:rFonts w:ascii="Arial" w:hAnsi="Arial" w:cs="Arial"/>
              </w:rPr>
              <w:t xml:space="preserve">Diseñar interfaces gráficas del </w:t>
            </w:r>
            <w:r w:rsidR="009628CC" w:rsidRPr="007F5DB2">
              <w:rPr>
                <w:rFonts w:ascii="Arial" w:hAnsi="Arial" w:cs="Arial"/>
              </w:rPr>
              <w:t>software</w:t>
            </w:r>
            <w:r w:rsidRPr="007F5DB2">
              <w:rPr>
                <w:rFonts w:ascii="Arial" w:hAnsi="Arial" w:cs="Arial"/>
              </w:rPr>
              <w:t xml:space="preserve"> adoptando estándares de presentación</w:t>
            </w:r>
          </w:p>
        </w:tc>
      </w:tr>
      <w:tr w:rsidR="00EA570F" w:rsidRPr="009E3F90" w14:paraId="7FE2E1D3" w14:textId="77777777" w:rsidTr="003D57C7">
        <w:trPr>
          <w:trHeight w:val="759"/>
          <w:jc w:val="center"/>
        </w:trPr>
        <w:tc>
          <w:tcPr>
            <w:tcW w:w="1922" w:type="dxa"/>
            <w:tcBorders>
              <w:bottom w:val="single" w:sz="4" w:space="0" w:color="auto"/>
            </w:tcBorders>
            <w:vAlign w:val="center"/>
          </w:tcPr>
          <w:p w14:paraId="4EA4BBBA" w14:textId="77777777" w:rsidR="00EA570F" w:rsidRPr="009E3F90" w:rsidRDefault="00261CC0">
            <w:pPr>
              <w:jc w:val="center"/>
              <w:rPr>
                <w:rFonts w:ascii="Arial" w:hAnsi="Arial" w:cs="Arial"/>
                <w:highlight w:val="yellow"/>
              </w:rPr>
            </w:pPr>
            <w:r w:rsidRPr="009E3F90">
              <w:rPr>
                <w:rFonts w:ascii="Arial" w:hAnsi="Arial" w:cs="Arial"/>
                <w:lang w:val="es-CO" w:eastAsia="es-CO"/>
              </w:rPr>
              <w:t>2205010</w:t>
            </w:r>
            <w:r>
              <w:rPr>
                <w:rFonts w:ascii="Arial" w:hAnsi="Arial" w:cs="Arial"/>
                <w:lang w:val="es-CO" w:eastAsia="es-CO"/>
              </w:rPr>
              <w:t>95</w:t>
            </w:r>
            <w:r w:rsidRPr="009E3F90">
              <w:rPr>
                <w:rFonts w:ascii="Arial" w:hAnsi="Arial" w:cs="Arial"/>
                <w:lang w:val="es-CO" w:eastAsia="es-CO"/>
              </w:rPr>
              <w:t xml:space="preserve"> </w:t>
            </w:r>
            <w:r w:rsidR="00EA570F" w:rsidRPr="009E3F90">
              <w:rPr>
                <w:rFonts w:ascii="Arial" w:hAnsi="Arial" w:cs="Arial"/>
                <w:lang w:val="es-CO" w:eastAsia="es-CO"/>
              </w:rPr>
              <w:t>0</w:t>
            </w:r>
            <w:r w:rsidR="002625BA">
              <w:rPr>
                <w:rFonts w:ascii="Arial" w:hAnsi="Arial" w:cs="Arial"/>
                <w:lang w:val="es-CO" w:eastAsia="es-CO"/>
              </w:rPr>
              <w:t>5</w:t>
            </w:r>
          </w:p>
        </w:tc>
        <w:tc>
          <w:tcPr>
            <w:tcW w:w="7076" w:type="dxa"/>
            <w:tcBorders>
              <w:bottom w:val="single" w:sz="4" w:space="0" w:color="auto"/>
            </w:tcBorders>
            <w:shd w:val="clear" w:color="auto" w:fill="auto"/>
            <w:vAlign w:val="center"/>
          </w:tcPr>
          <w:p w14:paraId="20C2ABA2" w14:textId="4D38E152" w:rsidR="009628CC" w:rsidRDefault="009628CC">
            <w:pPr>
              <w:autoSpaceDE w:val="0"/>
              <w:autoSpaceDN w:val="0"/>
              <w:adjustRightInd w:val="0"/>
              <w:jc w:val="both"/>
              <w:rPr>
                <w:rFonts w:ascii="Arial" w:hAnsi="Arial" w:cs="Arial"/>
              </w:rPr>
            </w:pPr>
            <w:r w:rsidRPr="00E66B40">
              <w:rPr>
                <w:szCs w:val="20"/>
                <w:lang w:val="es-CO" w:eastAsia="es-CO"/>
              </w:rPr>
              <w:t xml:space="preserve">Verificar </w:t>
            </w:r>
            <w:r>
              <w:rPr>
                <w:szCs w:val="20"/>
                <w:lang w:val="es-CO" w:eastAsia="es-CO"/>
              </w:rPr>
              <w:t xml:space="preserve">los </w:t>
            </w:r>
            <w:r w:rsidR="001669FB">
              <w:rPr>
                <w:szCs w:val="20"/>
                <w:lang w:val="es-CO" w:eastAsia="es-CO"/>
              </w:rPr>
              <w:t>entregables de</w:t>
            </w:r>
            <w:r>
              <w:rPr>
                <w:szCs w:val="20"/>
                <w:lang w:val="es-CO" w:eastAsia="es-CO"/>
              </w:rPr>
              <w:t xml:space="preserve"> la fase de </w:t>
            </w:r>
            <w:r w:rsidR="001669FB">
              <w:rPr>
                <w:szCs w:val="20"/>
                <w:lang w:val="es-CO" w:eastAsia="es-CO"/>
              </w:rPr>
              <w:t>diseño del software</w:t>
            </w:r>
            <w:r w:rsidRPr="00E66B40">
              <w:rPr>
                <w:szCs w:val="20"/>
                <w:lang w:val="es-CO" w:eastAsia="es-CO"/>
              </w:rPr>
              <w:t xml:space="preserve"> </w:t>
            </w:r>
            <w:r>
              <w:rPr>
                <w:szCs w:val="20"/>
                <w:lang w:val="es-CO" w:eastAsia="es-CO"/>
              </w:rPr>
              <w:t>de acuerdo con lo establecido en el  informe de análisis</w:t>
            </w:r>
          </w:p>
          <w:p w14:paraId="673F3BB8" w14:textId="77777777" w:rsidR="00EA570F" w:rsidRPr="009E3F90" w:rsidRDefault="00EA570F">
            <w:pPr>
              <w:autoSpaceDE w:val="0"/>
              <w:autoSpaceDN w:val="0"/>
              <w:adjustRightInd w:val="0"/>
              <w:jc w:val="both"/>
              <w:rPr>
                <w:rFonts w:ascii="Arial" w:hAnsi="Arial" w:cs="Arial"/>
                <w:lang w:val="es-CO" w:eastAsia="es-CO"/>
              </w:rPr>
            </w:pPr>
          </w:p>
        </w:tc>
      </w:tr>
      <w:tr w:rsidR="00EA570F" w:rsidRPr="009E3F90" w14:paraId="6042274F" w14:textId="77777777" w:rsidTr="003D57C7">
        <w:trPr>
          <w:jc w:val="center"/>
        </w:trPr>
        <w:tc>
          <w:tcPr>
            <w:tcW w:w="8998" w:type="dxa"/>
            <w:gridSpan w:val="2"/>
            <w:shd w:val="clear" w:color="auto" w:fill="E6E6E6"/>
          </w:tcPr>
          <w:p w14:paraId="3DFE4FA4" w14:textId="77777777" w:rsidR="00EA570F" w:rsidRPr="009E3F90" w:rsidRDefault="00EA570F" w:rsidP="003D57C7">
            <w:pPr>
              <w:ind w:left="360"/>
              <w:jc w:val="center"/>
              <w:rPr>
                <w:rFonts w:ascii="Arial" w:hAnsi="Arial" w:cs="Arial"/>
                <w:b/>
                <w:color w:val="000000"/>
                <w:lang w:val="es-MX"/>
              </w:rPr>
            </w:pPr>
            <w:r w:rsidRPr="009E3F90">
              <w:rPr>
                <w:rFonts w:ascii="Arial" w:hAnsi="Arial" w:cs="Arial"/>
                <w:b/>
                <w:color w:val="000000"/>
                <w:lang w:val="es-MX"/>
              </w:rPr>
              <w:t xml:space="preserve">3. CONOCIMIENTOS </w:t>
            </w:r>
          </w:p>
        </w:tc>
      </w:tr>
      <w:tr w:rsidR="00EA570F" w:rsidRPr="009E3F90" w14:paraId="23D20DD4" w14:textId="77777777" w:rsidTr="003D57C7">
        <w:trPr>
          <w:jc w:val="center"/>
        </w:trPr>
        <w:tc>
          <w:tcPr>
            <w:tcW w:w="8998" w:type="dxa"/>
            <w:gridSpan w:val="2"/>
            <w:shd w:val="clear" w:color="auto" w:fill="E6E6E6"/>
          </w:tcPr>
          <w:p w14:paraId="64EAEEA5" w14:textId="77777777" w:rsidR="00EA570F" w:rsidRPr="009E3F90" w:rsidRDefault="00EA570F" w:rsidP="003D57C7">
            <w:pPr>
              <w:rPr>
                <w:rFonts w:ascii="Arial" w:hAnsi="Arial" w:cs="Arial"/>
                <w:b/>
                <w:color w:val="000000"/>
                <w:lang w:val="es-MX"/>
              </w:rPr>
            </w:pPr>
            <w:r w:rsidRPr="009E3F90">
              <w:rPr>
                <w:rFonts w:ascii="Arial" w:hAnsi="Arial" w:cs="Arial"/>
                <w:b/>
                <w:color w:val="000000"/>
                <w:lang w:val="es-MX"/>
              </w:rPr>
              <w:t>3.1  CONOCIMIENTO DE CONCEPTOS Y PRINCIPIOS</w:t>
            </w:r>
          </w:p>
        </w:tc>
      </w:tr>
      <w:tr w:rsidR="00EA570F" w:rsidRPr="009E3F90" w14:paraId="547688F7" w14:textId="77777777" w:rsidTr="003D57C7">
        <w:trPr>
          <w:trHeight w:val="216"/>
          <w:jc w:val="center"/>
        </w:trPr>
        <w:tc>
          <w:tcPr>
            <w:tcW w:w="8998" w:type="dxa"/>
            <w:gridSpan w:val="2"/>
            <w:tcBorders>
              <w:bottom w:val="single" w:sz="4" w:space="0" w:color="auto"/>
            </w:tcBorders>
          </w:tcPr>
          <w:p w14:paraId="4C694858" w14:textId="070DDE83" w:rsidR="00EA570F" w:rsidRPr="00E32AF0" w:rsidRDefault="00EA570F" w:rsidP="003D57C7">
            <w:pPr>
              <w:autoSpaceDE w:val="0"/>
              <w:autoSpaceDN w:val="0"/>
              <w:adjustRightInd w:val="0"/>
              <w:jc w:val="both"/>
              <w:rPr>
                <w:rFonts w:ascii="Arial" w:hAnsi="Arial" w:cs="Arial"/>
                <w:color w:val="000000"/>
                <w:lang w:val="es-CO"/>
              </w:rPr>
            </w:pPr>
            <w:r w:rsidRPr="009E3F90">
              <w:rPr>
                <w:rFonts w:ascii="Arial" w:hAnsi="Arial" w:cs="Arial"/>
                <w:b/>
                <w:lang w:val="es-CO" w:eastAsia="es-CO"/>
              </w:rPr>
              <w:t>2205010</w:t>
            </w:r>
            <w:r w:rsidR="00261CC0">
              <w:rPr>
                <w:rFonts w:ascii="Arial" w:hAnsi="Arial" w:cs="Arial"/>
                <w:b/>
                <w:lang w:val="es-CO" w:eastAsia="es-CO"/>
              </w:rPr>
              <w:t>95</w:t>
            </w:r>
            <w:r w:rsidR="00D92D35">
              <w:rPr>
                <w:rFonts w:ascii="Arial" w:hAnsi="Arial" w:cs="Arial"/>
                <w:b/>
                <w:lang w:val="es-CO" w:eastAsia="es-CO"/>
              </w:rPr>
              <w:t xml:space="preserve"> </w:t>
            </w:r>
            <w:r w:rsidRPr="009E3F90">
              <w:rPr>
                <w:rFonts w:ascii="Arial" w:hAnsi="Arial" w:cs="Arial"/>
                <w:b/>
                <w:lang w:val="es-CO" w:eastAsia="es-CO"/>
              </w:rPr>
              <w:t>0</w:t>
            </w:r>
            <w:r w:rsidR="00DC4408">
              <w:rPr>
                <w:rFonts w:ascii="Arial" w:hAnsi="Arial" w:cs="Arial"/>
                <w:b/>
                <w:lang w:val="es-CO" w:eastAsia="es-CO"/>
              </w:rPr>
              <w:t>1</w:t>
            </w:r>
            <w:r w:rsidRPr="009E3F90">
              <w:rPr>
                <w:rFonts w:ascii="Arial" w:hAnsi="Arial" w:cs="Arial"/>
                <w:lang w:val="es-CO" w:eastAsia="es-CO"/>
              </w:rPr>
              <w:t xml:space="preserve"> </w:t>
            </w:r>
            <w:r w:rsidR="00F36DDF">
              <w:rPr>
                <w:szCs w:val="20"/>
                <w:lang w:val="es-CO" w:eastAsia="es-CO"/>
              </w:rPr>
              <w:t>Establecer</w:t>
            </w:r>
            <w:r w:rsidR="00ED1CFB">
              <w:rPr>
                <w:szCs w:val="20"/>
                <w:lang w:val="es-CO" w:eastAsia="es-CO"/>
              </w:rPr>
              <w:t xml:space="preserve"> </w:t>
            </w:r>
            <w:r w:rsidR="00F36DDF">
              <w:rPr>
                <w:szCs w:val="20"/>
                <w:lang w:val="es-CO" w:eastAsia="es-CO"/>
              </w:rPr>
              <w:t xml:space="preserve">entregables </w:t>
            </w:r>
            <w:r w:rsidR="00ED1CFB">
              <w:rPr>
                <w:szCs w:val="20"/>
                <w:lang w:val="es-CO" w:eastAsia="es-CO"/>
              </w:rPr>
              <w:t>de diseño del software de acuerdo con la metodología seleccionada.</w:t>
            </w:r>
          </w:p>
          <w:p w14:paraId="7E0938FF" w14:textId="77777777" w:rsidR="00EA570F" w:rsidRPr="009E3F90" w:rsidRDefault="00EA570F" w:rsidP="003D57C7">
            <w:pPr>
              <w:pStyle w:val="Default"/>
              <w:rPr>
                <w:lang w:val="es-CO"/>
              </w:rPr>
            </w:pPr>
          </w:p>
          <w:p w14:paraId="42DC9775" w14:textId="77777777" w:rsidR="00EA570F" w:rsidRDefault="00EA570F" w:rsidP="00CB4E5B">
            <w:pPr>
              <w:numPr>
                <w:ilvl w:val="0"/>
                <w:numId w:val="66"/>
              </w:numPr>
              <w:shd w:val="clear" w:color="auto" w:fill="FFFFFF"/>
              <w:jc w:val="both"/>
              <w:rPr>
                <w:rFonts w:ascii="Arial" w:hAnsi="Arial" w:cs="Arial"/>
                <w:lang w:val="es-CO" w:eastAsia="es-CO"/>
              </w:rPr>
            </w:pPr>
            <w:r w:rsidRPr="008C02DF">
              <w:rPr>
                <w:rFonts w:ascii="Arial" w:hAnsi="Arial" w:cs="Arial"/>
                <w:b/>
                <w:lang w:val="es-CO" w:eastAsia="es-CO"/>
              </w:rPr>
              <w:t>Informe de análisis</w:t>
            </w:r>
            <w:r w:rsidRPr="009E3F90">
              <w:rPr>
                <w:rFonts w:ascii="Arial" w:hAnsi="Arial" w:cs="Arial"/>
                <w:lang w:val="es-CO" w:eastAsia="es-CO"/>
              </w:rPr>
              <w:t xml:space="preserve">: </w:t>
            </w:r>
            <w:r w:rsidR="00ED1CFB">
              <w:rPr>
                <w:rFonts w:ascii="Arial" w:hAnsi="Arial" w:cs="Arial"/>
                <w:lang w:val="es-CO" w:eastAsia="es-CO"/>
              </w:rPr>
              <w:t>i</w:t>
            </w:r>
            <w:r w:rsidRPr="009E3F90">
              <w:rPr>
                <w:rFonts w:ascii="Arial" w:hAnsi="Arial" w:cs="Arial"/>
                <w:lang w:val="es-CO" w:eastAsia="es-CO"/>
              </w:rPr>
              <w:t>nterpretación, análisis y toma de decisiones.</w:t>
            </w:r>
          </w:p>
          <w:p w14:paraId="23AB310F" w14:textId="77777777" w:rsidR="00201933" w:rsidRPr="00E32AF0" w:rsidRDefault="00201933" w:rsidP="00CB4E5B">
            <w:pPr>
              <w:numPr>
                <w:ilvl w:val="0"/>
                <w:numId w:val="66"/>
              </w:numPr>
              <w:shd w:val="clear" w:color="auto" w:fill="FFFFFF"/>
              <w:jc w:val="both"/>
              <w:rPr>
                <w:rFonts w:ascii="Arial" w:hAnsi="Arial" w:cs="Arial"/>
                <w:lang w:val="es-CO" w:eastAsia="es-CO"/>
              </w:rPr>
            </w:pPr>
            <w:r>
              <w:rPr>
                <w:rFonts w:ascii="Arial" w:hAnsi="Arial" w:cs="Arial"/>
                <w:b/>
              </w:rPr>
              <w:t>Diseño orientado a objetos</w:t>
            </w:r>
            <w:r w:rsidRPr="009E3F90">
              <w:rPr>
                <w:rFonts w:ascii="Arial" w:hAnsi="Arial" w:cs="Arial"/>
                <w:caps/>
              </w:rPr>
              <w:t xml:space="preserve">: </w:t>
            </w:r>
            <w:r>
              <w:rPr>
                <w:rFonts w:ascii="Arial" w:hAnsi="Arial" w:cs="Arial"/>
              </w:rPr>
              <w:t>conceptos</w:t>
            </w:r>
            <w:r w:rsidR="00692BCD">
              <w:rPr>
                <w:rFonts w:ascii="Arial" w:hAnsi="Arial" w:cs="Arial"/>
              </w:rPr>
              <w:t xml:space="preserve"> (cohesión, acoplamiento, encapsulamiento, polimorfismo, composición, herencia, interfaces)</w:t>
            </w:r>
            <w:r>
              <w:rPr>
                <w:rFonts w:ascii="Arial" w:hAnsi="Arial" w:cs="Arial"/>
              </w:rPr>
              <w:t>, principios</w:t>
            </w:r>
            <w:r w:rsidR="00341BBA">
              <w:rPr>
                <w:rFonts w:ascii="Arial" w:hAnsi="Arial" w:cs="Arial"/>
              </w:rPr>
              <w:t xml:space="preserve"> (adaptabilidad, extensibilidad, mantenibilidad, reusabilidad, desempeño, escalabilidad, confiabilidad, eficiencia)</w:t>
            </w:r>
            <w:r w:rsidR="00692BCD">
              <w:rPr>
                <w:rFonts w:ascii="Arial" w:hAnsi="Arial" w:cs="Arial"/>
              </w:rPr>
              <w:t>.</w:t>
            </w:r>
          </w:p>
          <w:p w14:paraId="7985BFD9" w14:textId="77777777" w:rsidR="00AC1113" w:rsidRPr="00BF688F" w:rsidRDefault="00AC1113" w:rsidP="00CB4E5B">
            <w:pPr>
              <w:numPr>
                <w:ilvl w:val="0"/>
                <w:numId w:val="66"/>
              </w:numPr>
              <w:shd w:val="clear" w:color="auto" w:fill="FFFFFF"/>
              <w:jc w:val="both"/>
              <w:rPr>
                <w:rFonts w:ascii="Arial" w:hAnsi="Arial" w:cs="Arial"/>
                <w:lang w:val="es-CO" w:eastAsia="es-CO"/>
              </w:rPr>
            </w:pPr>
            <w:r>
              <w:rPr>
                <w:rFonts w:ascii="Arial" w:hAnsi="Arial" w:cs="Arial"/>
                <w:b/>
              </w:rPr>
              <w:lastRenderedPageBreak/>
              <w:t>Plataformas tecnológicas</w:t>
            </w:r>
            <w:r w:rsidRPr="00E32AF0">
              <w:rPr>
                <w:rFonts w:ascii="Arial" w:hAnsi="Arial" w:cs="Arial"/>
                <w:lang w:val="es-CO" w:eastAsia="es-CO"/>
              </w:rPr>
              <w:t>:</w:t>
            </w:r>
            <w:r>
              <w:rPr>
                <w:rFonts w:ascii="Arial" w:hAnsi="Arial" w:cs="Arial"/>
                <w:lang w:val="es-CO" w:eastAsia="es-CO"/>
              </w:rPr>
              <w:t xml:space="preserve"> motores de bases de datos, lenguajes de programación con orientación a objetos.</w:t>
            </w:r>
          </w:p>
          <w:p w14:paraId="1B1DD8E7" w14:textId="77777777" w:rsidR="00D92D35" w:rsidRDefault="00D92D35" w:rsidP="003D57C7">
            <w:pPr>
              <w:shd w:val="clear" w:color="auto" w:fill="FFFFFF"/>
              <w:jc w:val="both"/>
              <w:rPr>
                <w:rFonts w:ascii="Arial" w:hAnsi="Arial" w:cs="Arial"/>
                <w:lang w:val="es-CO" w:eastAsia="es-CO"/>
              </w:rPr>
            </w:pPr>
          </w:p>
          <w:p w14:paraId="6316CD23" w14:textId="77777777" w:rsidR="00D92D35" w:rsidRDefault="00D92D35" w:rsidP="003D57C7">
            <w:pPr>
              <w:shd w:val="clear" w:color="auto" w:fill="FFFFFF"/>
              <w:jc w:val="both"/>
              <w:rPr>
                <w:rFonts w:ascii="Arial" w:hAnsi="Arial" w:cs="Arial"/>
                <w:lang w:val="es-CO" w:eastAsia="es-CO"/>
              </w:rPr>
            </w:pPr>
            <w:r>
              <w:rPr>
                <w:rFonts w:ascii="Arial" w:hAnsi="Arial" w:cs="Arial"/>
                <w:b/>
                <w:lang w:val="es-CO" w:eastAsia="es-CO"/>
              </w:rPr>
              <w:t xml:space="preserve">220501095 </w:t>
            </w:r>
            <w:r w:rsidRPr="00E32AF0">
              <w:rPr>
                <w:rFonts w:ascii="Arial" w:hAnsi="Arial" w:cs="Arial"/>
                <w:b/>
                <w:lang w:val="es-CO" w:eastAsia="es-CO"/>
              </w:rPr>
              <w:t>02</w:t>
            </w:r>
            <w:r>
              <w:rPr>
                <w:rFonts w:ascii="Arial" w:hAnsi="Arial" w:cs="Arial"/>
                <w:lang w:val="es-CO" w:eastAsia="es-CO"/>
              </w:rPr>
              <w:t xml:space="preserve"> </w:t>
            </w:r>
            <w:r w:rsidRPr="00D92D35">
              <w:rPr>
                <w:rFonts w:ascii="Arial" w:hAnsi="Arial" w:cs="Arial"/>
                <w:lang w:val="es-CO" w:eastAsia="es-CO"/>
              </w:rPr>
              <w:t>Diseñar el modelo de datos del software de acuerdo con las especificaciones del análisis.</w:t>
            </w:r>
          </w:p>
          <w:p w14:paraId="7CC8B2E5" w14:textId="77777777" w:rsidR="00D92D35" w:rsidRDefault="00D92D35" w:rsidP="003D57C7">
            <w:pPr>
              <w:shd w:val="clear" w:color="auto" w:fill="FFFFFF"/>
              <w:jc w:val="both"/>
              <w:rPr>
                <w:rFonts w:ascii="Arial" w:hAnsi="Arial" w:cs="Arial"/>
                <w:lang w:val="es-CO" w:eastAsia="es-CO"/>
              </w:rPr>
            </w:pPr>
          </w:p>
          <w:p w14:paraId="3A83ECB5" w14:textId="77777777" w:rsidR="00D92D35" w:rsidRDefault="00D92D35" w:rsidP="00E32AF0">
            <w:pPr>
              <w:pStyle w:val="Prrafodelista"/>
              <w:numPr>
                <w:ilvl w:val="0"/>
                <w:numId w:val="66"/>
              </w:numPr>
              <w:shd w:val="clear" w:color="auto" w:fill="FFFFFF"/>
              <w:jc w:val="both"/>
              <w:rPr>
                <w:rFonts w:ascii="Arial" w:hAnsi="Arial" w:cs="Arial"/>
                <w:lang w:val="es-CO" w:eastAsia="es-CO"/>
              </w:rPr>
            </w:pPr>
            <w:r w:rsidRPr="00E32AF0">
              <w:rPr>
                <w:rFonts w:ascii="Arial" w:hAnsi="Arial" w:cs="Arial"/>
                <w:b/>
                <w:caps/>
              </w:rPr>
              <w:t>m</w:t>
            </w:r>
            <w:r w:rsidRPr="00E32AF0">
              <w:rPr>
                <w:rFonts w:ascii="Arial" w:hAnsi="Arial" w:cs="Arial"/>
                <w:b/>
              </w:rPr>
              <w:t>odelo lógico de datos (Modelo Relacional):</w:t>
            </w:r>
            <w:r>
              <w:rPr>
                <w:rFonts w:ascii="Arial" w:hAnsi="Arial" w:cs="Arial"/>
              </w:rPr>
              <w:t xml:space="preserve"> c</w:t>
            </w:r>
            <w:r w:rsidRPr="00E32AF0">
              <w:rPr>
                <w:rFonts w:ascii="Arial" w:hAnsi="Arial" w:cs="Arial"/>
              </w:rPr>
              <w:t xml:space="preserve">oncepto, representación,  </w:t>
            </w:r>
            <w:r>
              <w:rPr>
                <w:rFonts w:ascii="Arial" w:hAnsi="Arial" w:cs="Arial"/>
              </w:rPr>
              <w:t>cardinalidad,</w:t>
            </w:r>
            <w:r w:rsidRPr="00E32AF0">
              <w:rPr>
                <w:rFonts w:ascii="Arial" w:hAnsi="Arial" w:cs="Arial"/>
              </w:rPr>
              <w:t xml:space="preserve"> reglas de transformación de modelo conceptual a modelo lógico, herramientas para el diseño de base de datos</w:t>
            </w:r>
            <w:r w:rsidRPr="00E32AF0">
              <w:rPr>
                <w:rFonts w:ascii="Arial" w:hAnsi="Arial" w:cs="Arial"/>
                <w:lang w:val="es-CO" w:eastAsia="es-CO"/>
              </w:rPr>
              <w:t>.</w:t>
            </w:r>
          </w:p>
          <w:p w14:paraId="53834D79" w14:textId="5597D420" w:rsidR="00D92D35" w:rsidRPr="003F4DB6" w:rsidRDefault="00D92D35" w:rsidP="007725BE">
            <w:pPr>
              <w:pStyle w:val="Prrafodelista"/>
              <w:numPr>
                <w:ilvl w:val="0"/>
                <w:numId w:val="66"/>
              </w:numPr>
              <w:shd w:val="clear" w:color="auto" w:fill="FFFFFF"/>
              <w:jc w:val="both"/>
              <w:rPr>
                <w:rFonts w:ascii="Arial" w:hAnsi="Arial" w:cs="Arial"/>
                <w:lang w:val="es-CO" w:eastAsia="es-CO"/>
              </w:rPr>
            </w:pPr>
            <w:r w:rsidRPr="003F4DB6">
              <w:rPr>
                <w:rFonts w:ascii="Arial" w:hAnsi="Arial" w:cs="Arial"/>
                <w:b/>
              </w:rPr>
              <w:t xml:space="preserve">Bases de datos: </w:t>
            </w:r>
            <w:r w:rsidRPr="003F4DB6">
              <w:rPr>
                <w:rFonts w:ascii="Arial" w:hAnsi="Arial" w:cs="Arial"/>
              </w:rPr>
              <w:t xml:space="preserve">conceptos, características, </w:t>
            </w:r>
            <w:r w:rsidR="00E84A19" w:rsidRPr="003F4DB6">
              <w:rPr>
                <w:rFonts w:ascii="Arial" w:hAnsi="Arial" w:cs="Arial"/>
              </w:rPr>
              <w:t xml:space="preserve">relacionales, no relacionales, </w:t>
            </w:r>
            <w:r w:rsidRPr="003F4DB6">
              <w:rPr>
                <w:rFonts w:ascii="Arial" w:hAnsi="Arial" w:cs="Arial"/>
              </w:rPr>
              <w:t>motores</w:t>
            </w:r>
            <w:r w:rsidR="00E84A19" w:rsidRPr="003F4DB6">
              <w:rPr>
                <w:rFonts w:ascii="Arial" w:hAnsi="Arial" w:cs="Arial"/>
              </w:rPr>
              <w:t>.</w:t>
            </w:r>
            <w:r w:rsidR="00E84A19" w:rsidRPr="003F4DB6">
              <w:rPr>
                <w:rFonts w:ascii="Arial" w:hAnsi="Arial" w:cs="Arial"/>
                <w:b/>
              </w:rPr>
              <w:t xml:space="preserve"> </w:t>
            </w:r>
          </w:p>
          <w:p w14:paraId="6F400EDE" w14:textId="77777777" w:rsidR="00D92D35" w:rsidRPr="00E32AF0" w:rsidRDefault="00F36DDF" w:rsidP="00E32AF0">
            <w:pPr>
              <w:pStyle w:val="Prrafodelista"/>
              <w:numPr>
                <w:ilvl w:val="0"/>
                <w:numId w:val="66"/>
              </w:numPr>
              <w:shd w:val="clear" w:color="auto" w:fill="FFFFFF"/>
              <w:jc w:val="both"/>
              <w:rPr>
                <w:rFonts w:ascii="Arial" w:hAnsi="Arial" w:cs="Arial"/>
                <w:lang w:val="es-CO" w:eastAsia="es-CO"/>
              </w:rPr>
            </w:pPr>
            <w:r>
              <w:rPr>
                <w:rFonts w:ascii="Arial" w:hAnsi="Arial" w:cs="Arial"/>
                <w:b/>
              </w:rPr>
              <w:t xml:space="preserve">Diccionario de </w:t>
            </w:r>
            <w:r w:rsidR="00D92D35">
              <w:rPr>
                <w:rFonts w:ascii="Arial" w:hAnsi="Arial" w:cs="Arial"/>
                <w:b/>
              </w:rPr>
              <w:t>datos</w:t>
            </w:r>
            <w:r w:rsidR="00D92D35">
              <w:rPr>
                <w:rFonts w:ascii="Arial" w:hAnsi="Arial" w:cs="Arial"/>
              </w:rPr>
              <w:t>: tipo</w:t>
            </w:r>
            <w:r>
              <w:rPr>
                <w:rFonts w:ascii="Arial" w:hAnsi="Arial" w:cs="Arial"/>
              </w:rPr>
              <w:t xml:space="preserve"> de datos</w:t>
            </w:r>
            <w:r w:rsidR="00D92D35">
              <w:rPr>
                <w:rFonts w:ascii="Arial" w:hAnsi="Arial" w:cs="Arial"/>
              </w:rPr>
              <w:t>,</w:t>
            </w:r>
            <w:r w:rsidR="00D92D35" w:rsidRPr="00DA433F">
              <w:rPr>
                <w:rFonts w:ascii="Arial" w:hAnsi="Arial" w:cs="Arial"/>
              </w:rPr>
              <w:t xml:space="preserve"> tamaño de los de datos, estándares de nombrado, restricciones y dominio de datos</w:t>
            </w:r>
            <w:r w:rsidR="00D92D35">
              <w:rPr>
                <w:rFonts w:ascii="Arial" w:hAnsi="Arial" w:cs="Arial"/>
              </w:rPr>
              <w:t>.</w:t>
            </w:r>
          </w:p>
          <w:p w14:paraId="07875AC8" w14:textId="77777777" w:rsidR="00D92D35" w:rsidRPr="00E32AF0" w:rsidRDefault="00D92D35" w:rsidP="00E32AF0">
            <w:pPr>
              <w:pStyle w:val="Prrafodelista"/>
              <w:numPr>
                <w:ilvl w:val="0"/>
                <w:numId w:val="66"/>
              </w:numPr>
              <w:shd w:val="clear" w:color="auto" w:fill="FFFFFF"/>
              <w:jc w:val="both"/>
              <w:rPr>
                <w:rFonts w:ascii="Arial" w:hAnsi="Arial" w:cs="Arial"/>
                <w:lang w:val="es-CO" w:eastAsia="es-CO"/>
              </w:rPr>
            </w:pPr>
            <w:r>
              <w:rPr>
                <w:rFonts w:ascii="Arial" w:hAnsi="Arial" w:cs="Arial"/>
                <w:b/>
              </w:rPr>
              <w:t xml:space="preserve">Normalización: </w:t>
            </w:r>
            <w:r w:rsidRPr="00E32AF0">
              <w:rPr>
                <w:rFonts w:ascii="Arial" w:hAnsi="Arial" w:cs="Arial"/>
              </w:rPr>
              <w:t>co</w:t>
            </w:r>
            <w:r>
              <w:rPr>
                <w:rFonts w:ascii="Arial" w:hAnsi="Arial" w:cs="Arial"/>
              </w:rPr>
              <w:t>n</w:t>
            </w:r>
            <w:r w:rsidRPr="00E32AF0">
              <w:rPr>
                <w:rFonts w:ascii="Arial" w:hAnsi="Arial" w:cs="Arial"/>
              </w:rPr>
              <w:t>ceptos, formas normales, ejemplos</w:t>
            </w:r>
            <w:r w:rsidR="00CE0EDC">
              <w:rPr>
                <w:rFonts w:ascii="Arial" w:hAnsi="Arial" w:cs="Arial"/>
              </w:rPr>
              <w:t>.</w:t>
            </w:r>
          </w:p>
          <w:p w14:paraId="6EB24F25" w14:textId="77777777" w:rsidR="00D92D35" w:rsidRPr="00E32AF0" w:rsidRDefault="00CB4E5B" w:rsidP="00E32AF0">
            <w:pPr>
              <w:numPr>
                <w:ilvl w:val="0"/>
                <w:numId w:val="66"/>
              </w:numPr>
              <w:shd w:val="clear" w:color="auto" w:fill="FFFFFF"/>
              <w:jc w:val="both"/>
              <w:rPr>
                <w:rFonts w:ascii="Arial" w:hAnsi="Arial" w:cs="Arial"/>
                <w:lang w:val="es-CO" w:eastAsia="es-CO"/>
              </w:rPr>
            </w:pPr>
            <w:r w:rsidRPr="00BE3D0A">
              <w:rPr>
                <w:rFonts w:ascii="Arial" w:hAnsi="Arial" w:cs="Arial"/>
                <w:b/>
              </w:rPr>
              <w:t>Seguridad de la Información</w:t>
            </w:r>
            <w:r w:rsidRPr="00BE3D0A">
              <w:rPr>
                <w:rFonts w:ascii="Arial" w:hAnsi="Arial" w:cs="Arial"/>
              </w:rPr>
              <w:t>: concepto,</w:t>
            </w:r>
            <w:r w:rsidR="00BE3D0A" w:rsidRPr="00BE3D0A">
              <w:rPr>
                <w:rFonts w:ascii="Arial" w:hAnsi="Arial" w:cs="Arial"/>
              </w:rPr>
              <w:t xml:space="preserve"> políticas, </w:t>
            </w:r>
            <w:r w:rsidR="00C25ECB">
              <w:rPr>
                <w:rFonts w:ascii="Arial" w:hAnsi="Arial" w:cs="Arial"/>
              </w:rPr>
              <w:t>encriptación de datos</w:t>
            </w:r>
            <w:r w:rsidR="00BE3D0A">
              <w:rPr>
                <w:rFonts w:ascii="Arial" w:hAnsi="Arial" w:cs="Arial"/>
              </w:rPr>
              <w:t>, tratamiento de datos personales, niveles de acceso.</w:t>
            </w:r>
          </w:p>
          <w:p w14:paraId="499329E3" w14:textId="77777777" w:rsidR="00BE3D0A" w:rsidRPr="00BE3D0A" w:rsidRDefault="00BE3D0A">
            <w:pPr>
              <w:shd w:val="clear" w:color="auto" w:fill="FFFFFF"/>
              <w:jc w:val="both"/>
              <w:rPr>
                <w:rFonts w:ascii="Arial" w:hAnsi="Arial" w:cs="Arial"/>
                <w:lang w:val="es-CO" w:eastAsia="es-CO"/>
              </w:rPr>
            </w:pPr>
          </w:p>
          <w:p w14:paraId="2DBAD596" w14:textId="77777777" w:rsidR="00EA570F" w:rsidRDefault="00ED1CFB" w:rsidP="003D57C7">
            <w:pPr>
              <w:shd w:val="clear" w:color="auto" w:fill="FFFFFF"/>
              <w:jc w:val="both"/>
              <w:rPr>
                <w:rFonts w:ascii="Arial" w:hAnsi="Arial" w:cs="Arial"/>
                <w:lang w:val="es-CO" w:eastAsia="es-CO"/>
              </w:rPr>
            </w:pPr>
            <w:r w:rsidRPr="009E3F90">
              <w:rPr>
                <w:rFonts w:ascii="Arial" w:hAnsi="Arial" w:cs="Arial"/>
                <w:b/>
                <w:lang w:val="es-CO" w:eastAsia="es-CO"/>
              </w:rPr>
              <w:t>2205010</w:t>
            </w:r>
            <w:r>
              <w:rPr>
                <w:rFonts w:ascii="Arial" w:hAnsi="Arial" w:cs="Arial"/>
                <w:b/>
                <w:lang w:val="es-CO" w:eastAsia="es-CO"/>
              </w:rPr>
              <w:t>95</w:t>
            </w:r>
            <w:r w:rsidRPr="009E3F90">
              <w:rPr>
                <w:rFonts w:ascii="Arial" w:hAnsi="Arial" w:cs="Arial"/>
                <w:b/>
                <w:lang w:val="es-CO" w:eastAsia="es-CO"/>
              </w:rPr>
              <w:t xml:space="preserve"> </w:t>
            </w:r>
            <w:r w:rsidR="00EA570F" w:rsidRPr="009E3F90">
              <w:rPr>
                <w:rFonts w:ascii="Arial" w:hAnsi="Arial" w:cs="Arial"/>
                <w:b/>
                <w:lang w:val="es-CO" w:eastAsia="es-CO"/>
              </w:rPr>
              <w:t>0</w:t>
            </w:r>
            <w:r w:rsidR="00D92D35">
              <w:rPr>
                <w:rFonts w:ascii="Arial" w:hAnsi="Arial" w:cs="Arial"/>
                <w:b/>
                <w:lang w:val="es-CO" w:eastAsia="es-CO"/>
              </w:rPr>
              <w:t>3</w:t>
            </w:r>
            <w:r w:rsidR="00EA570F" w:rsidRPr="009E3F90">
              <w:rPr>
                <w:rFonts w:ascii="Arial" w:hAnsi="Arial" w:cs="Arial"/>
                <w:lang w:val="es-CO" w:eastAsia="es-CO"/>
              </w:rPr>
              <w:t xml:space="preserve"> </w:t>
            </w:r>
            <w:r w:rsidR="00AB55CE" w:rsidRPr="00AB55CE">
              <w:rPr>
                <w:rFonts w:ascii="Arial" w:hAnsi="Arial" w:cs="Arial"/>
                <w:lang w:val="es-CO" w:eastAsia="es-CO"/>
              </w:rPr>
              <w:t>Elaborar los artefactos de diseño del software siguiendo las prácticas de la metodología seleccionada</w:t>
            </w:r>
            <w:r w:rsidR="00CE0EDC">
              <w:rPr>
                <w:rFonts w:ascii="Arial" w:hAnsi="Arial" w:cs="Arial"/>
                <w:lang w:val="es-CO" w:eastAsia="es-CO"/>
              </w:rPr>
              <w:t>.</w:t>
            </w:r>
            <w:r w:rsidRPr="009E3F90" w:rsidDel="00ED1CFB">
              <w:rPr>
                <w:rFonts w:ascii="Arial" w:hAnsi="Arial" w:cs="Arial"/>
              </w:rPr>
              <w:t xml:space="preserve"> </w:t>
            </w:r>
          </w:p>
          <w:p w14:paraId="73A0B973" w14:textId="77777777" w:rsidR="00EA570F" w:rsidRPr="009E3F90" w:rsidRDefault="00EA570F" w:rsidP="00E32AF0">
            <w:pPr>
              <w:shd w:val="clear" w:color="auto" w:fill="FFFFFF"/>
              <w:ind w:left="360"/>
              <w:jc w:val="both"/>
              <w:rPr>
                <w:rFonts w:ascii="Arial" w:hAnsi="Arial" w:cs="Arial"/>
                <w:lang w:val="es-CO" w:eastAsia="es-CO"/>
              </w:rPr>
            </w:pPr>
          </w:p>
          <w:p w14:paraId="77F7686F" w14:textId="77777777" w:rsidR="004510C4" w:rsidRPr="00E32AF0" w:rsidRDefault="00EA570F" w:rsidP="00E32AF0">
            <w:pPr>
              <w:pStyle w:val="Prrafodelista"/>
              <w:numPr>
                <w:ilvl w:val="0"/>
                <w:numId w:val="66"/>
              </w:numPr>
              <w:shd w:val="clear" w:color="auto" w:fill="FFFFFF"/>
              <w:jc w:val="both"/>
              <w:rPr>
                <w:rFonts w:ascii="Arial" w:hAnsi="Arial" w:cs="Arial"/>
                <w:lang w:val="es-CO" w:eastAsia="es-CO"/>
              </w:rPr>
            </w:pPr>
            <w:r w:rsidRPr="00E32AF0">
              <w:rPr>
                <w:rFonts w:ascii="Arial" w:hAnsi="Arial" w:cs="Arial"/>
                <w:b/>
                <w:caps/>
              </w:rPr>
              <w:t>D</w:t>
            </w:r>
            <w:r w:rsidR="00BB6E0E" w:rsidRPr="00E32AF0">
              <w:rPr>
                <w:rFonts w:ascii="Arial" w:hAnsi="Arial" w:cs="Arial"/>
                <w:b/>
              </w:rPr>
              <w:t>iagrama  de clases</w:t>
            </w:r>
            <w:r w:rsidR="004510C4" w:rsidRPr="00E32AF0">
              <w:rPr>
                <w:rFonts w:ascii="Arial" w:hAnsi="Arial" w:cs="Arial"/>
              </w:rPr>
              <w:t>: atributos, métodos</w:t>
            </w:r>
            <w:r w:rsidR="003E5C1E" w:rsidRPr="00E32AF0">
              <w:rPr>
                <w:rFonts w:ascii="Arial" w:hAnsi="Arial" w:cs="Arial"/>
              </w:rPr>
              <w:t xml:space="preserve">, </w:t>
            </w:r>
            <w:r w:rsidR="004510C4" w:rsidRPr="00E32AF0">
              <w:rPr>
                <w:rFonts w:ascii="Arial" w:hAnsi="Arial" w:cs="Arial"/>
              </w:rPr>
              <w:t>relaciones.</w:t>
            </w:r>
          </w:p>
          <w:p w14:paraId="696E6DAC" w14:textId="77777777" w:rsidR="00031968" w:rsidRPr="00E32AF0" w:rsidRDefault="004510C4" w:rsidP="00CB4E5B">
            <w:pPr>
              <w:numPr>
                <w:ilvl w:val="0"/>
                <w:numId w:val="66"/>
              </w:numPr>
              <w:shd w:val="clear" w:color="auto" w:fill="FFFFFF"/>
              <w:jc w:val="both"/>
              <w:rPr>
                <w:rFonts w:ascii="Arial" w:hAnsi="Arial" w:cs="Arial"/>
                <w:lang w:val="es-CO" w:eastAsia="es-CO"/>
              </w:rPr>
            </w:pPr>
            <w:r w:rsidRPr="00E32AF0">
              <w:rPr>
                <w:rFonts w:ascii="Arial" w:hAnsi="Arial" w:cs="Arial"/>
                <w:b/>
              </w:rPr>
              <w:t>Patrones de diseño (GOF)</w:t>
            </w:r>
            <w:r>
              <w:rPr>
                <w:rFonts w:ascii="Arial" w:hAnsi="Arial" w:cs="Arial"/>
              </w:rPr>
              <w:t>: conceptos</w:t>
            </w:r>
            <w:r w:rsidR="00201933">
              <w:rPr>
                <w:rFonts w:ascii="Arial" w:hAnsi="Arial" w:cs="Arial"/>
              </w:rPr>
              <w:t xml:space="preserve">, comportamentales (estrategia, comando, </w:t>
            </w:r>
            <w:proofErr w:type="spellStart"/>
            <w:r w:rsidR="00201933">
              <w:rPr>
                <w:rFonts w:ascii="Arial" w:hAnsi="Arial" w:cs="Arial"/>
              </w:rPr>
              <w:t>iterador</w:t>
            </w:r>
            <w:proofErr w:type="spellEnd"/>
            <w:r w:rsidR="00201933">
              <w:rPr>
                <w:rFonts w:ascii="Arial" w:hAnsi="Arial" w:cs="Arial"/>
              </w:rPr>
              <w:t>), creacionales (</w:t>
            </w:r>
            <w:proofErr w:type="spellStart"/>
            <w:r w:rsidR="00201933">
              <w:rPr>
                <w:rFonts w:ascii="Arial" w:hAnsi="Arial" w:cs="Arial"/>
              </w:rPr>
              <w:t>singleton</w:t>
            </w:r>
            <w:proofErr w:type="spellEnd"/>
            <w:r w:rsidR="00201933">
              <w:rPr>
                <w:rFonts w:ascii="Arial" w:hAnsi="Arial" w:cs="Arial"/>
              </w:rPr>
              <w:t>, fábrica abstracta), estructurales (fachada</w:t>
            </w:r>
            <w:r w:rsidR="00DE3EC4">
              <w:rPr>
                <w:rFonts w:ascii="Arial" w:hAnsi="Arial" w:cs="Arial"/>
              </w:rPr>
              <w:t xml:space="preserve">, </w:t>
            </w:r>
            <w:proofErr w:type="spellStart"/>
            <w:r w:rsidR="00DE3EC4">
              <w:rPr>
                <w:rFonts w:ascii="Arial" w:hAnsi="Arial" w:cs="Arial"/>
              </w:rPr>
              <w:t>decorator</w:t>
            </w:r>
            <w:proofErr w:type="spellEnd"/>
            <w:r w:rsidR="00201933">
              <w:rPr>
                <w:rFonts w:ascii="Arial" w:hAnsi="Arial" w:cs="Arial"/>
              </w:rPr>
              <w:t>).</w:t>
            </w:r>
          </w:p>
          <w:p w14:paraId="5CE98E88" w14:textId="77777777" w:rsidR="00EF32FD" w:rsidRPr="00957271" w:rsidRDefault="00883A53" w:rsidP="00CB4E5B">
            <w:pPr>
              <w:numPr>
                <w:ilvl w:val="0"/>
                <w:numId w:val="66"/>
              </w:numPr>
              <w:shd w:val="clear" w:color="auto" w:fill="FFFFFF"/>
              <w:jc w:val="both"/>
              <w:rPr>
                <w:rFonts w:ascii="Arial" w:hAnsi="Arial" w:cs="Arial"/>
                <w:lang w:val="es-CO" w:eastAsia="es-CO"/>
              </w:rPr>
            </w:pPr>
            <w:r w:rsidRPr="008C02DF">
              <w:rPr>
                <w:rFonts w:ascii="Arial" w:hAnsi="Arial" w:cs="Arial"/>
                <w:b/>
              </w:rPr>
              <w:t>Arquitectura de software</w:t>
            </w:r>
            <w:r w:rsidRPr="009E3F90">
              <w:rPr>
                <w:rFonts w:ascii="Arial" w:hAnsi="Arial" w:cs="Arial"/>
                <w:lang w:val="es-CO" w:eastAsia="es-CO"/>
              </w:rPr>
              <w:t>: </w:t>
            </w:r>
            <w:r>
              <w:rPr>
                <w:rFonts w:ascii="Arial" w:hAnsi="Arial" w:cs="Arial"/>
              </w:rPr>
              <w:t>generalidades, c</w:t>
            </w:r>
            <w:r w:rsidRPr="009E3F90">
              <w:rPr>
                <w:rFonts w:ascii="Arial" w:hAnsi="Arial" w:cs="Arial"/>
              </w:rPr>
              <w:t xml:space="preserve">onceptos, </w:t>
            </w:r>
            <w:r>
              <w:rPr>
                <w:rFonts w:ascii="Arial" w:hAnsi="Arial" w:cs="Arial"/>
              </w:rPr>
              <w:t xml:space="preserve">tipos de arquitecturas, </w:t>
            </w:r>
            <w:r w:rsidRPr="009E3F90">
              <w:rPr>
                <w:rFonts w:ascii="Arial" w:hAnsi="Arial" w:cs="Arial"/>
              </w:rPr>
              <w:t>componentes, vistas y modelos relacionados</w:t>
            </w:r>
            <w:r>
              <w:rPr>
                <w:rFonts w:ascii="Arial" w:hAnsi="Arial" w:cs="Arial"/>
              </w:rPr>
              <w:t xml:space="preserve">, </w:t>
            </w:r>
            <w:r w:rsidR="00DF668D">
              <w:rPr>
                <w:rFonts w:ascii="Arial" w:hAnsi="Arial" w:cs="Arial"/>
              </w:rPr>
              <w:t>cualidades sistémicas</w:t>
            </w:r>
            <w:r w:rsidR="00EF32FD">
              <w:rPr>
                <w:rFonts w:ascii="Arial" w:hAnsi="Arial" w:cs="Arial"/>
              </w:rPr>
              <w:t>.</w:t>
            </w:r>
          </w:p>
          <w:p w14:paraId="4C72495C" w14:textId="1A28EB7F" w:rsidR="00883A53" w:rsidRPr="00957271" w:rsidRDefault="00EF32FD" w:rsidP="00CB4E5B">
            <w:pPr>
              <w:numPr>
                <w:ilvl w:val="0"/>
                <w:numId w:val="66"/>
              </w:numPr>
              <w:shd w:val="clear" w:color="auto" w:fill="FFFFFF"/>
              <w:jc w:val="both"/>
              <w:rPr>
                <w:rFonts w:ascii="Arial" w:hAnsi="Arial" w:cs="Arial"/>
                <w:lang w:val="es-CO" w:eastAsia="es-CO"/>
              </w:rPr>
            </w:pPr>
            <w:r>
              <w:rPr>
                <w:rFonts w:ascii="Arial" w:hAnsi="Arial" w:cs="Arial"/>
                <w:b/>
              </w:rPr>
              <w:t xml:space="preserve">Arquitectura orientada a </w:t>
            </w:r>
            <w:r w:rsidRPr="00957271">
              <w:rPr>
                <w:rFonts w:ascii="Arial" w:hAnsi="Arial" w:cs="Arial"/>
                <w:b/>
              </w:rPr>
              <w:t>servicios (SOA):</w:t>
            </w:r>
            <w:r>
              <w:rPr>
                <w:rFonts w:ascii="Arial" w:hAnsi="Arial" w:cs="Arial"/>
              </w:rPr>
              <w:t xml:space="preserve"> conceptos, aplicaciones.</w:t>
            </w:r>
          </w:p>
          <w:p w14:paraId="57751B26" w14:textId="77777777" w:rsidR="00883A53" w:rsidRPr="009E3F90" w:rsidRDefault="00883A53" w:rsidP="00CB4E5B">
            <w:pPr>
              <w:numPr>
                <w:ilvl w:val="0"/>
                <w:numId w:val="66"/>
              </w:numPr>
              <w:shd w:val="clear" w:color="auto" w:fill="FFFFFF"/>
              <w:jc w:val="both"/>
              <w:rPr>
                <w:rFonts w:ascii="Arial" w:hAnsi="Arial" w:cs="Arial"/>
                <w:lang w:val="es-CO" w:eastAsia="es-CO"/>
              </w:rPr>
            </w:pPr>
            <w:r>
              <w:rPr>
                <w:rFonts w:ascii="Arial" w:hAnsi="Arial" w:cs="Arial"/>
                <w:b/>
              </w:rPr>
              <w:t>Modelo Vista C</w:t>
            </w:r>
            <w:r w:rsidRPr="008C02DF">
              <w:rPr>
                <w:rFonts w:ascii="Arial" w:hAnsi="Arial" w:cs="Arial"/>
                <w:b/>
              </w:rPr>
              <w:t>ontrolador</w:t>
            </w:r>
            <w:r w:rsidRPr="009E3F90">
              <w:rPr>
                <w:rFonts w:ascii="Arial" w:hAnsi="Arial" w:cs="Arial"/>
              </w:rPr>
              <w:t xml:space="preserve">: </w:t>
            </w:r>
            <w:r>
              <w:rPr>
                <w:rFonts w:ascii="Arial" w:hAnsi="Arial" w:cs="Arial"/>
              </w:rPr>
              <w:t>c</w:t>
            </w:r>
            <w:r w:rsidRPr="009E3F90">
              <w:rPr>
                <w:rFonts w:ascii="Arial" w:hAnsi="Arial" w:cs="Arial"/>
              </w:rPr>
              <w:t>oncepto, implementación</w:t>
            </w:r>
            <w:r w:rsidRPr="009E3F90">
              <w:rPr>
                <w:rFonts w:ascii="Arial" w:hAnsi="Arial" w:cs="Arial"/>
                <w:lang w:val="es-CO" w:eastAsia="es-CO"/>
              </w:rPr>
              <w:t>.</w:t>
            </w:r>
          </w:p>
          <w:p w14:paraId="429F5AA5" w14:textId="77777777" w:rsidR="00883A53" w:rsidRPr="00E32AF0" w:rsidRDefault="00883A53" w:rsidP="00E32AF0">
            <w:pPr>
              <w:numPr>
                <w:ilvl w:val="0"/>
                <w:numId w:val="66"/>
              </w:numPr>
              <w:shd w:val="clear" w:color="auto" w:fill="FFFFFF"/>
              <w:jc w:val="both"/>
              <w:rPr>
                <w:rFonts w:ascii="Arial" w:hAnsi="Arial" w:cs="Arial"/>
                <w:lang w:val="es-CO" w:eastAsia="es-CO"/>
              </w:rPr>
            </w:pPr>
            <w:r w:rsidRPr="008C02DF">
              <w:rPr>
                <w:rFonts w:ascii="Arial" w:hAnsi="Arial" w:cs="Arial"/>
                <w:b/>
              </w:rPr>
              <w:t>Arquitectura  cliente / servidor</w:t>
            </w:r>
            <w:r w:rsidRPr="009E3F90">
              <w:rPr>
                <w:rFonts w:ascii="Arial" w:hAnsi="Arial" w:cs="Arial"/>
              </w:rPr>
              <w:t xml:space="preserve">: </w:t>
            </w:r>
            <w:r>
              <w:rPr>
                <w:rFonts w:ascii="Arial" w:hAnsi="Arial" w:cs="Arial"/>
              </w:rPr>
              <w:t>c</w:t>
            </w:r>
            <w:r w:rsidRPr="009E3F90">
              <w:rPr>
                <w:rFonts w:ascii="Arial" w:hAnsi="Arial" w:cs="Arial"/>
              </w:rPr>
              <w:t>oncepto, 2 capas, 3 capas, N capas, aplicaciones distribuidas, clientes móviles.</w:t>
            </w:r>
          </w:p>
          <w:p w14:paraId="76653D9C" w14:textId="77777777" w:rsidR="00EA570F" w:rsidRPr="009E3F90" w:rsidRDefault="00EA570F" w:rsidP="00E32AF0">
            <w:pPr>
              <w:pStyle w:val="Prrafodelista"/>
              <w:numPr>
                <w:ilvl w:val="0"/>
                <w:numId w:val="66"/>
              </w:numPr>
              <w:rPr>
                <w:lang w:val="es-CO" w:eastAsia="es-CO"/>
              </w:rPr>
            </w:pPr>
            <w:r w:rsidRPr="00E32AF0">
              <w:rPr>
                <w:rFonts w:ascii="Arial" w:hAnsi="Arial" w:cs="Arial"/>
                <w:b/>
              </w:rPr>
              <w:t>Vista de componentes</w:t>
            </w:r>
            <w:r w:rsidRPr="009E3F90">
              <w:t xml:space="preserve">: </w:t>
            </w:r>
            <w:r w:rsidR="004510C4">
              <w:t>d</w:t>
            </w:r>
            <w:r w:rsidRPr="009E3F90">
              <w:t>iagrama  de componentes</w:t>
            </w:r>
            <w:r w:rsidRPr="009E3F90">
              <w:rPr>
                <w:lang w:val="es-CO" w:eastAsia="es-CO"/>
              </w:rPr>
              <w:t>.</w:t>
            </w:r>
          </w:p>
          <w:p w14:paraId="24F9896D" w14:textId="77777777" w:rsidR="00EA570F" w:rsidRDefault="00EA570F" w:rsidP="00CB4E5B">
            <w:pPr>
              <w:numPr>
                <w:ilvl w:val="0"/>
                <w:numId w:val="66"/>
              </w:numPr>
              <w:shd w:val="clear" w:color="auto" w:fill="FFFFFF"/>
              <w:jc w:val="both"/>
              <w:rPr>
                <w:rFonts w:ascii="Arial" w:hAnsi="Arial" w:cs="Arial"/>
                <w:lang w:val="es-CO" w:eastAsia="es-CO"/>
              </w:rPr>
            </w:pPr>
            <w:r w:rsidRPr="003D57C7">
              <w:rPr>
                <w:rFonts w:ascii="Arial" w:hAnsi="Arial" w:cs="Arial"/>
                <w:b/>
                <w:caps/>
              </w:rPr>
              <w:t>V</w:t>
            </w:r>
            <w:r w:rsidRPr="003D57C7">
              <w:rPr>
                <w:rFonts w:ascii="Arial" w:hAnsi="Arial" w:cs="Arial"/>
                <w:b/>
              </w:rPr>
              <w:t>ista física</w:t>
            </w:r>
            <w:r w:rsidRPr="009E3F90">
              <w:rPr>
                <w:rFonts w:ascii="Arial" w:hAnsi="Arial" w:cs="Arial"/>
              </w:rPr>
              <w:t xml:space="preserve">: </w:t>
            </w:r>
            <w:r w:rsidR="004510C4">
              <w:rPr>
                <w:rFonts w:ascii="Arial" w:hAnsi="Arial" w:cs="Arial"/>
              </w:rPr>
              <w:t>d</w:t>
            </w:r>
            <w:r w:rsidRPr="009E3F90">
              <w:rPr>
                <w:rFonts w:ascii="Arial" w:hAnsi="Arial" w:cs="Arial"/>
              </w:rPr>
              <w:t>iagrama de despliegue</w:t>
            </w:r>
            <w:r w:rsidRPr="009E3F90">
              <w:rPr>
                <w:rFonts w:ascii="Arial" w:hAnsi="Arial" w:cs="Arial"/>
                <w:lang w:val="es-CO" w:eastAsia="es-CO"/>
              </w:rPr>
              <w:t>.</w:t>
            </w:r>
          </w:p>
          <w:p w14:paraId="1419E8E7" w14:textId="77777777" w:rsidR="00031968" w:rsidRPr="009E3F90" w:rsidRDefault="00031968" w:rsidP="00CB4E5B">
            <w:pPr>
              <w:numPr>
                <w:ilvl w:val="0"/>
                <w:numId w:val="66"/>
              </w:numPr>
              <w:shd w:val="clear" w:color="auto" w:fill="FFFFFF"/>
              <w:jc w:val="both"/>
              <w:rPr>
                <w:rFonts w:ascii="Arial" w:hAnsi="Arial" w:cs="Arial"/>
                <w:lang w:val="es-CO" w:eastAsia="es-CO"/>
              </w:rPr>
            </w:pPr>
            <w:r>
              <w:rPr>
                <w:rFonts w:ascii="Arial" w:hAnsi="Arial" w:cs="Arial"/>
                <w:b/>
              </w:rPr>
              <w:t xml:space="preserve">Documento de diseño: </w:t>
            </w:r>
            <w:r w:rsidRPr="00E32AF0">
              <w:rPr>
                <w:rFonts w:ascii="Arial" w:hAnsi="Arial" w:cs="Arial"/>
              </w:rPr>
              <w:t>modelos, arquitectura candidata</w:t>
            </w:r>
            <w:r>
              <w:rPr>
                <w:rFonts w:ascii="Arial" w:hAnsi="Arial" w:cs="Arial"/>
              </w:rPr>
              <w:t>.</w:t>
            </w:r>
          </w:p>
          <w:p w14:paraId="00E075A7" w14:textId="77777777" w:rsidR="00EA570F" w:rsidRDefault="00EA570F" w:rsidP="003D57C7">
            <w:pPr>
              <w:shd w:val="clear" w:color="auto" w:fill="FFFFFF"/>
              <w:ind w:left="720"/>
              <w:jc w:val="both"/>
              <w:rPr>
                <w:rFonts w:ascii="Arial" w:hAnsi="Arial" w:cs="Arial"/>
                <w:lang w:val="es-CO" w:eastAsia="es-CO"/>
              </w:rPr>
            </w:pPr>
          </w:p>
          <w:p w14:paraId="3E0E4290" w14:textId="77777777" w:rsidR="00DC4408" w:rsidRDefault="00ED1CFB" w:rsidP="00DC4408">
            <w:pPr>
              <w:autoSpaceDE w:val="0"/>
              <w:autoSpaceDN w:val="0"/>
              <w:adjustRightInd w:val="0"/>
              <w:jc w:val="both"/>
              <w:rPr>
                <w:rFonts w:ascii="Arial" w:hAnsi="Arial" w:cs="Arial"/>
              </w:rPr>
            </w:pPr>
            <w:r w:rsidRPr="00AB55CE">
              <w:rPr>
                <w:rFonts w:ascii="Arial" w:hAnsi="Arial" w:cs="Arial"/>
                <w:b/>
                <w:lang w:val="es-CO" w:eastAsia="es-CO"/>
              </w:rPr>
              <w:t xml:space="preserve">220501095 </w:t>
            </w:r>
            <w:r w:rsidR="00DC4408" w:rsidRPr="00AB55CE">
              <w:rPr>
                <w:rFonts w:ascii="Arial" w:hAnsi="Arial" w:cs="Arial"/>
                <w:b/>
                <w:lang w:val="es-CO" w:eastAsia="es-CO"/>
              </w:rPr>
              <w:t>0</w:t>
            </w:r>
            <w:r w:rsidR="00D92D35" w:rsidRPr="00E32AF0">
              <w:rPr>
                <w:rFonts w:ascii="Arial" w:hAnsi="Arial" w:cs="Arial"/>
                <w:b/>
                <w:lang w:val="es-CO" w:eastAsia="es-CO"/>
              </w:rPr>
              <w:t>4</w:t>
            </w:r>
            <w:r w:rsidR="00DC4408" w:rsidRPr="00AB55CE">
              <w:rPr>
                <w:rFonts w:ascii="Arial" w:hAnsi="Arial" w:cs="Arial"/>
                <w:lang w:val="es-CO" w:eastAsia="es-CO"/>
              </w:rPr>
              <w:t xml:space="preserve"> </w:t>
            </w:r>
            <w:r w:rsidR="00AB55CE" w:rsidRPr="00AB55CE">
              <w:rPr>
                <w:rFonts w:ascii="Arial" w:hAnsi="Arial" w:cs="Arial"/>
              </w:rPr>
              <w:t>Diseñar interfaces gráficas del software adoptando estándares de presentación.</w:t>
            </w:r>
          </w:p>
          <w:p w14:paraId="441C5F50" w14:textId="77777777" w:rsidR="00DC4408" w:rsidRPr="009E3F90" w:rsidRDefault="00DC4408" w:rsidP="00DC4408">
            <w:pPr>
              <w:autoSpaceDE w:val="0"/>
              <w:autoSpaceDN w:val="0"/>
              <w:adjustRightInd w:val="0"/>
              <w:jc w:val="both"/>
              <w:rPr>
                <w:rFonts w:ascii="Arial" w:hAnsi="Arial" w:cs="Arial"/>
                <w:lang w:val="es-CO" w:eastAsia="es-CO"/>
              </w:rPr>
            </w:pPr>
          </w:p>
          <w:p w14:paraId="0F814C91" w14:textId="77777777" w:rsidR="00DC4408" w:rsidRPr="00DC4408" w:rsidRDefault="00DC4408" w:rsidP="00CB4E5B">
            <w:pPr>
              <w:numPr>
                <w:ilvl w:val="0"/>
                <w:numId w:val="66"/>
              </w:numPr>
              <w:autoSpaceDE w:val="0"/>
              <w:autoSpaceDN w:val="0"/>
              <w:adjustRightInd w:val="0"/>
              <w:jc w:val="both"/>
              <w:rPr>
                <w:rFonts w:ascii="Arial" w:hAnsi="Arial" w:cs="Arial"/>
                <w:lang w:val="es-CO" w:eastAsia="es-CO"/>
              </w:rPr>
            </w:pPr>
            <w:r w:rsidRPr="003D57C7">
              <w:rPr>
                <w:rFonts w:ascii="Arial" w:hAnsi="Arial" w:cs="Arial"/>
                <w:b/>
              </w:rPr>
              <w:lastRenderedPageBreak/>
              <w:t>Componente gráfico</w:t>
            </w:r>
            <w:r w:rsidRPr="009E3F90">
              <w:rPr>
                <w:rFonts w:ascii="Arial" w:hAnsi="Arial" w:cs="Arial"/>
              </w:rPr>
              <w:t>: Conceptos, características, teoría del color</w:t>
            </w:r>
            <w:r>
              <w:rPr>
                <w:rFonts w:ascii="Arial" w:hAnsi="Arial" w:cs="Arial"/>
              </w:rPr>
              <w:t>,</w:t>
            </w:r>
            <w:r w:rsidRPr="009E3F90">
              <w:rPr>
                <w:rFonts w:ascii="Arial" w:hAnsi="Arial" w:cs="Arial"/>
              </w:rPr>
              <w:t xml:space="preserve"> usabilidad</w:t>
            </w:r>
            <w:r>
              <w:rPr>
                <w:rFonts w:ascii="Arial" w:hAnsi="Arial" w:cs="Arial"/>
              </w:rPr>
              <w:t>,</w:t>
            </w:r>
            <w:r w:rsidR="007336AC">
              <w:rPr>
                <w:rFonts w:ascii="Arial" w:hAnsi="Arial" w:cs="Arial"/>
              </w:rPr>
              <w:t xml:space="preserve"> </w:t>
            </w:r>
            <w:r w:rsidR="00E338E9">
              <w:rPr>
                <w:rFonts w:ascii="Arial" w:hAnsi="Arial" w:cs="Arial"/>
              </w:rPr>
              <w:t xml:space="preserve">accesibilidad, </w:t>
            </w:r>
            <w:proofErr w:type="spellStart"/>
            <w:r w:rsidRPr="00DC4408">
              <w:rPr>
                <w:rFonts w:ascii="Arial" w:hAnsi="Arial" w:cs="Arial"/>
              </w:rPr>
              <w:t>responsive</w:t>
            </w:r>
            <w:proofErr w:type="spellEnd"/>
            <w:r w:rsidRPr="00DC4408">
              <w:rPr>
                <w:rFonts w:ascii="Arial" w:hAnsi="Arial" w:cs="Arial"/>
              </w:rPr>
              <w:t xml:space="preserve"> </w:t>
            </w:r>
            <w:proofErr w:type="spellStart"/>
            <w:r w:rsidRPr="00DC4408">
              <w:rPr>
                <w:rFonts w:ascii="Arial" w:hAnsi="Arial" w:cs="Arial"/>
              </w:rPr>
              <w:t>design</w:t>
            </w:r>
            <w:proofErr w:type="spellEnd"/>
            <w:r w:rsidR="003746E8">
              <w:rPr>
                <w:rFonts w:ascii="Arial" w:hAnsi="Arial" w:cs="Arial"/>
              </w:rPr>
              <w:t xml:space="preserve">, W3C, web semántica. </w:t>
            </w:r>
          </w:p>
          <w:p w14:paraId="6E631B9B" w14:textId="77777777" w:rsidR="00DC4408" w:rsidRPr="00E32AF0" w:rsidRDefault="00DC4408" w:rsidP="00CB4E5B">
            <w:pPr>
              <w:numPr>
                <w:ilvl w:val="0"/>
                <w:numId w:val="66"/>
              </w:numPr>
              <w:shd w:val="clear" w:color="auto" w:fill="FFFFFF"/>
              <w:jc w:val="both"/>
              <w:rPr>
                <w:rFonts w:ascii="Arial" w:hAnsi="Arial" w:cs="Arial"/>
                <w:lang w:val="es-CO" w:eastAsia="es-CO"/>
              </w:rPr>
            </w:pPr>
            <w:r w:rsidRPr="003D57C7">
              <w:rPr>
                <w:rFonts w:ascii="Arial" w:hAnsi="Arial" w:cs="Arial"/>
                <w:b/>
              </w:rPr>
              <w:t>Diseño de interfaz para dispositivos móviles</w:t>
            </w:r>
            <w:r w:rsidRPr="00177D05">
              <w:rPr>
                <w:rFonts w:ascii="Arial" w:hAnsi="Arial" w:cs="Arial"/>
              </w:rPr>
              <w:t xml:space="preserve">: </w:t>
            </w:r>
            <w:r w:rsidR="006E014E">
              <w:rPr>
                <w:rFonts w:ascii="Arial" w:hAnsi="Arial" w:cs="Arial"/>
              </w:rPr>
              <w:t>c</w:t>
            </w:r>
            <w:r w:rsidRPr="00177D05">
              <w:rPr>
                <w:rFonts w:ascii="Arial" w:hAnsi="Arial" w:cs="Arial"/>
              </w:rPr>
              <w:t xml:space="preserve">onceptos, </w:t>
            </w:r>
            <w:r>
              <w:rPr>
                <w:rFonts w:ascii="Arial" w:hAnsi="Arial" w:cs="Arial"/>
              </w:rPr>
              <w:t xml:space="preserve">dispositivos, </w:t>
            </w:r>
            <w:r w:rsidRPr="00177D05">
              <w:rPr>
                <w:rFonts w:ascii="Arial" w:hAnsi="Arial" w:cs="Arial"/>
              </w:rPr>
              <w:t xml:space="preserve">características, </w:t>
            </w:r>
            <w:r>
              <w:rPr>
                <w:rFonts w:ascii="Arial" w:hAnsi="Arial" w:cs="Arial"/>
              </w:rPr>
              <w:t>parámetros de diseño.</w:t>
            </w:r>
          </w:p>
          <w:p w14:paraId="6B270DB4" w14:textId="77777777" w:rsidR="00846F4D" w:rsidRPr="00FE6A1C" w:rsidRDefault="00846F4D" w:rsidP="00846F4D">
            <w:pPr>
              <w:numPr>
                <w:ilvl w:val="0"/>
                <w:numId w:val="66"/>
              </w:numPr>
              <w:autoSpaceDE w:val="0"/>
              <w:autoSpaceDN w:val="0"/>
              <w:adjustRightInd w:val="0"/>
              <w:jc w:val="both"/>
              <w:rPr>
                <w:rFonts w:ascii="Arial" w:hAnsi="Arial" w:cs="Arial"/>
                <w:lang w:val="es-CO" w:eastAsia="es-CO"/>
              </w:rPr>
            </w:pPr>
            <w:r w:rsidRPr="003D57C7">
              <w:rPr>
                <w:rFonts w:ascii="Arial" w:hAnsi="Arial" w:cs="Arial"/>
                <w:b/>
              </w:rPr>
              <w:t>Tipos de prototipado</w:t>
            </w:r>
            <w:r w:rsidR="003746E8">
              <w:rPr>
                <w:rFonts w:ascii="Arial" w:hAnsi="Arial" w:cs="Arial"/>
              </w:rPr>
              <w:t>: conceptos, técnicas (bocetos,</w:t>
            </w:r>
            <w:r w:rsidRPr="009E3F90">
              <w:rPr>
                <w:rFonts w:ascii="Arial" w:hAnsi="Arial" w:cs="Arial"/>
              </w:rPr>
              <w:t xml:space="preserve"> </w:t>
            </w:r>
            <w:r w:rsidR="003746E8">
              <w:rPr>
                <w:rFonts w:ascii="Arial" w:hAnsi="Arial" w:cs="Arial"/>
              </w:rPr>
              <w:t xml:space="preserve">mapas de navegación, </w:t>
            </w:r>
            <w:r w:rsidRPr="009E3F90">
              <w:rPr>
                <w:rFonts w:ascii="Arial" w:hAnsi="Arial" w:cs="Arial"/>
              </w:rPr>
              <w:t xml:space="preserve">prototipos </w:t>
            </w:r>
            <w:r w:rsidR="003746E8">
              <w:rPr>
                <w:rFonts w:ascii="Arial" w:hAnsi="Arial" w:cs="Arial"/>
              </w:rPr>
              <w:t>en</w:t>
            </w:r>
            <w:r w:rsidRPr="009E3F90">
              <w:rPr>
                <w:rFonts w:ascii="Arial" w:hAnsi="Arial" w:cs="Arial"/>
              </w:rPr>
              <w:t xml:space="preserve"> papel, prototipos de software), herramientas de </w:t>
            </w:r>
            <w:r w:rsidR="003746E8">
              <w:rPr>
                <w:rFonts w:ascii="Arial" w:hAnsi="Arial" w:cs="Arial"/>
              </w:rPr>
              <w:t>a</w:t>
            </w:r>
            <w:r w:rsidRPr="009E3F90">
              <w:rPr>
                <w:rFonts w:ascii="Arial" w:hAnsi="Arial" w:cs="Arial"/>
              </w:rPr>
              <w:t>poyo</w:t>
            </w:r>
            <w:r>
              <w:rPr>
                <w:rFonts w:ascii="Arial" w:hAnsi="Arial" w:cs="Arial"/>
              </w:rPr>
              <w:t>, p</w:t>
            </w:r>
            <w:r w:rsidRPr="00FE6A1C">
              <w:rPr>
                <w:rFonts w:ascii="Arial" w:hAnsi="Arial" w:cs="Arial"/>
              </w:rPr>
              <w:t xml:space="preserve">rototipado para aplicaciones </w:t>
            </w:r>
            <w:r>
              <w:rPr>
                <w:rFonts w:ascii="Arial" w:hAnsi="Arial" w:cs="Arial"/>
              </w:rPr>
              <w:t>w</w:t>
            </w:r>
            <w:r w:rsidRPr="00FE6A1C">
              <w:rPr>
                <w:rFonts w:ascii="Arial" w:hAnsi="Arial" w:cs="Arial"/>
              </w:rPr>
              <w:t xml:space="preserve">eb, </w:t>
            </w:r>
            <w:proofErr w:type="spellStart"/>
            <w:r>
              <w:rPr>
                <w:rFonts w:ascii="Arial" w:hAnsi="Arial" w:cs="Arial"/>
              </w:rPr>
              <w:t>s</w:t>
            </w:r>
            <w:r w:rsidR="003746E8">
              <w:rPr>
                <w:rFonts w:ascii="Arial" w:hAnsi="Arial" w:cs="Arial"/>
              </w:rPr>
              <w:t>tandalone</w:t>
            </w:r>
            <w:proofErr w:type="spellEnd"/>
            <w:r w:rsidR="003746E8">
              <w:rPr>
                <w:rFonts w:ascii="Arial" w:hAnsi="Arial" w:cs="Arial"/>
              </w:rPr>
              <w:t xml:space="preserve"> y m</w:t>
            </w:r>
            <w:r w:rsidRPr="00FE6A1C">
              <w:rPr>
                <w:rFonts w:ascii="Arial" w:hAnsi="Arial" w:cs="Arial"/>
              </w:rPr>
              <w:t>óviles.</w:t>
            </w:r>
          </w:p>
          <w:p w14:paraId="5445B118" w14:textId="77777777" w:rsidR="00EA570F" w:rsidRPr="009E3F90" w:rsidRDefault="00EA570F" w:rsidP="00E32AF0">
            <w:pPr>
              <w:shd w:val="clear" w:color="auto" w:fill="FFFFFF"/>
              <w:jc w:val="both"/>
              <w:rPr>
                <w:rFonts w:ascii="Arial" w:hAnsi="Arial" w:cs="Arial"/>
                <w:lang w:val="es-CO" w:eastAsia="es-CO"/>
              </w:rPr>
            </w:pPr>
          </w:p>
          <w:p w14:paraId="10A7C58E" w14:textId="77777777" w:rsidR="00ED1CFB" w:rsidRDefault="00ED1CFB" w:rsidP="00ED1CFB">
            <w:pPr>
              <w:autoSpaceDE w:val="0"/>
              <w:autoSpaceDN w:val="0"/>
              <w:adjustRightInd w:val="0"/>
              <w:jc w:val="both"/>
              <w:rPr>
                <w:rFonts w:ascii="Arial" w:hAnsi="Arial" w:cs="Arial"/>
              </w:rPr>
            </w:pPr>
            <w:r w:rsidRPr="009E3F90">
              <w:rPr>
                <w:rFonts w:ascii="Arial" w:hAnsi="Arial" w:cs="Arial"/>
                <w:b/>
                <w:lang w:val="es-CO" w:eastAsia="es-CO"/>
              </w:rPr>
              <w:t>2205010</w:t>
            </w:r>
            <w:r>
              <w:rPr>
                <w:rFonts w:ascii="Arial" w:hAnsi="Arial" w:cs="Arial"/>
                <w:b/>
                <w:lang w:val="es-CO" w:eastAsia="es-CO"/>
              </w:rPr>
              <w:t>95</w:t>
            </w:r>
            <w:r w:rsidRPr="009E3F90">
              <w:rPr>
                <w:rFonts w:ascii="Arial" w:hAnsi="Arial" w:cs="Arial"/>
                <w:b/>
                <w:lang w:val="es-CO" w:eastAsia="es-CO"/>
              </w:rPr>
              <w:t xml:space="preserve"> </w:t>
            </w:r>
            <w:r w:rsidR="00EA570F" w:rsidRPr="009E3F90">
              <w:rPr>
                <w:rFonts w:ascii="Arial" w:hAnsi="Arial" w:cs="Arial"/>
                <w:b/>
                <w:lang w:val="es-CO" w:eastAsia="es-CO"/>
              </w:rPr>
              <w:t>0</w:t>
            </w:r>
            <w:r w:rsidR="00D92D35">
              <w:rPr>
                <w:rFonts w:ascii="Arial" w:hAnsi="Arial" w:cs="Arial"/>
                <w:b/>
                <w:lang w:val="es-CO" w:eastAsia="es-CO"/>
              </w:rPr>
              <w:t>5</w:t>
            </w:r>
            <w:r w:rsidR="00EA570F" w:rsidRPr="009E3F90">
              <w:rPr>
                <w:rFonts w:ascii="Arial" w:hAnsi="Arial" w:cs="Arial"/>
                <w:lang w:val="es-CO" w:eastAsia="es-CO"/>
              </w:rPr>
              <w:t xml:space="preserve"> </w:t>
            </w:r>
            <w:r>
              <w:rPr>
                <w:rFonts w:ascii="Arial" w:hAnsi="Arial" w:cs="Arial"/>
                <w:lang w:val="es-CO" w:eastAsia="es-CO"/>
              </w:rPr>
              <w:t xml:space="preserve"> </w:t>
            </w:r>
            <w:r w:rsidR="00AB55CE" w:rsidRPr="00AB55CE">
              <w:rPr>
                <w:szCs w:val="20"/>
                <w:lang w:val="es-CO" w:eastAsia="es-CO"/>
              </w:rPr>
              <w:t>Verificar los entregables de la fase de diseño del software de acuerdo con lo establecido en el  informe de análisis</w:t>
            </w:r>
            <w:r w:rsidRPr="00E66B40">
              <w:rPr>
                <w:szCs w:val="20"/>
                <w:lang w:val="es-CO" w:eastAsia="es-CO"/>
              </w:rPr>
              <w:t>.</w:t>
            </w:r>
          </w:p>
          <w:p w14:paraId="0F529847" w14:textId="77777777" w:rsidR="00EA570F" w:rsidRPr="009E3F90" w:rsidRDefault="00EA570F" w:rsidP="003D57C7">
            <w:pPr>
              <w:autoSpaceDE w:val="0"/>
              <w:autoSpaceDN w:val="0"/>
              <w:adjustRightInd w:val="0"/>
              <w:jc w:val="both"/>
              <w:rPr>
                <w:rFonts w:ascii="Arial" w:hAnsi="Arial" w:cs="Arial"/>
                <w:lang w:val="es-CO" w:eastAsia="es-CO"/>
              </w:rPr>
            </w:pPr>
          </w:p>
          <w:p w14:paraId="6EA89E67" w14:textId="77777777" w:rsidR="00EA570F" w:rsidRPr="009E3F90" w:rsidRDefault="00EA570F" w:rsidP="00E32AF0">
            <w:pPr>
              <w:pStyle w:val="Prrafodelista"/>
              <w:numPr>
                <w:ilvl w:val="0"/>
                <w:numId w:val="66"/>
              </w:numPr>
              <w:rPr>
                <w:lang w:val="es-CO" w:eastAsia="es-CO"/>
              </w:rPr>
            </w:pPr>
            <w:r w:rsidRPr="003D57C7">
              <w:rPr>
                <w:b/>
                <w:lang w:val="es-CO" w:eastAsia="es-CO"/>
              </w:rPr>
              <w:t>Técnicas de evaluación</w:t>
            </w:r>
            <w:r w:rsidRPr="009E3F90">
              <w:rPr>
                <w:lang w:val="es-CO" w:eastAsia="es-CO"/>
              </w:rPr>
              <w:t xml:space="preserve">: </w:t>
            </w:r>
            <w:r w:rsidR="00F4302A">
              <w:rPr>
                <w:lang w:val="es-CO" w:eastAsia="es-CO"/>
              </w:rPr>
              <w:t>i</w:t>
            </w:r>
            <w:r w:rsidRPr="009E3F90">
              <w:rPr>
                <w:lang w:val="es-CO" w:eastAsia="es-CO"/>
              </w:rPr>
              <w:t xml:space="preserve">nspección, </w:t>
            </w:r>
            <w:r w:rsidR="006E014E">
              <w:rPr>
                <w:lang w:val="es-CO" w:eastAsia="es-CO"/>
              </w:rPr>
              <w:t>r</w:t>
            </w:r>
            <w:r w:rsidRPr="009E3F90">
              <w:rPr>
                <w:lang w:val="es-CO" w:eastAsia="es-CO"/>
              </w:rPr>
              <w:t>evisión.</w:t>
            </w:r>
          </w:p>
          <w:p w14:paraId="55D1C19D" w14:textId="77777777" w:rsidR="00F4302A" w:rsidRPr="00E32AF0" w:rsidRDefault="00620F21" w:rsidP="00CB4E5B">
            <w:pPr>
              <w:numPr>
                <w:ilvl w:val="0"/>
                <w:numId w:val="66"/>
              </w:numPr>
              <w:autoSpaceDE w:val="0"/>
              <w:autoSpaceDN w:val="0"/>
              <w:adjustRightInd w:val="0"/>
              <w:jc w:val="both"/>
              <w:rPr>
                <w:rFonts w:ascii="Arial" w:hAnsi="Arial" w:cs="Arial"/>
                <w:lang w:val="es-CO" w:eastAsia="es-CO"/>
              </w:rPr>
            </w:pPr>
            <w:r>
              <w:rPr>
                <w:rFonts w:ascii="Arial" w:hAnsi="Arial" w:cs="Arial"/>
                <w:b/>
                <w:lang w:val="es-CO" w:eastAsia="es-CO"/>
              </w:rPr>
              <w:t>Listas de chequeo</w:t>
            </w:r>
            <w:r w:rsidR="00F4302A" w:rsidRPr="00E32AF0">
              <w:rPr>
                <w:rFonts w:ascii="Arial" w:hAnsi="Arial" w:cs="Arial"/>
                <w:b/>
                <w:lang w:val="es-CO" w:eastAsia="es-CO"/>
              </w:rPr>
              <w:t>:</w:t>
            </w:r>
            <w:r w:rsidR="00F4302A">
              <w:rPr>
                <w:rFonts w:ascii="Arial" w:hAnsi="Arial" w:cs="Arial"/>
                <w:lang w:val="es-CO" w:eastAsia="es-CO"/>
              </w:rPr>
              <w:t xml:space="preserve"> </w:t>
            </w:r>
            <w:r>
              <w:rPr>
                <w:rFonts w:ascii="Arial" w:hAnsi="Arial" w:cs="Arial"/>
                <w:lang w:val="es-CO" w:eastAsia="es-CO"/>
              </w:rPr>
              <w:t>criterios de aceptación.</w:t>
            </w:r>
          </w:p>
          <w:p w14:paraId="6AFD88F6" w14:textId="77777777" w:rsidR="00EA570F" w:rsidRPr="009E3F90" w:rsidRDefault="00846F4D" w:rsidP="00CB4E5B">
            <w:pPr>
              <w:numPr>
                <w:ilvl w:val="0"/>
                <w:numId w:val="66"/>
              </w:numPr>
              <w:autoSpaceDE w:val="0"/>
              <w:autoSpaceDN w:val="0"/>
              <w:adjustRightInd w:val="0"/>
              <w:jc w:val="both"/>
              <w:rPr>
                <w:rFonts w:ascii="Arial" w:hAnsi="Arial" w:cs="Arial"/>
                <w:lang w:val="es-CO" w:eastAsia="es-CO"/>
              </w:rPr>
            </w:pPr>
            <w:r>
              <w:rPr>
                <w:rFonts w:ascii="Arial" w:hAnsi="Arial" w:cs="Arial"/>
                <w:b/>
                <w:lang w:val="es-CO" w:eastAsia="es-CO"/>
              </w:rPr>
              <w:t>P</w:t>
            </w:r>
            <w:r w:rsidR="005A6370" w:rsidRPr="003D57C7">
              <w:rPr>
                <w:rFonts w:ascii="Arial" w:hAnsi="Arial" w:cs="Arial"/>
                <w:b/>
                <w:lang w:val="es-CO" w:eastAsia="es-CO"/>
              </w:rPr>
              <w:t>rácticas de diseño</w:t>
            </w:r>
            <w:r w:rsidR="003D57C7">
              <w:rPr>
                <w:rFonts w:ascii="Arial" w:hAnsi="Arial" w:cs="Arial"/>
                <w:lang w:val="es-CO" w:eastAsia="es-CO"/>
              </w:rPr>
              <w:t xml:space="preserve">: </w:t>
            </w:r>
            <w:r w:rsidR="00F4302A">
              <w:rPr>
                <w:rFonts w:ascii="Arial" w:hAnsi="Arial" w:cs="Arial"/>
                <w:lang w:val="es-CO" w:eastAsia="es-CO"/>
              </w:rPr>
              <w:t>b</w:t>
            </w:r>
            <w:r w:rsidR="006E014E">
              <w:rPr>
                <w:rFonts w:ascii="Arial" w:hAnsi="Arial" w:cs="Arial"/>
                <w:lang w:val="es-CO" w:eastAsia="es-CO"/>
              </w:rPr>
              <w:t>ajo acoplamiento y alta cohesión</w:t>
            </w:r>
            <w:r w:rsidR="005A6370">
              <w:rPr>
                <w:rFonts w:ascii="Arial" w:hAnsi="Arial" w:cs="Arial"/>
                <w:lang w:val="es-CO" w:eastAsia="es-CO"/>
              </w:rPr>
              <w:t>.</w:t>
            </w:r>
          </w:p>
          <w:p w14:paraId="1B7C38E9" w14:textId="77777777" w:rsidR="00DC4408" w:rsidRPr="009E3F90" w:rsidRDefault="00DC4408" w:rsidP="00CB4E5B">
            <w:pPr>
              <w:numPr>
                <w:ilvl w:val="0"/>
                <w:numId w:val="66"/>
              </w:numPr>
              <w:shd w:val="clear" w:color="auto" w:fill="FFFFFF"/>
              <w:autoSpaceDE w:val="0"/>
              <w:autoSpaceDN w:val="0"/>
              <w:adjustRightInd w:val="0"/>
              <w:jc w:val="both"/>
              <w:rPr>
                <w:rFonts w:ascii="Arial" w:hAnsi="Arial" w:cs="Arial"/>
                <w:lang w:val="es-CO"/>
              </w:rPr>
            </w:pPr>
            <w:r w:rsidRPr="003D57C7">
              <w:rPr>
                <w:rFonts w:ascii="Arial" w:hAnsi="Arial" w:cs="Arial"/>
                <w:b/>
                <w:lang w:val="es-CO" w:eastAsia="es-CO"/>
              </w:rPr>
              <w:t>Informe de diseño</w:t>
            </w:r>
            <w:r w:rsidRPr="009E3F90">
              <w:rPr>
                <w:rFonts w:ascii="Arial" w:hAnsi="Arial" w:cs="Arial"/>
                <w:lang w:val="es-CO" w:eastAsia="es-CO"/>
              </w:rPr>
              <w:t xml:space="preserve">: </w:t>
            </w:r>
            <w:r w:rsidR="00F4302A">
              <w:rPr>
                <w:rFonts w:ascii="Arial" w:hAnsi="Arial" w:cs="Arial"/>
                <w:lang w:val="es-CO" w:eastAsia="es-CO"/>
              </w:rPr>
              <w:t>c</w:t>
            </w:r>
            <w:r w:rsidRPr="009E3F90">
              <w:rPr>
                <w:rFonts w:ascii="Arial" w:hAnsi="Arial" w:cs="Arial"/>
                <w:lang w:val="es-CO" w:eastAsia="es-CO"/>
              </w:rPr>
              <w:t>oncepto, características, artefactos elaborados en la fase de diseño.</w:t>
            </w:r>
          </w:p>
          <w:p w14:paraId="079FF9B8" w14:textId="77777777" w:rsidR="00DC4408" w:rsidRPr="006E014E" w:rsidRDefault="00DC4408" w:rsidP="00CB4E5B">
            <w:pPr>
              <w:numPr>
                <w:ilvl w:val="0"/>
                <w:numId w:val="66"/>
              </w:numPr>
              <w:shd w:val="clear" w:color="auto" w:fill="FFFFFF"/>
              <w:autoSpaceDE w:val="0"/>
              <w:autoSpaceDN w:val="0"/>
              <w:adjustRightInd w:val="0"/>
              <w:jc w:val="both"/>
              <w:rPr>
                <w:rFonts w:ascii="Arial" w:hAnsi="Arial" w:cs="Arial"/>
                <w:lang w:val="es-CO"/>
              </w:rPr>
            </w:pPr>
            <w:r w:rsidRPr="006E014E">
              <w:rPr>
                <w:rFonts w:ascii="Arial" w:hAnsi="Arial" w:cs="Arial"/>
                <w:b/>
                <w:lang w:val="es-CO" w:eastAsia="es-CO"/>
              </w:rPr>
              <w:t>Técnicas de redacción de informes</w:t>
            </w:r>
            <w:r w:rsidR="006E014E" w:rsidRPr="00E32AF0">
              <w:rPr>
                <w:rFonts w:ascii="Arial" w:hAnsi="Arial" w:cs="Arial"/>
                <w:b/>
                <w:lang w:val="es-CO" w:eastAsia="es-CO"/>
              </w:rPr>
              <w:t>:</w:t>
            </w:r>
            <w:r w:rsidR="006E014E">
              <w:rPr>
                <w:rFonts w:ascii="Arial" w:hAnsi="Arial" w:cs="Arial"/>
                <w:lang w:val="es-CO" w:eastAsia="es-CO"/>
              </w:rPr>
              <w:t xml:space="preserve"> documentación, organización de artefactos de diseño.</w:t>
            </w:r>
          </w:p>
          <w:p w14:paraId="1F3BCEBA" w14:textId="77777777" w:rsidR="00EA570F" w:rsidRPr="00DC4408" w:rsidRDefault="00EA570F" w:rsidP="00DC4408">
            <w:pPr>
              <w:shd w:val="clear" w:color="auto" w:fill="FFFFFF"/>
              <w:ind w:left="720"/>
              <w:jc w:val="both"/>
              <w:rPr>
                <w:rFonts w:ascii="Arial" w:hAnsi="Arial" w:cs="Arial"/>
                <w:lang w:val="es-CO" w:eastAsia="es-CO"/>
              </w:rPr>
            </w:pPr>
          </w:p>
        </w:tc>
      </w:tr>
      <w:tr w:rsidR="00EA570F" w:rsidRPr="009E3F90" w14:paraId="2F7B18B8" w14:textId="77777777" w:rsidTr="003D57C7">
        <w:trPr>
          <w:jc w:val="center"/>
        </w:trPr>
        <w:tc>
          <w:tcPr>
            <w:tcW w:w="8998" w:type="dxa"/>
            <w:gridSpan w:val="2"/>
            <w:shd w:val="clear" w:color="auto" w:fill="E6E6E6"/>
            <w:vAlign w:val="center"/>
          </w:tcPr>
          <w:p w14:paraId="62714BF0" w14:textId="77777777" w:rsidR="00EA570F" w:rsidRPr="009E3F90" w:rsidRDefault="00EA570F" w:rsidP="003D57C7">
            <w:pPr>
              <w:jc w:val="both"/>
              <w:rPr>
                <w:rFonts w:ascii="Arial" w:hAnsi="Arial" w:cs="Arial"/>
                <w:color w:val="000000"/>
                <w:lang w:val="es-MX"/>
              </w:rPr>
            </w:pPr>
            <w:r w:rsidRPr="009E3F90">
              <w:rPr>
                <w:rFonts w:ascii="Arial" w:hAnsi="Arial" w:cs="Arial"/>
                <w:b/>
                <w:color w:val="000000"/>
                <w:lang w:val="es-MX"/>
              </w:rPr>
              <w:lastRenderedPageBreak/>
              <w:t>3.2</w:t>
            </w:r>
            <w:r w:rsidRPr="009E3F90">
              <w:rPr>
                <w:rFonts w:ascii="Arial" w:hAnsi="Arial" w:cs="Arial"/>
                <w:color w:val="000000"/>
                <w:lang w:val="es-MX"/>
              </w:rPr>
              <w:t xml:space="preserve">  </w:t>
            </w:r>
            <w:r w:rsidRPr="009E3F90">
              <w:rPr>
                <w:rFonts w:ascii="Arial" w:hAnsi="Arial" w:cs="Arial"/>
                <w:b/>
                <w:color w:val="000000"/>
                <w:lang w:val="es-MX"/>
              </w:rPr>
              <w:t>DE PROCESO</w:t>
            </w:r>
          </w:p>
        </w:tc>
      </w:tr>
      <w:tr w:rsidR="00EA570F" w:rsidRPr="009E3F90" w14:paraId="1722BCFF" w14:textId="77777777" w:rsidTr="003D57C7">
        <w:trPr>
          <w:jc w:val="center"/>
        </w:trPr>
        <w:tc>
          <w:tcPr>
            <w:tcW w:w="8998" w:type="dxa"/>
            <w:gridSpan w:val="2"/>
            <w:tcBorders>
              <w:bottom w:val="single" w:sz="4" w:space="0" w:color="auto"/>
            </w:tcBorders>
          </w:tcPr>
          <w:p w14:paraId="20701F37" w14:textId="77777777" w:rsidR="00EA570F" w:rsidRPr="009E3F90" w:rsidRDefault="00DC5DAA" w:rsidP="003D57C7">
            <w:pPr>
              <w:autoSpaceDE w:val="0"/>
              <w:autoSpaceDN w:val="0"/>
              <w:adjustRightInd w:val="0"/>
              <w:jc w:val="both"/>
              <w:rPr>
                <w:rFonts w:ascii="Arial" w:hAnsi="Arial" w:cs="Arial"/>
                <w:lang w:val="es-CO" w:eastAsia="es-CO"/>
              </w:rPr>
            </w:pPr>
            <w:r w:rsidRPr="00DC5DAA">
              <w:rPr>
                <w:rFonts w:ascii="Arial" w:hAnsi="Arial" w:cs="Arial"/>
                <w:b/>
                <w:lang w:val="es-CO" w:eastAsia="es-CO"/>
              </w:rPr>
              <w:t>220501095 01</w:t>
            </w:r>
            <w:r w:rsidRPr="00DC5DAA">
              <w:rPr>
                <w:rFonts w:ascii="Arial" w:hAnsi="Arial" w:cs="Arial"/>
                <w:b/>
                <w:lang w:val="es-CO" w:eastAsia="es-CO"/>
              </w:rPr>
              <w:tab/>
            </w:r>
            <w:r w:rsidR="00C44A09">
              <w:rPr>
                <w:szCs w:val="20"/>
                <w:lang w:val="es-CO" w:eastAsia="es-CO"/>
              </w:rPr>
              <w:t>Establecer entregables de diseño del software de acuerdo con la metodología seleccionada</w:t>
            </w:r>
            <w:r w:rsidRPr="00E32AF0">
              <w:rPr>
                <w:rFonts w:ascii="Arial" w:hAnsi="Arial" w:cs="Arial"/>
                <w:lang w:val="es-CO" w:eastAsia="es-CO"/>
              </w:rPr>
              <w:t>.</w:t>
            </w:r>
          </w:p>
          <w:p w14:paraId="086A48B1" w14:textId="77777777" w:rsidR="00EA570F" w:rsidRPr="009E3F90" w:rsidRDefault="00EA570F" w:rsidP="003D57C7">
            <w:pPr>
              <w:autoSpaceDE w:val="0"/>
              <w:autoSpaceDN w:val="0"/>
              <w:adjustRightInd w:val="0"/>
              <w:jc w:val="both"/>
              <w:rPr>
                <w:rFonts w:ascii="Arial" w:hAnsi="Arial" w:cs="Arial"/>
                <w:lang w:val="es-CO" w:eastAsia="es-CO"/>
              </w:rPr>
            </w:pPr>
          </w:p>
          <w:p w14:paraId="70735B41" w14:textId="77777777" w:rsidR="00EA570F" w:rsidRDefault="00EA570F" w:rsidP="00701A0D">
            <w:pPr>
              <w:numPr>
                <w:ilvl w:val="0"/>
                <w:numId w:val="40"/>
              </w:numPr>
              <w:autoSpaceDE w:val="0"/>
              <w:autoSpaceDN w:val="0"/>
              <w:adjustRightInd w:val="0"/>
              <w:jc w:val="both"/>
              <w:rPr>
                <w:rFonts w:ascii="Arial" w:hAnsi="Arial" w:cs="Arial"/>
                <w:lang w:val="es-CO" w:eastAsia="es-CO"/>
              </w:rPr>
            </w:pPr>
            <w:r w:rsidRPr="009E3F90">
              <w:rPr>
                <w:rFonts w:ascii="Arial" w:hAnsi="Arial" w:cs="Arial"/>
                <w:lang w:val="es-CO" w:eastAsia="es-CO"/>
              </w:rPr>
              <w:t>Interpretar el informe de análisis.</w:t>
            </w:r>
          </w:p>
          <w:p w14:paraId="1480CC38" w14:textId="360F8DC3" w:rsidR="00DC5DAA" w:rsidRDefault="008B1EAC"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A</w:t>
            </w:r>
            <w:r w:rsidR="004B2871">
              <w:rPr>
                <w:rFonts w:ascii="Arial" w:hAnsi="Arial" w:cs="Arial"/>
                <w:lang w:val="es-CO" w:eastAsia="es-CO"/>
              </w:rPr>
              <w:t>propiar</w:t>
            </w:r>
            <w:r>
              <w:rPr>
                <w:rFonts w:ascii="Arial" w:hAnsi="Arial" w:cs="Arial"/>
                <w:lang w:val="es-CO" w:eastAsia="es-CO"/>
              </w:rPr>
              <w:t xml:space="preserve"> conceptos</w:t>
            </w:r>
            <w:r w:rsidR="004B2871">
              <w:rPr>
                <w:rFonts w:ascii="Arial" w:hAnsi="Arial" w:cs="Arial"/>
                <w:lang w:val="es-CO" w:eastAsia="es-CO"/>
              </w:rPr>
              <w:t xml:space="preserve"> y principios</w:t>
            </w:r>
            <w:r>
              <w:rPr>
                <w:rFonts w:ascii="Arial" w:hAnsi="Arial" w:cs="Arial"/>
                <w:lang w:val="es-CO" w:eastAsia="es-CO"/>
              </w:rPr>
              <w:t xml:space="preserve"> de orientación</w:t>
            </w:r>
            <w:r w:rsidR="00DC5DAA">
              <w:rPr>
                <w:rFonts w:ascii="Arial" w:hAnsi="Arial" w:cs="Arial"/>
                <w:lang w:val="es-CO" w:eastAsia="es-CO"/>
              </w:rPr>
              <w:t xml:space="preserve"> a objetos</w:t>
            </w:r>
            <w:r w:rsidR="00724286">
              <w:rPr>
                <w:rFonts w:ascii="Arial" w:hAnsi="Arial" w:cs="Arial"/>
                <w:lang w:val="es-CO" w:eastAsia="es-CO"/>
              </w:rPr>
              <w:t>.</w:t>
            </w:r>
          </w:p>
          <w:p w14:paraId="2C2740B5" w14:textId="77777777" w:rsidR="00AC1113" w:rsidRDefault="00AC1113"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Definir pl</w:t>
            </w:r>
            <w:r w:rsidR="004B2871">
              <w:rPr>
                <w:rFonts w:ascii="Arial" w:hAnsi="Arial" w:cs="Arial"/>
                <w:lang w:val="es-CO" w:eastAsia="es-CO"/>
              </w:rPr>
              <w:t>ataforma tecnológica</w:t>
            </w:r>
            <w:r>
              <w:rPr>
                <w:rFonts w:ascii="Arial" w:hAnsi="Arial" w:cs="Arial"/>
                <w:lang w:val="es-CO" w:eastAsia="es-CO"/>
              </w:rPr>
              <w:t>.</w:t>
            </w:r>
          </w:p>
          <w:p w14:paraId="78EA3AB7" w14:textId="77777777" w:rsidR="00C44A09" w:rsidRDefault="00C44A09"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Definir entregables de diseño.</w:t>
            </w:r>
          </w:p>
          <w:p w14:paraId="4CDB6BF3" w14:textId="77777777" w:rsidR="00AC1113" w:rsidRDefault="00AC1113" w:rsidP="00E32AF0">
            <w:pPr>
              <w:autoSpaceDE w:val="0"/>
              <w:autoSpaceDN w:val="0"/>
              <w:adjustRightInd w:val="0"/>
              <w:ind w:left="720"/>
              <w:jc w:val="both"/>
              <w:rPr>
                <w:rFonts w:ascii="Arial" w:hAnsi="Arial" w:cs="Arial"/>
                <w:lang w:val="es-CO" w:eastAsia="es-CO"/>
              </w:rPr>
            </w:pPr>
          </w:p>
          <w:p w14:paraId="7982AE7A" w14:textId="77777777" w:rsidR="00451DD8" w:rsidRDefault="00451DD8" w:rsidP="00E32AF0">
            <w:pPr>
              <w:autoSpaceDE w:val="0"/>
              <w:autoSpaceDN w:val="0"/>
              <w:adjustRightInd w:val="0"/>
              <w:jc w:val="both"/>
              <w:rPr>
                <w:rFonts w:ascii="Arial" w:hAnsi="Arial" w:cs="Arial"/>
                <w:lang w:val="es-CO" w:eastAsia="es-CO"/>
              </w:rPr>
            </w:pPr>
            <w:r w:rsidRPr="00E32AF0">
              <w:rPr>
                <w:rFonts w:ascii="Arial" w:hAnsi="Arial" w:cs="Arial"/>
                <w:b/>
                <w:lang w:val="es-CO" w:eastAsia="es-CO"/>
              </w:rPr>
              <w:t>220501095 02</w:t>
            </w:r>
            <w:r w:rsidRPr="00451DD8">
              <w:rPr>
                <w:rFonts w:ascii="Arial" w:hAnsi="Arial" w:cs="Arial"/>
                <w:lang w:val="es-CO" w:eastAsia="es-CO"/>
              </w:rPr>
              <w:tab/>
              <w:t>Diseñar el modelo de datos del software de acuerdo con las especificaciones del análisis.</w:t>
            </w:r>
          </w:p>
          <w:p w14:paraId="256C8438" w14:textId="77777777" w:rsidR="00C44A09" w:rsidRDefault="00C44A09" w:rsidP="00E32AF0">
            <w:pPr>
              <w:autoSpaceDE w:val="0"/>
              <w:autoSpaceDN w:val="0"/>
              <w:adjustRightInd w:val="0"/>
              <w:jc w:val="both"/>
              <w:rPr>
                <w:rFonts w:ascii="Arial" w:hAnsi="Arial" w:cs="Arial"/>
                <w:lang w:val="es-CO" w:eastAsia="es-CO"/>
              </w:rPr>
            </w:pPr>
          </w:p>
          <w:p w14:paraId="4F192299" w14:textId="0DBE3C8C" w:rsidR="00C44A09" w:rsidRPr="002129D4" w:rsidRDefault="00C44A09" w:rsidP="00C44A09">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Determinar tipos de bases de datos</w:t>
            </w:r>
            <w:r w:rsidR="00724286">
              <w:rPr>
                <w:rFonts w:ascii="Arial" w:hAnsi="Arial" w:cs="Arial"/>
                <w:lang w:val="es-CO" w:eastAsia="es-CO"/>
              </w:rPr>
              <w:t>.</w:t>
            </w:r>
          </w:p>
          <w:p w14:paraId="125121A6" w14:textId="77777777" w:rsidR="00634A07" w:rsidRDefault="00C44A09"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Generar el modelo conceptual</w:t>
            </w:r>
            <w:r w:rsidR="00634A07">
              <w:rPr>
                <w:rFonts w:ascii="Arial" w:hAnsi="Arial" w:cs="Arial"/>
                <w:lang w:val="es-CO" w:eastAsia="es-CO"/>
              </w:rPr>
              <w:t>.</w:t>
            </w:r>
          </w:p>
          <w:p w14:paraId="4D849D85" w14:textId="77777777" w:rsidR="00C62617" w:rsidRDefault="00C62617"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Generar el modelo lógico</w:t>
            </w:r>
            <w:r w:rsidR="00EA6B3C">
              <w:rPr>
                <w:rFonts w:ascii="Arial" w:hAnsi="Arial" w:cs="Arial"/>
                <w:lang w:val="es-CO" w:eastAsia="es-CO"/>
              </w:rPr>
              <w:t>.</w:t>
            </w:r>
          </w:p>
          <w:p w14:paraId="739BC457" w14:textId="77777777" w:rsidR="00EA6B3C" w:rsidRDefault="00EA6B3C"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Estandarizar el modelo de datos.</w:t>
            </w:r>
          </w:p>
          <w:p w14:paraId="39C83352" w14:textId="77777777" w:rsidR="00AC1113" w:rsidRDefault="00EA6B3C">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Establecer diccionario de</w:t>
            </w:r>
            <w:r w:rsidR="00AC1113">
              <w:rPr>
                <w:rFonts w:ascii="Arial" w:hAnsi="Arial" w:cs="Arial"/>
                <w:lang w:val="es-CO" w:eastAsia="es-CO"/>
              </w:rPr>
              <w:t xml:space="preserve"> datos.</w:t>
            </w:r>
          </w:p>
          <w:p w14:paraId="5065920D" w14:textId="77777777" w:rsidR="00AC1113" w:rsidRDefault="00AC1113">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Defini</w:t>
            </w:r>
            <w:r w:rsidR="001D6F2E">
              <w:rPr>
                <w:rFonts w:ascii="Arial" w:hAnsi="Arial" w:cs="Arial"/>
                <w:lang w:val="es-CO" w:eastAsia="es-CO"/>
              </w:rPr>
              <w:t>r políticas de seguridad</w:t>
            </w:r>
            <w:r w:rsidR="00EA6B3C">
              <w:rPr>
                <w:rFonts w:ascii="Arial" w:hAnsi="Arial" w:cs="Arial"/>
                <w:lang w:val="es-CO" w:eastAsia="es-CO"/>
              </w:rPr>
              <w:t xml:space="preserve"> de los datos</w:t>
            </w:r>
            <w:r>
              <w:rPr>
                <w:rFonts w:ascii="Arial" w:hAnsi="Arial" w:cs="Arial"/>
                <w:lang w:val="es-CO" w:eastAsia="es-CO"/>
              </w:rPr>
              <w:t>.</w:t>
            </w:r>
          </w:p>
          <w:p w14:paraId="63A0DE94" w14:textId="77777777" w:rsidR="00EA570F" w:rsidRPr="009E3F90" w:rsidRDefault="00EA570F" w:rsidP="003D57C7">
            <w:pPr>
              <w:autoSpaceDE w:val="0"/>
              <w:autoSpaceDN w:val="0"/>
              <w:adjustRightInd w:val="0"/>
              <w:jc w:val="both"/>
              <w:rPr>
                <w:rFonts w:ascii="Arial" w:hAnsi="Arial" w:cs="Arial"/>
                <w:lang w:val="es-CO" w:eastAsia="es-CO"/>
              </w:rPr>
            </w:pPr>
          </w:p>
          <w:p w14:paraId="2D87B626" w14:textId="77777777" w:rsidR="00EA570F" w:rsidRPr="009E3F90" w:rsidRDefault="00DF668D" w:rsidP="003D57C7">
            <w:pPr>
              <w:autoSpaceDE w:val="0"/>
              <w:autoSpaceDN w:val="0"/>
              <w:adjustRightInd w:val="0"/>
              <w:jc w:val="both"/>
              <w:rPr>
                <w:rFonts w:ascii="Arial" w:hAnsi="Arial" w:cs="Arial"/>
              </w:rPr>
            </w:pPr>
            <w:r w:rsidRPr="009E3F90">
              <w:rPr>
                <w:rFonts w:ascii="Arial" w:hAnsi="Arial" w:cs="Arial"/>
                <w:b/>
                <w:lang w:val="es-CO" w:eastAsia="es-CO"/>
              </w:rPr>
              <w:lastRenderedPageBreak/>
              <w:t>2205010</w:t>
            </w:r>
            <w:r>
              <w:rPr>
                <w:rFonts w:ascii="Arial" w:hAnsi="Arial" w:cs="Arial"/>
                <w:b/>
                <w:lang w:val="es-CO" w:eastAsia="es-CO"/>
              </w:rPr>
              <w:t>95</w:t>
            </w:r>
            <w:r w:rsidRPr="009E3F90">
              <w:rPr>
                <w:rFonts w:ascii="Arial" w:hAnsi="Arial" w:cs="Arial"/>
                <w:b/>
                <w:lang w:val="es-CO" w:eastAsia="es-CO"/>
              </w:rPr>
              <w:t xml:space="preserve"> 0</w:t>
            </w:r>
            <w:r>
              <w:rPr>
                <w:rFonts w:ascii="Arial" w:hAnsi="Arial" w:cs="Arial"/>
                <w:b/>
                <w:lang w:val="es-CO" w:eastAsia="es-CO"/>
              </w:rPr>
              <w:t>3</w:t>
            </w:r>
            <w:r w:rsidRPr="009E3F90">
              <w:rPr>
                <w:rFonts w:ascii="Arial" w:hAnsi="Arial" w:cs="Arial"/>
                <w:lang w:val="es-CO" w:eastAsia="es-CO"/>
              </w:rPr>
              <w:t xml:space="preserve"> </w:t>
            </w:r>
            <w:r w:rsidRPr="00AB55CE">
              <w:rPr>
                <w:rFonts w:ascii="Arial" w:hAnsi="Arial" w:cs="Arial"/>
                <w:lang w:val="es-CO" w:eastAsia="es-CO"/>
              </w:rPr>
              <w:t>Elaborar los artefactos de diseño del software siguiendo las prácticas de la metodología seleccionada</w:t>
            </w:r>
            <w:r>
              <w:rPr>
                <w:rFonts w:ascii="Arial" w:hAnsi="Arial" w:cs="Arial"/>
                <w:lang w:val="es-CO" w:eastAsia="es-CO"/>
              </w:rPr>
              <w:t>.</w:t>
            </w:r>
          </w:p>
          <w:p w14:paraId="4A63963D" w14:textId="77777777" w:rsidR="00EA570F" w:rsidRPr="009E3F90" w:rsidRDefault="00EA570F" w:rsidP="003D57C7">
            <w:pPr>
              <w:autoSpaceDE w:val="0"/>
              <w:autoSpaceDN w:val="0"/>
              <w:adjustRightInd w:val="0"/>
              <w:jc w:val="both"/>
              <w:rPr>
                <w:rFonts w:ascii="Arial" w:hAnsi="Arial" w:cs="Arial"/>
              </w:rPr>
            </w:pPr>
          </w:p>
          <w:p w14:paraId="6987721B" w14:textId="77777777" w:rsidR="005A4B6E" w:rsidRDefault="00DE0E3C" w:rsidP="00701A0D">
            <w:pPr>
              <w:numPr>
                <w:ilvl w:val="0"/>
                <w:numId w:val="40"/>
              </w:numPr>
              <w:autoSpaceDE w:val="0"/>
              <w:autoSpaceDN w:val="0"/>
              <w:adjustRightInd w:val="0"/>
              <w:jc w:val="both"/>
              <w:rPr>
                <w:rFonts w:ascii="Arial" w:hAnsi="Arial" w:cs="Arial"/>
              </w:rPr>
            </w:pPr>
            <w:r>
              <w:rPr>
                <w:rFonts w:ascii="Arial" w:hAnsi="Arial" w:cs="Arial"/>
              </w:rPr>
              <w:t>Crear</w:t>
            </w:r>
            <w:r w:rsidR="005A4B6E">
              <w:rPr>
                <w:rFonts w:ascii="Arial" w:hAnsi="Arial" w:cs="Arial"/>
              </w:rPr>
              <w:t xml:space="preserve"> vistas estáticas</w:t>
            </w:r>
          </w:p>
          <w:p w14:paraId="0C316EBF" w14:textId="77777777" w:rsidR="00F1428C" w:rsidRDefault="00F1428C" w:rsidP="00701A0D">
            <w:pPr>
              <w:numPr>
                <w:ilvl w:val="0"/>
                <w:numId w:val="40"/>
              </w:numPr>
              <w:autoSpaceDE w:val="0"/>
              <w:autoSpaceDN w:val="0"/>
              <w:adjustRightInd w:val="0"/>
              <w:jc w:val="both"/>
              <w:rPr>
                <w:rFonts w:ascii="Arial" w:hAnsi="Arial" w:cs="Arial"/>
              </w:rPr>
            </w:pPr>
            <w:r>
              <w:rPr>
                <w:rFonts w:ascii="Arial" w:hAnsi="Arial" w:cs="Arial"/>
              </w:rPr>
              <w:t>Incorporar patrones de software</w:t>
            </w:r>
          </w:p>
          <w:p w14:paraId="5F724F4E" w14:textId="77777777" w:rsidR="00883A53" w:rsidRDefault="00883A53" w:rsidP="00701A0D">
            <w:pPr>
              <w:numPr>
                <w:ilvl w:val="0"/>
                <w:numId w:val="40"/>
              </w:numPr>
              <w:autoSpaceDE w:val="0"/>
              <w:autoSpaceDN w:val="0"/>
              <w:adjustRightInd w:val="0"/>
              <w:jc w:val="both"/>
              <w:rPr>
                <w:rFonts w:ascii="Arial" w:hAnsi="Arial" w:cs="Arial"/>
              </w:rPr>
            </w:pPr>
            <w:r>
              <w:rPr>
                <w:rFonts w:ascii="Arial" w:hAnsi="Arial" w:cs="Arial"/>
              </w:rPr>
              <w:t>Definir arquitectura del software</w:t>
            </w:r>
          </w:p>
          <w:p w14:paraId="3F594CD6" w14:textId="77777777" w:rsidR="00F1428C" w:rsidRPr="00F1428C" w:rsidRDefault="00DE0E3C">
            <w:pPr>
              <w:numPr>
                <w:ilvl w:val="0"/>
                <w:numId w:val="40"/>
              </w:numPr>
              <w:autoSpaceDE w:val="0"/>
              <w:autoSpaceDN w:val="0"/>
              <w:adjustRightInd w:val="0"/>
              <w:jc w:val="both"/>
              <w:rPr>
                <w:rFonts w:ascii="Arial" w:hAnsi="Arial" w:cs="Arial"/>
              </w:rPr>
            </w:pPr>
            <w:r>
              <w:rPr>
                <w:rFonts w:ascii="Arial" w:hAnsi="Arial" w:cs="Arial"/>
              </w:rPr>
              <w:t>Crear</w:t>
            </w:r>
            <w:r w:rsidR="00EA570F" w:rsidRPr="009E3F90">
              <w:rPr>
                <w:rFonts w:ascii="Arial" w:hAnsi="Arial" w:cs="Arial"/>
              </w:rPr>
              <w:t xml:space="preserve"> vista de componentes </w:t>
            </w:r>
          </w:p>
          <w:p w14:paraId="5FE57DFD" w14:textId="77777777" w:rsidR="00EA570F" w:rsidRDefault="00DE0E3C" w:rsidP="00701A0D">
            <w:pPr>
              <w:numPr>
                <w:ilvl w:val="0"/>
                <w:numId w:val="40"/>
              </w:numPr>
              <w:autoSpaceDE w:val="0"/>
              <w:autoSpaceDN w:val="0"/>
              <w:adjustRightInd w:val="0"/>
              <w:jc w:val="both"/>
              <w:rPr>
                <w:rFonts w:ascii="Arial" w:hAnsi="Arial" w:cs="Arial"/>
              </w:rPr>
            </w:pPr>
            <w:r>
              <w:rPr>
                <w:rFonts w:ascii="Arial" w:hAnsi="Arial" w:cs="Arial"/>
              </w:rPr>
              <w:t>Crear</w:t>
            </w:r>
            <w:r w:rsidR="005A4B6E" w:rsidRPr="009E3F90">
              <w:rPr>
                <w:rFonts w:ascii="Arial" w:hAnsi="Arial" w:cs="Arial"/>
              </w:rPr>
              <w:t xml:space="preserve"> </w:t>
            </w:r>
            <w:r w:rsidR="00EA570F" w:rsidRPr="009E3F90">
              <w:rPr>
                <w:rFonts w:ascii="Arial" w:hAnsi="Arial" w:cs="Arial"/>
              </w:rPr>
              <w:t xml:space="preserve">vista </w:t>
            </w:r>
            <w:r w:rsidR="005A4B6E">
              <w:rPr>
                <w:rFonts w:ascii="Arial" w:hAnsi="Arial" w:cs="Arial"/>
              </w:rPr>
              <w:t>de despliegue</w:t>
            </w:r>
          </w:p>
          <w:p w14:paraId="021F415C" w14:textId="77777777" w:rsidR="00451DD8" w:rsidRDefault="00451DD8" w:rsidP="00DC4408">
            <w:pPr>
              <w:autoSpaceDE w:val="0"/>
              <w:autoSpaceDN w:val="0"/>
              <w:adjustRightInd w:val="0"/>
              <w:jc w:val="both"/>
              <w:rPr>
                <w:rFonts w:ascii="Arial" w:hAnsi="Arial" w:cs="Arial"/>
                <w:lang w:val="es-CO" w:eastAsia="es-CO"/>
              </w:rPr>
            </w:pPr>
          </w:p>
          <w:p w14:paraId="041B0FDC" w14:textId="77777777" w:rsidR="00451DD8" w:rsidRDefault="00451DD8" w:rsidP="00DC4408">
            <w:pPr>
              <w:autoSpaceDE w:val="0"/>
              <w:autoSpaceDN w:val="0"/>
              <w:adjustRightInd w:val="0"/>
              <w:jc w:val="both"/>
              <w:rPr>
                <w:rFonts w:ascii="Arial" w:hAnsi="Arial" w:cs="Arial"/>
                <w:b/>
                <w:lang w:val="es-CO" w:eastAsia="es-CO"/>
              </w:rPr>
            </w:pPr>
            <w:r w:rsidRPr="00451DD8">
              <w:rPr>
                <w:rFonts w:ascii="Arial" w:hAnsi="Arial" w:cs="Arial"/>
                <w:b/>
                <w:lang w:val="es-CO" w:eastAsia="es-CO"/>
              </w:rPr>
              <w:t>220501095 04</w:t>
            </w:r>
            <w:r w:rsidRPr="00451DD8">
              <w:rPr>
                <w:rFonts w:ascii="Arial" w:hAnsi="Arial" w:cs="Arial"/>
                <w:b/>
                <w:lang w:val="es-CO" w:eastAsia="es-CO"/>
              </w:rPr>
              <w:tab/>
            </w:r>
            <w:r w:rsidRPr="00E32AF0">
              <w:rPr>
                <w:rFonts w:ascii="Arial" w:hAnsi="Arial" w:cs="Arial"/>
                <w:lang w:val="es-CO" w:eastAsia="es-CO"/>
              </w:rPr>
              <w:t>Diseñar interfaces gráficas del software adoptando estándares de presentación.</w:t>
            </w:r>
          </w:p>
          <w:p w14:paraId="1D3C2F90" w14:textId="77777777" w:rsidR="00DB1433" w:rsidRDefault="00DB1433" w:rsidP="00DC4408">
            <w:pPr>
              <w:autoSpaceDE w:val="0"/>
              <w:autoSpaceDN w:val="0"/>
              <w:adjustRightInd w:val="0"/>
              <w:jc w:val="both"/>
              <w:rPr>
                <w:rFonts w:ascii="Arial" w:hAnsi="Arial" w:cs="Arial"/>
              </w:rPr>
            </w:pPr>
          </w:p>
          <w:p w14:paraId="28F95A1B" w14:textId="77777777" w:rsidR="00E338E9" w:rsidRPr="005F7959" w:rsidRDefault="00DE0E3C" w:rsidP="00701A0D">
            <w:pPr>
              <w:numPr>
                <w:ilvl w:val="0"/>
                <w:numId w:val="40"/>
              </w:numPr>
              <w:autoSpaceDE w:val="0"/>
              <w:autoSpaceDN w:val="0"/>
              <w:adjustRightInd w:val="0"/>
              <w:jc w:val="both"/>
              <w:rPr>
                <w:rFonts w:ascii="Arial" w:hAnsi="Arial" w:cs="Arial"/>
              </w:rPr>
            </w:pPr>
            <w:r>
              <w:rPr>
                <w:rFonts w:ascii="Arial" w:hAnsi="Arial" w:cs="Arial"/>
              </w:rPr>
              <w:t>Proponer</w:t>
            </w:r>
            <w:r w:rsidR="00DB1433" w:rsidRPr="009E3F90">
              <w:rPr>
                <w:rFonts w:ascii="Arial" w:hAnsi="Arial" w:cs="Arial"/>
              </w:rPr>
              <w:t xml:space="preserve"> interfaz gráfica de </w:t>
            </w:r>
            <w:r w:rsidR="00DB1433" w:rsidRPr="005F7959">
              <w:rPr>
                <w:rFonts w:ascii="Arial" w:hAnsi="Arial" w:cs="Arial"/>
              </w:rPr>
              <w:t>usuario</w:t>
            </w:r>
            <w:r w:rsidR="00E338E9" w:rsidRPr="005F7959">
              <w:rPr>
                <w:rFonts w:ascii="Arial" w:hAnsi="Arial" w:cs="Arial"/>
              </w:rPr>
              <w:t xml:space="preserve"> en aplicaciones </w:t>
            </w:r>
            <w:proofErr w:type="spellStart"/>
            <w:r w:rsidR="00E338E9" w:rsidRPr="005F7959">
              <w:rPr>
                <w:rFonts w:ascii="Arial" w:hAnsi="Arial" w:cs="Arial"/>
              </w:rPr>
              <w:t>standalone</w:t>
            </w:r>
            <w:proofErr w:type="spellEnd"/>
            <w:r w:rsidR="00E338E9" w:rsidRPr="005F7959">
              <w:rPr>
                <w:rFonts w:ascii="Arial" w:hAnsi="Arial" w:cs="Arial"/>
              </w:rPr>
              <w:t xml:space="preserve"> y web</w:t>
            </w:r>
          </w:p>
          <w:p w14:paraId="01028E40" w14:textId="77777777" w:rsidR="00DB1433" w:rsidRPr="009E3F90" w:rsidRDefault="00361972" w:rsidP="00701A0D">
            <w:pPr>
              <w:numPr>
                <w:ilvl w:val="0"/>
                <w:numId w:val="40"/>
              </w:numPr>
              <w:autoSpaceDE w:val="0"/>
              <w:autoSpaceDN w:val="0"/>
              <w:adjustRightInd w:val="0"/>
              <w:jc w:val="both"/>
              <w:rPr>
                <w:rFonts w:ascii="Arial" w:hAnsi="Arial" w:cs="Arial"/>
              </w:rPr>
            </w:pPr>
            <w:r w:rsidRPr="005F7959">
              <w:rPr>
                <w:rFonts w:ascii="Arial" w:hAnsi="Arial" w:cs="Arial"/>
              </w:rPr>
              <w:t>Proponer</w:t>
            </w:r>
            <w:r w:rsidR="00E338E9" w:rsidRPr="005F7959">
              <w:rPr>
                <w:rFonts w:ascii="Arial" w:hAnsi="Arial" w:cs="Arial"/>
              </w:rPr>
              <w:t xml:space="preserve"> interfaz gráfica de usuario en </w:t>
            </w:r>
            <w:r w:rsidR="00E338E9">
              <w:rPr>
                <w:rFonts w:ascii="Arial" w:hAnsi="Arial" w:cs="Arial"/>
              </w:rPr>
              <w:t>aplicaciones móviles</w:t>
            </w:r>
            <w:r w:rsidR="00DB1433" w:rsidRPr="009E3F90">
              <w:rPr>
                <w:rFonts w:ascii="Arial" w:hAnsi="Arial" w:cs="Arial"/>
              </w:rPr>
              <w:t>.</w:t>
            </w:r>
          </w:p>
          <w:p w14:paraId="5A17CD35" w14:textId="77777777" w:rsidR="00DD785E" w:rsidRDefault="00DD785E"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 xml:space="preserve">Construir mapa de navegación </w:t>
            </w:r>
          </w:p>
          <w:p w14:paraId="5E2842EE" w14:textId="77777777" w:rsidR="00DC4408" w:rsidRPr="00DB1433" w:rsidRDefault="00ED0C90" w:rsidP="00701A0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Elaborar</w:t>
            </w:r>
            <w:r w:rsidRPr="00DB1433">
              <w:rPr>
                <w:rFonts w:ascii="Arial" w:hAnsi="Arial" w:cs="Arial"/>
                <w:lang w:val="es-CO" w:eastAsia="es-CO"/>
              </w:rPr>
              <w:t xml:space="preserve"> </w:t>
            </w:r>
            <w:r w:rsidR="00DB1433" w:rsidRPr="00DB1433">
              <w:rPr>
                <w:rFonts w:ascii="Arial" w:hAnsi="Arial" w:cs="Arial"/>
                <w:lang w:val="es-CO" w:eastAsia="es-CO"/>
              </w:rPr>
              <w:t>prototipos.</w:t>
            </w:r>
          </w:p>
          <w:p w14:paraId="499C9BE5" w14:textId="77777777" w:rsidR="00EA570F" w:rsidRPr="009E3F90" w:rsidRDefault="00EA570F" w:rsidP="003D57C7">
            <w:pPr>
              <w:autoSpaceDE w:val="0"/>
              <w:autoSpaceDN w:val="0"/>
              <w:adjustRightInd w:val="0"/>
              <w:jc w:val="both"/>
              <w:rPr>
                <w:rFonts w:ascii="Arial" w:hAnsi="Arial" w:cs="Arial"/>
              </w:rPr>
            </w:pPr>
          </w:p>
          <w:p w14:paraId="18158E90" w14:textId="77777777" w:rsidR="00EA570F" w:rsidRPr="009E3F90" w:rsidRDefault="00451DD8" w:rsidP="003D57C7">
            <w:pPr>
              <w:autoSpaceDE w:val="0"/>
              <w:autoSpaceDN w:val="0"/>
              <w:adjustRightInd w:val="0"/>
              <w:jc w:val="both"/>
              <w:rPr>
                <w:rFonts w:ascii="Arial" w:hAnsi="Arial" w:cs="Arial"/>
                <w:lang w:val="es-CO" w:eastAsia="es-CO"/>
              </w:rPr>
            </w:pPr>
            <w:r w:rsidRPr="00451DD8">
              <w:rPr>
                <w:rFonts w:ascii="Arial" w:hAnsi="Arial" w:cs="Arial"/>
                <w:b/>
                <w:lang w:val="es-CO" w:eastAsia="es-CO"/>
              </w:rPr>
              <w:t>220501095 05</w:t>
            </w:r>
            <w:r w:rsidRPr="00451DD8">
              <w:rPr>
                <w:rFonts w:ascii="Arial" w:hAnsi="Arial" w:cs="Arial"/>
                <w:b/>
                <w:lang w:val="es-CO" w:eastAsia="es-CO"/>
              </w:rPr>
              <w:tab/>
            </w:r>
            <w:r w:rsidRPr="00E32AF0">
              <w:rPr>
                <w:rFonts w:ascii="Arial" w:hAnsi="Arial" w:cs="Arial"/>
                <w:lang w:val="es-CO" w:eastAsia="es-CO"/>
              </w:rPr>
              <w:t>Verificar los entregables de la fase de diseño del software de acuerdo con lo establecido en el  informe de análisis.</w:t>
            </w:r>
          </w:p>
          <w:p w14:paraId="0E0AF325" w14:textId="77777777" w:rsidR="00EA570F" w:rsidRPr="009E3F90" w:rsidRDefault="00EA570F" w:rsidP="003D57C7">
            <w:pPr>
              <w:shd w:val="clear" w:color="auto" w:fill="FFFFFF"/>
              <w:jc w:val="both"/>
              <w:rPr>
                <w:rFonts w:ascii="Arial" w:hAnsi="Arial" w:cs="Arial"/>
                <w:lang w:val="es-CO" w:eastAsia="es-CO"/>
              </w:rPr>
            </w:pPr>
          </w:p>
          <w:p w14:paraId="551E9B32" w14:textId="77777777" w:rsidR="003A09D6" w:rsidRPr="00E32AF0" w:rsidRDefault="003A09D6" w:rsidP="003A09D6">
            <w:pPr>
              <w:numPr>
                <w:ilvl w:val="0"/>
                <w:numId w:val="40"/>
              </w:numPr>
              <w:autoSpaceDE w:val="0"/>
              <w:autoSpaceDN w:val="0"/>
              <w:adjustRightInd w:val="0"/>
              <w:rPr>
                <w:rFonts w:ascii="Arial" w:hAnsi="Arial" w:cs="Arial"/>
                <w:lang w:val="es-CO" w:eastAsia="es-CO"/>
              </w:rPr>
            </w:pPr>
            <w:r w:rsidRPr="00E32AF0">
              <w:rPr>
                <w:rFonts w:ascii="Arial" w:hAnsi="Arial" w:cs="Arial"/>
                <w:lang w:val="es-CO" w:eastAsia="es-CO"/>
              </w:rPr>
              <w:t xml:space="preserve">Elaborar listas de </w:t>
            </w:r>
            <w:r w:rsidRPr="005F7959">
              <w:rPr>
                <w:rFonts w:ascii="Arial" w:hAnsi="Arial" w:cs="Arial"/>
                <w:lang w:val="es-CO" w:eastAsia="es-CO"/>
              </w:rPr>
              <w:t>chequeo para verificación</w:t>
            </w:r>
            <w:r w:rsidR="005F7959">
              <w:rPr>
                <w:rFonts w:ascii="Arial" w:hAnsi="Arial" w:cs="Arial"/>
                <w:lang w:val="es-CO" w:eastAsia="es-CO"/>
              </w:rPr>
              <w:t>.</w:t>
            </w:r>
          </w:p>
          <w:p w14:paraId="1234B551" w14:textId="77777777" w:rsidR="003A09D6" w:rsidRPr="00E32AF0" w:rsidRDefault="003A09D6" w:rsidP="003A09D6">
            <w:pPr>
              <w:numPr>
                <w:ilvl w:val="0"/>
                <w:numId w:val="40"/>
              </w:numPr>
              <w:autoSpaceDE w:val="0"/>
              <w:autoSpaceDN w:val="0"/>
              <w:adjustRightInd w:val="0"/>
              <w:rPr>
                <w:rFonts w:ascii="Arial" w:hAnsi="Arial" w:cs="Arial"/>
                <w:lang w:val="es-CO" w:eastAsia="es-CO"/>
              </w:rPr>
            </w:pPr>
            <w:r w:rsidRPr="00E32AF0">
              <w:rPr>
                <w:rFonts w:ascii="Arial" w:hAnsi="Arial" w:cs="Arial"/>
                <w:lang w:val="es-CO" w:eastAsia="es-CO"/>
              </w:rPr>
              <w:t>Evaluar artefactos de diseño</w:t>
            </w:r>
          </w:p>
          <w:p w14:paraId="7B701D58" w14:textId="642224C9" w:rsidR="004E7DE9" w:rsidRPr="009E3F90" w:rsidRDefault="003A09D6" w:rsidP="00EE40B7">
            <w:pPr>
              <w:numPr>
                <w:ilvl w:val="0"/>
                <w:numId w:val="40"/>
              </w:numPr>
              <w:autoSpaceDE w:val="0"/>
              <w:autoSpaceDN w:val="0"/>
              <w:adjustRightInd w:val="0"/>
              <w:jc w:val="both"/>
              <w:rPr>
                <w:rFonts w:ascii="Arial" w:hAnsi="Arial" w:cs="Arial"/>
                <w:color w:val="000000"/>
              </w:rPr>
            </w:pPr>
            <w:r w:rsidRPr="00E32AF0">
              <w:rPr>
                <w:rFonts w:ascii="Arial" w:hAnsi="Arial" w:cs="Arial"/>
                <w:lang w:val="es-CO" w:eastAsia="es-CO"/>
              </w:rPr>
              <w:t>Ajustar el diseño</w:t>
            </w:r>
          </w:p>
        </w:tc>
      </w:tr>
      <w:tr w:rsidR="00EA570F" w:rsidRPr="009E3F90" w14:paraId="1EAE4497" w14:textId="77777777" w:rsidTr="003D57C7">
        <w:trPr>
          <w:jc w:val="center"/>
        </w:trPr>
        <w:tc>
          <w:tcPr>
            <w:tcW w:w="8998" w:type="dxa"/>
            <w:gridSpan w:val="2"/>
            <w:shd w:val="clear" w:color="auto" w:fill="E6E6E6"/>
          </w:tcPr>
          <w:p w14:paraId="2AB93836" w14:textId="77777777" w:rsidR="00EA570F" w:rsidRPr="004E7DE9" w:rsidRDefault="00EA570F" w:rsidP="0061051D">
            <w:pPr>
              <w:pStyle w:val="Prrafodelista"/>
              <w:numPr>
                <w:ilvl w:val="0"/>
                <w:numId w:val="59"/>
              </w:numPr>
              <w:jc w:val="center"/>
              <w:rPr>
                <w:rFonts w:ascii="Arial" w:hAnsi="Arial" w:cs="Arial"/>
                <w:b/>
                <w:color w:val="000000"/>
                <w:lang w:val="es-MX"/>
              </w:rPr>
            </w:pPr>
            <w:r w:rsidRPr="004E7DE9">
              <w:rPr>
                <w:rFonts w:ascii="Arial" w:hAnsi="Arial" w:cs="Arial"/>
                <w:b/>
                <w:color w:val="000000"/>
                <w:lang w:val="es-MX"/>
              </w:rPr>
              <w:lastRenderedPageBreak/>
              <w:t>CRITERIOS DE EVALUACIÓN</w:t>
            </w:r>
          </w:p>
        </w:tc>
      </w:tr>
      <w:tr w:rsidR="00EA570F" w:rsidRPr="009E3F90" w14:paraId="1B966C1F" w14:textId="77777777" w:rsidTr="003D57C7">
        <w:trPr>
          <w:jc w:val="center"/>
        </w:trPr>
        <w:tc>
          <w:tcPr>
            <w:tcW w:w="8998" w:type="dxa"/>
            <w:gridSpan w:val="2"/>
            <w:tcBorders>
              <w:bottom w:val="single" w:sz="4" w:space="0" w:color="auto"/>
            </w:tcBorders>
          </w:tcPr>
          <w:p w14:paraId="1E8A0796" w14:textId="77777777" w:rsidR="00EA570F" w:rsidRPr="009E3F90" w:rsidRDefault="00EA570F" w:rsidP="003D57C7">
            <w:pPr>
              <w:autoSpaceDE w:val="0"/>
              <w:autoSpaceDN w:val="0"/>
              <w:adjustRightInd w:val="0"/>
              <w:jc w:val="both"/>
              <w:rPr>
                <w:rFonts w:ascii="Arial" w:hAnsi="Arial" w:cs="Arial"/>
                <w:color w:val="000000"/>
              </w:rPr>
            </w:pPr>
          </w:p>
          <w:p w14:paraId="3051B7D8" w14:textId="77777777" w:rsidR="00EA570F" w:rsidRPr="00FD5124" w:rsidRDefault="00FD5124" w:rsidP="003D57C7">
            <w:pPr>
              <w:autoSpaceDE w:val="0"/>
              <w:autoSpaceDN w:val="0"/>
              <w:adjustRightInd w:val="0"/>
              <w:jc w:val="both"/>
              <w:rPr>
                <w:rFonts w:ascii="Arial" w:hAnsi="Arial" w:cs="Arial"/>
                <w:lang w:val="es-CO" w:eastAsia="es-CO"/>
              </w:rPr>
            </w:pPr>
            <w:r w:rsidRPr="00FD5124">
              <w:rPr>
                <w:rFonts w:ascii="Arial" w:hAnsi="Arial" w:cs="Arial"/>
                <w:b/>
                <w:lang w:val="es-CO" w:eastAsia="es-CO"/>
              </w:rPr>
              <w:t>220501095 01</w:t>
            </w:r>
            <w:r w:rsidRPr="00FD5124">
              <w:rPr>
                <w:rFonts w:ascii="Arial" w:hAnsi="Arial" w:cs="Arial"/>
                <w:b/>
                <w:lang w:val="es-CO" w:eastAsia="es-CO"/>
              </w:rPr>
              <w:tab/>
            </w:r>
            <w:r w:rsidRPr="00E32AF0">
              <w:rPr>
                <w:rFonts w:ascii="Arial" w:hAnsi="Arial" w:cs="Arial"/>
                <w:lang w:val="es-CO" w:eastAsia="es-CO"/>
              </w:rPr>
              <w:t>Planear actividades de diseño del software de acuerdo con la metodología seleccionada.</w:t>
            </w:r>
          </w:p>
          <w:p w14:paraId="4A06B5B5" w14:textId="77777777" w:rsidR="00EA570F" w:rsidRPr="009E3F90" w:rsidRDefault="00EA570F" w:rsidP="003D57C7">
            <w:pPr>
              <w:autoSpaceDE w:val="0"/>
              <w:autoSpaceDN w:val="0"/>
              <w:adjustRightInd w:val="0"/>
              <w:jc w:val="both"/>
              <w:rPr>
                <w:rFonts w:ascii="Arial" w:hAnsi="Arial" w:cs="Arial"/>
                <w:lang w:val="es-CO" w:eastAsia="es-CO"/>
              </w:rPr>
            </w:pPr>
          </w:p>
          <w:p w14:paraId="7E75AB3B" w14:textId="77777777" w:rsidR="00EA570F" w:rsidRDefault="00EA570F" w:rsidP="0061051D">
            <w:pPr>
              <w:numPr>
                <w:ilvl w:val="0"/>
                <w:numId w:val="40"/>
              </w:numPr>
              <w:autoSpaceDE w:val="0"/>
              <w:autoSpaceDN w:val="0"/>
              <w:adjustRightInd w:val="0"/>
              <w:jc w:val="both"/>
              <w:rPr>
                <w:rFonts w:ascii="Arial" w:hAnsi="Arial" w:cs="Arial"/>
                <w:lang w:val="es-CO" w:eastAsia="es-CO"/>
              </w:rPr>
            </w:pPr>
            <w:r w:rsidRPr="009E3F90">
              <w:rPr>
                <w:rFonts w:ascii="Arial" w:hAnsi="Arial" w:cs="Arial"/>
                <w:lang w:val="es-CO" w:eastAsia="es-CO"/>
              </w:rPr>
              <w:t xml:space="preserve">Interpreta el informe de análisis identificando las características del </w:t>
            </w:r>
            <w:r w:rsidR="00257EFD">
              <w:rPr>
                <w:rFonts w:ascii="Arial" w:hAnsi="Arial" w:cs="Arial"/>
                <w:lang w:val="es-CO" w:eastAsia="es-CO"/>
              </w:rPr>
              <w:t>software</w:t>
            </w:r>
            <w:r w:rsidRPr="009E3F90">
              <w:rPr>
                <w:rFonts w:ascii="Arial" w:hAnsi="Arial" w:cs="Arial"/>
                <w:lang w:val="es-CO" w:eastAsia="es-CO"/>
              </w:rPr>
              <w:t xml:space="preserve"> a diseñar.</w:t>
            </w:r>
          </w:p>
          <w:p w14:paraId="0336E568" w14:textId="3CB1A844" w:rsidR="00BA75B8" w:rsidRDefault="00BA75B8" w:rsidP="0061051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 xml:space="preserve">Define las plataformas tecnológicas a emplear en el desarrollo de acuerdo </w:t>
            </w:r>
            <w:r w:rsidR="0010233F">
              <w:rPr>
                <w:rFonts w:ascii="Arial" w:hAnsi="Arial" w:cs="Arial"/>
                <w:lang w:val="es-CO" w:eastAsia="es-CO"/>
              </w:rPr>
              <w:t xml:space="preserve">con </w:t>
            </w:r>
            <w:r>
              <w:rPr>
                <w:rFonts w:ascii="Arial" w:hAnsi="Arial" w:cs="Arial"/>
                <w:lang w:val="es-CO" w:eastAsia="es-CO"/>
              </w:rPr>
              <w:t>las condiciones de</w:t>
            </w:r>
            <w:r w:rsidR="0010233F">
              <w:rPr>
                <w:rFonts w:ascii="Arial" w:hAnsi="Arial" w:cs="Arial"/>
                <w:lang w:val="es-CO" w:eastAsia="es-CO"/>
              </w:rPr>
              <w:t xml:space="preserve"> </w:t>
            </w:r>
            <w:r>
              <w:rPr>
                <w:rFonts w:ascii="Arial" w:hAnsi="Arial" w:cs="Arial"/>
                <w:lang w:val="es-CO" w:eastAsia="es-CO"/>
              </w:rPr>
              <w:t>l</w:t>
            </w:r>
            <w:r w:rsidR="0010233F">
              <w:rPr>
                <w:rFonts w:ascii="Arial" w:hAnsi="Arial" w:cs="Arial"/>
                <w:lang w:val="es-CO" w:eastAsia="es-CO"/>
              </w:rPr>
              <w:t>a solución informática</w:t>
            </w:r>
            <w:r>
              <w:rPr>
                <w:rFonts w:ascii="Arial" w:hAnsi="Arial" w:cs="Arial"/>
                <w:lang w:val="es-CO" w:eastAsia="es-CO"/>
              </w:rPr>
              <w:t>.</w:t>
            </w:r>
          </w:p>
          <w:p w14:paraId="6C0B7AB4" w14:textId="77777777" w:rsidR="00257EFD" w:rsidRDefault="00257EFD" w:rsidP="0061051D">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Define los entregables de diseño siguiendo los conceptos y principios de orientación a objetos.</w:t>
            </w:r>
          </w:p>
          <w:p w14:paraId="0F6F46E1" w14:textId="77777777" w:rsidR="00257EFD" w:rsidRDefault="00257EFD" w:rsidP="003D57C7">
            <w:pPr>
              <w:autoSpaceDE w:val="0"/>
              <w:autoSpaceDN w:val="0"/>
              <w:adjustRightInd w:val="0"/>
              <w:jc w:val="both"/>
              <w:rPr>
                <w:rFonts w:ascii="Arial" w:hAnsi="Arial" w:cs="Arial"/>
                <w:lang w:val="es-CO" w:eastAsia="es-CO"/>
              </w:rPr>
            </w:pPr>
          </w:p>
          <w:p w14:paraId="3AFED71E" w14:textId="77777777" w:rsidR="00FD5124" w:rsidRDefault="00FD5124" w:rsidP="003D57C7">
            <w:pPr>
              <w:autoSpaceDE w:val="0"/>
              <w:autoSpaceDN w:val="0"/>
              <w:adjustRightInd w:val="0"/>
              <w:jc w:val="both"/>
              <w:rPr>
                <w:rFonts w:ascii="Arial" w:hAnsi="Arial" w:cs="Arial"/>
                <w:lang w:val="es-CO" w:eastAsia="es-CO"/>
              </w:rPr>
            </w:pPr>
            <w:r w:rsidRPr="00FD5124">
              <w:rPr>
                <w:rFonts w:ascii="Arial" w:hAnsi="Arial" w:cs="Arial"/>
                <w:b/>
                <w:lang w:val="es-CO" w:eastAsia="es-CO"/>
              </w:rPr>
              <w:t>220501095 02</w:t>
            </w:r>
            <w:r w:rsidRPr="00FD5124">
              <w:rPr>
                <w:rFonts w:ascii="Arial" w:hAnsi="Arial" w:cs="Arial"/>
                <w:b/>
                <w:lang w:val="es-CO" w:eastAsia="es-CO"/>
              </w:rPr>
              <w:tab/>
            </w:r>
            <w:r w:rsidRPr="00E32AF0">
              <w:rPr>
                <w:rFonts w:ascii="Arial" w:hAnsi="Arial" w:cs="Arial"/>
                <w:lang w:val="es-CO" w:eastAsia="es-CO"/>
              </w:rPr>
              <w:t>Diseñar el modelo de datos del software de acuerdo con las especificaciones del análisis.</w:t>
            </w:r>
          </w:p>
          <w:p w14:paraId="5D8F6846" w14:textId="77777777" w:rsidR="00FD5124" w:rsidRDefault="00FD5124" w:rsidP="003D57C7">
            <w:pPr>
              <w:autoSpaceDE w:val="0"/>
              <w:autoSpaceDN w:val="0"/>
              <w:adjustRightInd w:val="0"/>
              <w:jc w:val="both"/>
              <w:rPr>
                <w:rFonts w:ascii="Arial" w:hAnsi="Arial" w:cs="Arial"/>
                <w:lang w:val="es-CO" w:eastAsia="es-CO"/>
              </w:rPr>
            </w:pPr>
          </w:p>
          <w:p w14:paraId="61A01F1E" w14:textId="77777777" w:rsidR="00FD5124" w:rsidRDefault="00257EFD" w:rsidP="00FD5124">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lastRenderedPageBreak/>
              <w:t>Genera el modelo conceptual de acuerdo con el tipo de base de datos seleccionada y las especificaciones del análisis</w:t>
            </w:r>
            <w:r w:rsidR="00FD5124">
              <w:rPr>
                <w:rFonts w:ascii="Arial" w:hAnsi="Arial" w:cs="Arial"/>
                <w:lang w:val="es-CO" w:eastAsia="es-CO"/>
              </w:rPr>
              <w:t>.</w:t>
            </w:r>
          </w:p>
          <w:p w14:paraId="56D6ABFF" w14:textId="77777777" w:rsidR="00A1285E" w:rsidRDefault="00A1285E" w:rsidP="00FD5124">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General el modelo lógico de acuerdo con la técnica seleccionada.</w:t>
            </w:r>
          </w:p>
          <w:p w14:paraId="04913746" w14:textId="77777777" w:rsidR="00A1285E" w:rsidRDefault="00B06544" w:rsidP="00FD5124">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Normalizar el modelo lógico de acuerdo con el tipo de base de datos.</w:t>
            </w:r>
          </w:p>
          <w:p w14:paraId="52021F8B" w14:textId="77777777" w:rsidR="00B06544" w:rsidRDefault="00501FD0" w:rsidP="008B1EAC">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Crea</w:t>
            </w:r>
            <w:r w:rsidR="00B06544">
              <w:rPr>
                <w:rFonts w:ascii="Arial" w:hAnsi="Arial" w:cs="Arial"/>
                <w:lang w:val="es-CO" w:eastAsia="es-CO"/>
              </w:rPr>
              <w:t xml:space="preserve"> el diccionario de datos</w:t>
            </w:r>
            <w:r>
              <w:rPr>
                <w:rFonts w:ascii="Arial" w:hAnsi="Arial" w:cs="Arial"/>
                <w:lang w:val="es-CO" w:eastAsia="es-CO"/>
              </w:rPr>
              <w:t xml:space="preserve"> de acuerdo con el modelo lógico. </w:t>
            </w:r>
          </w:p>
          <w:p w14:paraId="3680EA4B" w14:textId="77777777" w:rsidR="008B1EAC" w:rsidRDefault="008B1EAC" w:rsidP="008B1EAC">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Define políticas de seguridad para garantizar integridad, confidencialidad y disponibilidad de los datos.</w:t>
            </w:r>
          </w:p>
          <w:p w14:paraId="0AA90E13" w14:textId="77777777" w:rsidR="00501FD0" w:rsidRDefault="00501FD0" w:rsidP="00E32AF0">
            <w:pPr>
              <w:autoSpaceDE w:val="0"/>
              <w:autoSpaceDN w:val="0"/>
              <w:adjustRightInd w:val="0"/>
              <w:ind w:left="720"/>
              <w:jc w:val="both"/>
              <w:rPr>
                <w:rFonts w:ascii="Arial" w:hAnsi="Arial" w:cs="Arial"/>
                <w:lang w:val="es-CO" w:eastAsia="es-CO"/>
              </w:rPr>
            </w:pPr>
          </w:p>
          <w:p w14:paraId="128DA5AE" w14:textId="77777777" w:rsidR="00DE5EB2" w:rsidRDefault="00FD5124" w:rsidP="00DB1433">
            <w:pPr>
              <w:autoSpaceDE w:val="0"/>
              <w:autoSpaceDN w:val="0"/>
              <w:adjustRightInd w:val="0"/>
              <w:jc w:val="both"/>
              <w:rPr>
                <w:rFonts w:ascii="Arial" w:hAnsi="Arial" w:cs="Arial"/>
                <w:lang w:val="es-CO" w:eastAsia="es-CO"/>
              </w:rPr>
            </w:pPr>
            <w:r w:rsidRPr="00FD5124">
              <w:rPr>
                <w:rFonts w:ascii="Arial" w:hAnsi="Arial" w:cs="Arial"/>
                <w:b/>
                <w:lang w:val="es-CO" w:eastAsia="es-CO"/>
              </w:rPr>
              <w:t>220501095 03</w:t>
            </w:r>
            <w:r w:rsidRPr="00FD5124">
              <w:rPr>
                <w:rFonts w:ascii="Arial" w:hAnsi="Arial" w:cs="Arial"/>
                <w:b/>
                <w:lang w:val="es-CO" w:eastAsia="es-CO"/>
              </w:rPr>
              <w:tab/>
            </w:r>
            <w:r w:rsidRPr="00E32AF0">
              <w:rPr>
                <w:rFonts w:ascii="Arial" w:hAnsi="Arial" w:cs="Arial"/>
                <w:lang w:val="es-CO" w:eastAsia="es-CO"/>
              </w:rPr>
              <w:t>Elaborar los artefactos de diseño del software siguiendo las prácticas de la metodología seleccionada.</w:t>
            </w:r>
          </w:p>
          <w:p w14:paraId="5F19AF38" w14:textId="77777777" w:rsidR="00DE5EB2" w:rsidRDefault="00DE5EB2" w:rsidP="00DB1433">
            <w:pPr>
              <w:autoSpaceDE w:val="0"/>
              <w:autoSpaceDN w:val="0"/>
              <w:adjustRightInd w:val="0"/>
              <w:jc w:val="both"/>
              <w:rPr>
                <w:rFonts w:ascii="Arial" w:hAnsi="Arial" w:cs="Arial"/>
                <w:lang w:val="es-CO" w:eastAsia="es-CO"/>
              </w:rPr>
            </w:pPr>
          </w:p>
          <w:p w14:paraId="7E3C04AF" w14:textId="77777777" w:rsidR="00DA0259" w:rsidRPr="00E32AF0" w:rsidRDefault="00DA0259" w:rsidP="00E32AF0">
            <w:pPr>
              <w:pStyle w:val="Prrafodelista"/>
              <w:numPr>
                <w:ilvl w:val="0"/>
                <w:numId w:val="40"/>
              </w:numPr>
              <w:autoSpaceDE w:val="0"/>
              <w:autoSpaceDN w:val="0"/>
              <w:adjustRightInd w:val="0"/>
              <w:jc w:val="both"/>
              <w:rPr>
                <w:rFonts w:ascii="Arial" w:hAnsi="Arial" w:cs="Arial"/>
              </w:rPr>
            </w:pPr>
            <w:r w:rsidRPr="00E32AF0">
              <w:rPr>
                <w:rFonts w:ascii="Arial" w:hAnsi="Arial" w:cs="Arial"/>
              </w:rPr>
              <w:t xml:space="preserve">Crea </w:t>
            </w:r>
            <w:r w:rsidR="00A30B9A">
              <w:rPr>
                <w:rFonts w:ascii="Arial" w:hAnsi="Arial" w:cs="Arial"/>
              </w:rPr>
              <w:t>el diagrama de clases</w:t>
            </w:r>
            <w:r>
              <w:rPr>
                <w:rFonts w:ascii="Arial" w:hAnsi="Arial" w:cs="Arial"/>
              </w:rPr>
              <w:t xml:space="preserve"> </w:t>
            </w:r>
            <w:r w:rsidR="00A30B9A">
              <w:rPr>
                <w:rFonts w:ascii="Arial" w:hAnsi="Arial" w:cs="Arial"/>
              </w:rPr>
              <w:t>de acuerdo con los requisitos</w:t>
            </w:r>
            <w:r w:rsidR="007A1797">
              <w:rPr>
                <w:rFonts w:ascii="Arial" w:hAnsi="Arial" w:cs="Arial"/>
              </w:rPr>
              <w:t>,</w:t>
            </w:r>
            <w:r w:rsidR="00A30B9A">
              <w:rPr>
                <w:rFonts w:ascii="Arial" w:hAnsi="Arial" w:cs="Arial"/>
              </w:rPr>
              <w:t xml:space="preserve"> aplicando </w:t>
            </w:r>
            <w:r>
              <w:rPr>
                <w:rFonts w:ascii="Arial" w:hAnsi="Arial" w:cs="Arial"/>
              </w:rPr>
              <w:t>buenas prácticas de diseño orientado a objetos</w:t>
            </w:r>
            <w:r w:rsidR="00A30B9A">
              <w:rPr>
                <w:rFonts w:ascii="Arial" w:hAnsi="Arial" w:cs="Arial"/>
              </w:rPr>
              <w:t>.</w:t>
            </w:r>
          </w:p>
          <w:p w14:paraId="5F8CBAAA" w14:textId="77777777" w:rsidR="00DA0259" w:rsidRDefault="00DA0259" w:rsidP="00E32AF0">
            <w:pPr>
              <w:pStyle w:val="Prrafodelista"/>
              <w:numPr>
                <w:ilvl w:val="0"/>
                <w:numId w:val="40"/>
              </w:numPr>
              <w:autoSpaceDE w:val="0"/>
              <w:autoSpaceDN w:val="0"/>
              <w:adjustRightInd w:val="0"/>
              <w:jc w:val="both"/>
              <w:rPr>
                <w:rFonts w:ascii="Arial" w:hAnsi="Arial" w:cs="Arial"/>
              </w:rPr>
            </w:pPr>
            <w:r w:rsidRPr="00E32AF0">
              <w:rPr>
                <w:rFonts w:ascii="Arial" w:hAnsi="Arial" w:cs="Arial"/>
              </w:rPr>
              <w:t xml:space="preserve">Incorpora patrones </w:t>
            </w:r>
            <w:r>
              <w:rPr>
                <w:rFonts w:ascii="Arial" w:hAnsi="Arial" w:cs="Arial"/>
              </w:rPr>
              <w:t xml:space="preserve">de diseño propendiendo en mejores prácticas para la codificación y mantenibilidad del software.   </w:t>
            </w:r>
          </w:p>
          <w:p w14:paraId="34E1E6CC" w14:textId="77777777" w:rsidR="001D6F2E" w:rsidRPr="00E32AF0" w:rsidRDefault="001D6F2E" w:rsidP="00E32AF0">
            <w:pPr>
              <w:pStyle w:val="Prrafodelista"/>
              <w:numPr>
                <w:ilvl w:val="0"/>
                <w:numId w:val="40"/>
              </w:numPr>
              <w:autoSpaceDE w:val="0"/>
              <w:autoSpaceDN w:val="0"/>
              <w:adjustRightInd w:val="0"/>
              <w:jc w:val="both"/>
              <w:rPr>
                <w:rFonts w:ascii="Arial" w:hAnsi="Arial" w:cs="Arial"/>
              </w:rPr>
            </w:pPr>
            <w:r>
              <w:rPr>
                <w:rFonts w:ascii="Arial" w:hAnsi="Arial" w:cs="Arial"/>
              </w:rPr>
              <w:t xml:space="preserve">Define la arquitectura del software </w:t>
            </w:r>
            <w:r w:rsidR="00E338E9">
              <w:rPr>
                <w:rFonts w:ascii="Arial" w:hAnsi="Arial" w:cs="Arial"/>
              </w:rPr>
              <w:t>dando cumplimiento a</w:t>
            </w:r>
            <w:r>
              <w:rPr>
                <w:rFonts w:ascii="Arial" w:hAnsi="Arial" w:cs="Arial"/>
              </w:rPr>
              <w:t xml:space="preserve"> </w:t>
            </w:r>
            <w:r w:rsidR="002065B5">
              <w:rPr>
                <w:rFonts w:ascii="Arial" w:hAnsi="Arial" w:cs="Arial"/>
              </w:rPr>
              <w:t>los requisitos funcionales y no funcionales</w:t>
            </w:r>
            <w:r w:rsidR="00DE5EB2">
              <w:rPr>
                <w:rFonts w:ascii="Arial" w:hAnsi="Arial" w:cs="Arial"/>
              </w:rPr>
              <w:t>.</w:t>
            </w:r>
          </w:p>
          <w:p w14:paraId="595FEE2F" w14:textId="77777777" w:rsidR="00DA0259" w:rsidRPr="00E32AF0" w:rsidRDefault="00DA0259" w:rsidP="00E32AF0">
            <w:pPr>
              <w:pStyle w:val="Prrafodelista"/>
              <w:numPr>
                <w:ilvl w:val="0"/>
                <w:numId w:val="40"/>
              </w:numPr>
              <w:autoSpaceDE w:val="0"/>
              <w:autoSpaceDN w:val="0"/>
              <w:adjustRightInd w:val="0"/>
              <w:jc w:val="both"/>
              <w:rPr>
                <w:rFonts w:ascii="Arial" w:hAnsi="Arial" w:cs="Arial"/>
              </w:rPr>
            </w:pPr>
            <w:r w:rsidRPr="00E32AF0">
              <w:rPr>
                <w:rFonts w:ascii="Arial" w:hAnsi="Arial" w:cs="Arial"/>
              </w:rPr>
              <w:t xml:space="preserve">Crea </w:t>
            </w:r>
            <w:r>
              <w:rPr>
                <w:rFonts w:ascii="Arial" w:hAnsi="Arial" w:cs="Arial"/>
              </w:rPr>
              <w:t xml:space="preserve">la </w:t>
            </w:r>
            <w:r w:rsidRPr="00E32AF0">
              <w:rPr>
                <w:rFonts w:ascii="Arial" w:hAnsi="Arial" w:cs="Arial"/>
              </w:rPr>
              <w:t>vista</w:t>
            </w:r>
            <w:r w:rsidR="00E338E9">
              <w:rPr>
                <w:rFonts w:ascii="Arial" w:hAnsi="Arial" w:cs="Arial"/>
              </w:rPr>
              <w:t xml:space="preserve"> de</w:t>
            </w:r>
            <w:r w:rsidRPr="00E32AF0">
              <w:rPr>
                <w:rFonts w:ascii="Arial" w:hAnsi="Arial" w:cs="Arial"/>
              </w:rPr>
              <w:t xml:space="preserve"> componentes </w:t>
            </w:r>
            <w:r>
              <w:rPr>
                <w:rFonts w:ascii="Arial" w:hAnsi="Arial" w:cs="Arial"/>
              </w:rPr>
              <w:t xml:space="preserve">para visualizar el software en fases </w:t>
            </w:r>
            <w:r w:rsidR="001D6F2E">
              <w:rPr>
                <w:rFonts w:ascii="Arial" w:hAnsi="Arial" w:cs="Arial"/>
              </w:rPr>
              <w:t>avanzadas</w:t>
            </w:r>
            <w:r>
              <w:rPr>
                <w:rFonts w:ascii="Arial" w:hAnsi="Arial" w:cs="Arial"/>
              </w:rPr>
              <w:t xml:space="preserve"> del ciclo de vida.</w:t>
            </w:r>
          </w:p>
          <w:p w14:paraId="50416541" w14:textId="77777777" w:rsidR="00DA0259" w:rsidRDefault="00DA0259" w:rsidP="00E32AF0">
            <w:pPr>
              <w:pStyle w:val="Prrafodelista"/>
              <w:numPr>
                <w:ilvl w:val="0"/>
                <w:numId w:val="40"/>
              </w:numPr>
            </w:pPr>
            <w:r w:rsidRPr="00E32AF0">
              <w:rPr>
                <w:rFonts w:ascii="Arial" w:hAnsi="Arial" w:cs="Arial"/>
              </w:rPr>
              <w:t xml:space="preserve">Crea </w:t>
            </w:r>
            <w:r w:rsidR="001D6F2E">
              <w:rPr>
                <w:rFonts w:ascii="Arial" w:hAnsi="Arial" w:cs="Arial"/>
              </w:rPr>
              <w:t xml:space="preserve">la </w:t>
            </w:r>
            <w:r w:rsidRPr="00E32AF0">
              <w:rPr>
                <w:rFonts w:ascii="Arial" w:hAnsi="Arial" w:cs="Arial"/>
              </w:rPr>
              <w:t>vista de despliegue</w:t>
            </w:r>
            <w:r w:rsidR="001D6F2E">
              <w:rPr>
                <w:rFonts w:ascii="Arial" w:hAnsi="Arial" w:cs="Arial"/>
              </w:rPr>
              <w:t xml:space="preserve"> del software para </w:t>
            </w:r>
            <w:r w:rsidR="005115E6">
              <w:rPr>
                <w:rFonts w:ascii="Arial" w:hAnsi="Arial" w:cs="Arial"/>
              </w:rPr>
              <w:t>determinar</w:t>
            </w:r>
            <w:r w:rsidR="001D6F2E">
              <w:rPr>
                <w:rFonts w:ascii="Arial" w:hAnsi="Arial" w:cs="Arial"/>
              </w:rPr>
              <w:t xml:space="preserve"> condiciones de la implantación de la solución informática.</w:t>
            </w:r>
          </w:p>
          <w:p w14:paraId="77D642D4" w14:textId="77777777" w:rsidR="00DA0259" w:rsidRPr="009E3F90" w:rsidRDefault="00DA0259" w:rsidP="00DA0259">
            <w:pPr>
              <w:autoSpaceDE w:val="0"/>
              <w:autoSpaceDN w:val="0"/>
              <w:adjustRightInd w:val="0"/>
              <w:jc w:val="both"/>
              <w:rPr>
                <w:rFonts w:ascii="Arial" w:hAnsi="Arial" w:cs="Arial"/>
              </w:rPr>
            </w:pPr>
          </w:p>
          <w:p w14:paraId="71CEC582" w14:textId="77777777" w:rsidR="00EA570F" w:rsidRPr="009E3F90" w:rsidRDefault="00FD5124" w:rsidP="003D57C7">
            <w:pPr>
              <w:autoSpaceDE w:val="0"/>
              <w:autoSpaceDN w:val="0"/>
              <w:adjustRightInd w:val="0"/>
              <w:jc w:val="both"/>
              <w:rPr>
                <w:rFonts w:ascii="Arial" w:hAnsi="Arial" w:cs="Arial"/>
                <w:lang w:val="es-CO" w:eastAsia="es-CO"/>
              </w:rPr>
            </w:pPr>
            <w:r w:rsidRPr="00FD5124">
              <w:rPr>
                <w:rFonts w:ascii="Arial" w:hAnsi="Arial" w:cs="Arial"/>
                <w:b/>
                <w:lang w:val="es-CO" w:eastAsia="es-CO"/>
              </w:rPr>
              <w:t>220501095 04</w:t>
            </w:r>
            <w:r w:rsidRPr="00FD5124">
              <w:rPr>
                <w:rFonts w:ascii="Arial" w:hAnsi="Arial" w:cs="Arial"/>
                <w:b/>
                <w:lang w:val="es-CO" w:eastAsia="es-CO"/>
              </w:rPr>
              <w:tab/>
            </w:r>
            <w:r w:rsidRPr="007725BE">
              <w:rPr>
                <w:rFonts w:ascii="Arial" w:hAnsi="Arial" w:cs="Arial"/>
                <w:lang w:val="es-CO" w:eastAsia="es-CO"/>
              </w:rPr>
              <w:t>Diseñar interfaces gráficas del software adoptando estándares de presentación.</w:t>
            </w:r>
          </w:p>
          <w:p w14:paraId="247C0E3B" w14:textId="77777777" w:rsidR="00EA570F" w:rsidRDefault="00EA570F" w:rsidP="003D57C7">
            <w:pPr>
              <w:shd w:val="clear" w:color="auto" w:fill="FFFFFF"/>
              <w:jc w:val="both"/>
              <w:rPr>
                <w:rFonts w:ascii="Arial" w:hAnsi="Arial" w:cs="Arial"/>
                <w:lang w:val="es-CO" w:eastAsia="es-CO"/>
              </w:rPr>
            </w:pPr>
          </w:p>
          <w:p w14:paraId="463AA69B" w14:textId="77777777" w:rsidR="00E338E9" w:rsidRDefault="00E338E9" w:rsidP="00E338E9">
            <w:pPr>
              <w:numPr>
                <w:ilvl w:val="0"/>
                <w:numId w:val="40"/>
              </w:numPr>
              <w:autoSpaceDE w:val="0"/>
              <w:autoSpaceDN w:val="0"/>
              <w:adjustRightInd w:val="0"/>
              <w:jc w:val="both"/>
              <w:rPr>
                <w:rFonts w:ascii="Arial" w:hAnsi="Arial" w:cs="Arial"/>
              </w:rPr>
            </w:pPr>
            <w:r>
              <w:rPr>
                <w:rFonts w:ascii="Arial" w:hAnsi="Arial" w:cs="Arial"/>
              </w:rPr>
              <w:t>Propone la</w:t>
            </w:r>
            <w:r w:rsidRPr="009E3F90">
              <w:rPr>
                <w:rFonts w:ascii="Arial" w:hAnsi="Arial" w:cs="Arial"/>
              </w:rPr>
              <w:t xml:space="preserve"> interfaz gráfica de usuario</w:t>
            </w:r>
            <w:r>
              <w:rPr>
                <w:rFonts w:ascii="Arial" w:hAnsi="Arial" w:cs="Arial"/>
              </w:rPr>
              <w:t xml:space="preserve"> cumpliendo reglas de usabilidad y accesibilidad para aplicaciones </w:t>
            </w:r>
            <w:proofErr w:type="spellStart"/>
            <w:r>
              <w:rPr>
                <w:rFonts w:ascii="Arial" w:hAnsi="Arial" w:cs="Arial"/>
              </w:rPr>
              <w:t>standalone</w:t>
            </w:r>
            <w:proofErr w:type="spellEnd"/>
            <w:r>
              <w:rPr>
                <w:rFonts w:ascii="Arial" w:hAnsi="Arial" w:cs="Arial"/>
              </w:rPr>
              <w:t xml:space="preserve"> y web</w:t>
            </w:r>
            <w:r w:rsidRPr="009E3F90">
              <w:rPr>
                <w:rFonts w:ascii="Arial" w:hAnsi="Arial" w:cs="Arial"/>
              </w:rPr>
              <w:t>.</w:t>
            </w:r>
          </w:p>
          <w:p w14:paraId="5316527D" w14:textId="77777777" w:rsidR="00E338E9" w:rsidRDefault="00E338E9">
            <w:pPr>
              <w:numPr>
                <w:ilvl w:val="0"/>
                <w:numId w:val="40"/>
              </w:numPr>
              <w:autoSpaceDE w:val="0"/>
              <w:autoSpaceDN w:val="0"/>
              <w:adjustRightInd w:val="0"/>
              <w:jc w:val="both"/>
              <w:rPr>
                <w:rFonts w:ascii="Arial" w:hAnsi="Arial" w:cs="Arial"/>
              </w:rPr>
            </w:pPr>
            <w:r>
              <w:rPr>
                <w:rFonts w:ascii="Arial" w:hAnsi="Arial" w:cs="Arial"/>
              </w:rPr>
              <w:t>Propone la</w:t>
            </w:r>
            <w:r w:rsidRPr="009E3F90">
              <w:rPr>
                <w:rFonts w:ascii="Arial" w:hAnsi="Arial" w:cs="Arial"/>
              </w:rPr>
              <w:t xml:space="preserve"> interfaz gráfica de usuario</w:t>
            </w:r>
            <w:r>
              <w:rPr>
                <w:rFonts w:ascii="Arial" w:hAnsi="Arial" w:cs="Arial"/>
              </w:rPr>
              <w:t xml:space="preserve"> cumpliendo reglas de usabilidad y accesibilidad para aplicaciones móviles</w:t>
            </w:r>
            <w:r w:rsidRPr="009E3F90">
              <w:rPr>
                <w:rFonts w:ascii="Arial" w:hAnsi="Arial" w:cs="Arial"/>
              </w:rPr>
              <w:t>.</w:t>
            </w:r>
          </w:p>
          <w:p w14:paraId="1A675882" w14:textId="77777777" w:rsidR="00295130" w:rsidRPr="00E32AF0" w:rsidRDefault="00F42739" w:rsidP="00E338E9">
            <w:pPr>
              <w:numPr>
                <w:ilvl w:val="0"/>
                <w:numId w:val="40"/>
              </w:numPr>
              <w:autoSpaceDE w:val="0"/>
              <w:autoSpaceDN w:val="0"/>
              <w:adjustRightInd w:val="0"/>
              <w:jc w:val="both"/>
              <w:rPr>
                <w:rFonts w:ascii="Arial" w:hAnsi="Arial" w:cs="Arial"/>
                <w:lang w:val="es-CO" w:eastAsia="es-CO"/>
              </w:rPr>
            </w:pPr>
            <w:r>
              <w:rPr>
                <w:rFonts w:ascii="Arial" w:hAnsi="Arial" w:cs="Arial"/>
              </w:rPr>
              <w:t xml:space="preserve">Construye el mapa de navegación </w:t>
            </w:r>
            <w:r w:rsidR="00295130">
              <w:rPr>
                <w:rFonts w:ascii="Arial" w:hAnsi="Arial" w:cs="Arial"/>
              </w:rPr>
              <w:t>cumpliendo reglas de usabilidad y accesibilidad</w:t>
            </w:r>
            <w:r w:rsidR="00B9681C">
              <w:rPr>
                <w:rFonts w:ascii="Arial" w:hAnsi="Arial" w:cs="Arial"/>
              </w:rPr>
              <w:t>.</w:t>
            </w:r>
            <w:r w:rsidR="00295130">
              <w:rPr>
                <w:rFonts w:ascii="Arial" w:hAnsi="Arial" w:cs="Arial"/>
              </w:rPr>
              <w:t xml:space="preserve"> </w:t>
            </w:r>
          </w:p>
          <w:p w14:paraId="09BB3791" w14:textId="77777777" w:rsidR="00E338E9" w:rsidRPr="00DB1433" w:rsidRDefault="00E338E9" w:rsidP="00E338E9">
            <w:pPr>
              <w:numPr>
                <w:ilvl w:val="0"/>
                <w:numId w:val="40"/>
              </w:numPr>
              <w:autoSpaceDE w:val="0"/>
              <w:autoSpaceDN w:val="0"/>
              <w:adjustRightInd w:val="0"/>
              <w:jc w:val="both"/>
              <w:rPr>
                <w:rFonts w:ascii="Arial" w:hAnsi="Arial" w:cs="Arial"/>
                <w:lang w:val="es-CO" w:eastAsia="es-CO"/>
              </w:rPr>
            </w:pPr>
            <w:r>
              <w:rPr>
                <w:rFonts w:ascii="Arial" w:hAnsi="Arial" w:cs="Arial"/>
                <w:lang w:val="es-CO" w:eastAsia="es-CO"/>
              </w:rPr>
              <w:t>Elabora</w:t>
            </w:r>
            <w:r w:rsidRPr="00DB1433">
              <w:rPr>
                <w:rFonts w:ascii="Arial" w:hAnsi="Arial" w:cs="Arial"/>
                <w:lang w:val="es-CO" w:eastAsia="es-CO"/>
              </w:rPr>
              <w:t xml:space="preserve"> prototipos</w:t>
            </w:r>
            <w:r>
              <w:rPr>
                <w:rFonts w:ascii="Arial" w:hAnsi="Arial" w:cs="Arial"/>
                <w:lang w:val="es-CO" w:eastAsia="es-CO"/>
              </w:rPr>
              <w:t xml:space="preserve"> </w:t>
            </w:r>
            <w:r w:rsidR="00346442">
              <w:rPr>
                <w:rFonts w:ascii="Arial" w:hAnsi="Arial" w:cs="Arial"/>
                <w:lang w:val="es-CO" w:eastAsia="es-CO"/>
              </w:rPr>
              <w:t>según los requisitos del software.</w:t>
            </w:r>
          </w:p>
          <w:p w14:paraId="6E4F5BF6" w14:textId="77777777" w:rsidR="00E338E9" w:rsidRPr="009E3F90" w:rsidRDefault="00E338E9" w:rsidP="003D57C7">
            <w:pPr>
              <w:shd w:val="clear" w:color="auto" w:fill="FFFFFF"/>
              <w:jc w:val="both"/>
              <w:rPr>
                <w:rFonts w:ascii="Arial" w:hAnsi="Arial" w:cs="Arial"/>
                <w:lang w:val="es-CO" w:eastAsia="es-CO"/>
              </w:rPr>
            </w:pPr>
          </w:p>
          <w:p w14:paraId="79801AE3" w14:textId="77777777" w:rsidR="00FD5124" w:rsidRDefault="00FD5124" w:rsidP="00E32AF0">
            <w:pPr>
              <w:autoSpaceDE w:val="0"/>
              <w:autoSpaceDN w:val="0"/>
              <w:adjustRightInd w:val="0"/>
              <w:jc w:val="both"/>
              <w:rPr>
                <w:rFonts w:ascii="Arial" w:hAnsi="Arial" w:cs="Arial"/>
                <w:color w:val="000000"/>
              </w:rPr>
            </w:pPr>
            <w:r w:rsidRPr="00E32AF0">
              <w:rPr>
                <w:rFonts w:ascii="Arial" w:hAnsi="Arial" w:cs="Arial"/>
                <w:b/>
                <w:color w:val="000000"/>
              </w:rPr>
              <w:t>220501095 05</w:t>
            </w:r>
            <w:r w:rsidRPr="00FD5124">
              <w:rPr>
                <w:rFonts w:ascii="Arial" w:hAnsi="Arial" w:cs="Arial"/>
                <w:color w:val="000000"/>
              </w:rPr>
              <w:tab/>
              <w:t>Verificar los entregables de la fase de diseño del software de acuerdo con lo establecido en el  informe de análisis.</w:t>
            </w:r>
          </w:p>
          <w:p w14:paraId="42945D7E" w14:textId="77777777" w:rsidR="003A09D6" w:rsidRDefault="003A09D6" w:rsidP="00E32AF0">
            <w:pPr>
              <w:autoSpaceDE w:val="0"/>
              <w:autoSpaceDN w:val="0"/>
              <w:adjustRightInd w:val="0"/>
              <w:jc w:val="both"/>
              <w:rPr>
                <w:rFonts w:ascii="Arial" w:hAnsi="Arial" w:cs="Arial"/>
                <w:color w:val="000000"/>
              </w:rPr>
            </w:pPr>
          </w:p>
          <w:p w14:paraId="50D37B52" w14:textId="77777777" w:rsidR="00E338E9" w:rsidRDefault="00E338E9" w:rsidP="00E338E9">
            <w:pPr>
              <w:numPr>
                <w:ilvl w:val="0"/>
                <w:numId w:val="17"/>
              </w:numPr>
              <w:autoSpaceDE w:val="0"/>
              <w:autoSpaceDN w:val="0"/>
              <w:adjustRightInd w:val="0"/>
              <w:rPr>
                <w:rFonts w:ascii="Arial" w:hAnsi="Arial" w:cs="Arial"/>
                <w:lang w:val="es-CO" w:eastAsia="es-CO"/>
              </w:rPr>
            </w:pPr>
            <w:r>
              <w:rPr>
                <w:rFonts w:ascii="Arial" w:hAnsi="Arial" w:cs="Arial"/>
                <w:lang w:val="es-CO" w:eastAsia="es-CO"/>
              </w:rPr>
              <w:t>Elabora</w:t>
            </w:r>
            <w:r w:rsidRPr="00F32FC7">
              <w:rPr>
                <w:rFonts w:ascii="Arial" w:hAnsi="Arial" w:cs="Arial"/>
                <w:lang w:val="es-CO" w:eastAsia="es-CO"/>
              </w:rPr>
              <w:t xml:space="preserve"> listas de chequeo para </w:t>
            </w:r>
            <w:r w:rsidR="00346442">
              <w:rPr>
                <w:rFonts w:ascii="Arial" w:hAnsi="Arial" w:cs="Arial"/>
                <w:lang w:val="es-CO" w:eastAsia="es-CO"/>
              </w:rPr>
              <w:t>verificación</w:t>
            </w:r>
            <w:r>
              <w:rPr>
                <w:rFonts w:ascii="Arial" w:hAnsi="Arial" w:cs="Arial"/>
                <w:lang w:val="es-CO" w:eastAsia="es-CO"/>
              </w:rPr>
              <w:t xml:space="preserve"> de la documentación de diseño</w:t>
            </w:r>
          </w:p>
          <w:p w14:paraId="5C2EDCBE" w14:textId="77777777" w:rsidR="00E338E9" w:rsidRDefault="00E338E9" w:rsidP="00E338E9">
            <w:pPr>
              <w:pStyle w:val="Prrafodelista"/>
              <w:numPr>
                <w:ilvl w:val="0"/>
                <w:numId w:val="17"/>
              </w:numPr>
            </w:pPr>
            <w:r w:rsidRPr="004829C8">
              <w:t>Eval</w:t>
            </w:r>
            <w:r>
              <w:t>ú</w:t>
            </w:r>
            <w:r w:rsidRPr="004829C8">
              <w:t xml:space="preserve">a </w:t>
            </w:r>
            <w:r w:rsidR="00346442">
              <w:t>los artefactos de</w:t>
            </w:r>
            <w:r>
              <w:t xml:space="preserve"> diseño teniendo en cuenta </w:t>
            </w:r>
            <w:r w:rsidR="00346442">
              <w:t xml:space="preserve">el cumplimiento de requisitos y </w:t>
            </w:r>
            <w:r>
              <w:t xml:space="preserve">la calidad de los </w:t>
            </w:r>
            <w:r w:rsidR="00346442">
              <w:t>entregables generados</w:t>
            </w:r>
            <w:r>
              <w:t>.</w:t>
            </w:r>
          </w:p>
          <w:p w14:paraId="0CD74AB4" w14:textId="77777777" w:rsidR="00E338E9" w:rsidRDefault="00E338E9" w:rsidP="00E338E9">
            <w:pPr>
              <w:numPr>
                <w:ilvl w:val="0"/>
                <w:numId w:val="17"/>
              </w:numPr>
              <w:autoSpaceDE w:val="0"/>
              <w:autoSpaceDN w:val="0"/>
              <w:adjustRightInd w:val="0"/>
              <w:jc w:val="both"/>
              <w:rPr>
                <w:rFonts w:ascii="Arial" w:hAnsi="Arial" w:cs="Arial"/>
                <w:color w:val="000000"/>
                <w:szCs w:val="22"/>
              </w:rPr>
            </w:pPr>
            <w:r>
              <w:rPr>
                <w:rFonts w:ascii="Arial" w:hAnsi="Arial" w:cs="Arial"/>
                <w:color w:val="000000"/>
                <w:szCs w:val="22"/>
              </w:rPr>
              <w:lastRenderedPageBreak/>
              <w:t xml:space="preserve">Realiza mejoras a </w:t>
            </w:r>
            <w:r w:rsidR="003A09D6">
              <w:rPr>
                <w:rFonts w:ascii="Arial" w:hAnsi="Arial" w:cs="Arial"/>
                <w:color w:val="000000"/>
                <w:szCs w:val="22"/>
              </w:rPr>
              <w:t>los artefactos de</w:t>
            </w:r>
            <w:r>
              <w:rPr>
                <w:rFonts w:ascii="Arial" w:hAnsi="Arial" w:cs="Arial"/>
                <w:color w:val="000000"/>
                <w:szCs w:val="22"/>
              </w:rPr>
              <w:t xml:space="preserve"> diseño de acuerdo con los resultados de la evaluación.</w:t>
            </w:r>
          </w:p>
          <w:p w14:paraId="3A59A186" w14:textId="77777777" w:rsidR="00E338E9" w:rsidRPr="009E3F90" w:rsidRDefault="00E338E9" w:rsidP="00E338E9">
            <w:pPr>
              <w:autoSpaceDE w:val="0"/>
              <w:autoSpaceDN w:val="0"/>
              <w:adjustRightInd w:val="0"/>
              <w:jc w:val="both"/>
              <w:rPr>
                <w:rFonts w:ascii="Arial" w:hAnsi="Arial" w:cs="Arial"/>
              </w:rPr>
            </w:pPr>
          </w:p>
        </w:tc>
      </w:tr>
      <w:tr w:rsidR="00EA570F" w:rsidRPr="009E3F90" w14:paraId="4FBE786D" w14:textId="77777777" w:rsidTr="003D57C7">
        <w:trPr>
          <w:jc w:val="center"/>
        </w:trPr>
        <w:tc>
          <w:tcPr>
            <w:tcW w:w="8998" w:type="dxa"/>
            <w:gridSpan w:val="2"/>
            <w:shd w:val="clear" w:color="auto" w:fill="E6E6E6"/>
          </w:tcPr>
          <w:p w14:paraId="74BE9DF3" w14:textId="77777777" w:rsidR="00EA570F" w:rsidRPr="009E3F90" w:rsidRDefault="00EA570F" w:rsidP="003D57C7">
            <w:pPr>
              <w:ind w:left="708"/>
              <w:jc w:val="center"/>
              <w:rPr>
                <w:rFonts w:ascii="Arial" w:hAnsi="Arial" w:cs="Arial"/>
                <w:b/>
                <w:color w:val="000000"/>
                <w:lang w:val="es-MX"/>
              </w:rPr>
            </w:pPr>
            <w:r w:rsidRPr="009E3F90">
              <w:rPr>
                <w:rFonts w:ascii="Arial" w:hAnsi="Arial" w:cs="Arial"/>
                <w:b/>
                <w:color w:val="000000"/>
                <w:lang w:val="es-MX"/>
              </w:rPr>
              <w:lastRenderedPageBreak/>
              <w:t>5. PERFIL TÉCNICO DEL INSTRUCTOR</w:t>
            </w:r>
          </w:p>
        </w:tc>
      </w:tr>
      <w:tr w:rsidR="00EA570F" w:rsidRPr="009E3F90" w14:paraId="0B8E341B" w14:textId="77777777" w:rsidTr="003D57C7">
        <w:trPr>
          <w:trHeight w:val="456"/>
          <w:jc w:val="center"/>
        </w:trPr>
        <w:tc>
          <w:tcPr>
            <w:tcW w:w="8998" w:type="dxa"/>
            <w:gridSpan w:val="2"/>
            <w:shd w:val="clear" w:color="auto" w:fill="E6E6E6"/>
            <w:vAlign w:val="center"/>
          </w:tcPr>
          <w:p w14:paraId="591EBEE5" w14:textId="77777777" w:rsidR="00EA570F" w:rsidRPr="009E3F90" w:rsidRDefault="00EA570F" w:rsidP="003D57C7">
            <w:pPr>
              <w:rPr>
                <w:rFonts w:ascii="Arial" w:hAnsi="Arial" w:cs="Arial"/>
                <w:color w:val="000000"/>
              </w:rPr>
            </w:pPr>
            <w:r w:rsidRPr="009E3F90">
              <w:rPr>
                <w:rFonts w:ascii="Arial" w:hAnsi="Arial" w:cs="Arial"/>
                <w:b/>
                <w:color w:val="000000"/>
              </w:rPr>
              <w:t>Requisitos  académicos</w:t>
            </w:r>
          </w:p>
        </w:tc>
      </w:tr>
      <w:tr w:rsidR="00EA570F" w:rsidRPr="009E3F90" w14:paraId="6407185C" w14:textId="77777777" w:rsidTr="003D57C7">
        <w:trPr>
          <w:jc w:val="center"/>
        </w:trPr>
        <w:tc>
          <w:tcPr>
            <w:tcW w:w="8998" w:type="dxa"/>
            <w:gridSpan w:val="2"/>
          </w:tcPr>
          <w:p w14:paraId="48EAE9AC" w14:textId="77777777" w:rsidR="00EA570F" w:rsidRPr="009E3F90" w:rsidRDefault="00090387" w:rsidP="003D57C7">
            <w:pPr>
              <w:autoSpaceDE w:val="0"/>
              <w:autoSpaceDN w:val="0"/>
              <w:adjustRightInd w:val="0"/>
              <w:jc w:val="both"/>
              <w:rPr>
                <w:rFonts w:ascii="Arial" w:hAnsi="Arial" w:cs="Arial"/>
              </w:rPr>
            </w:pPr>
            <w:r>
              <w:rPr>
                <w:rFonts w:ascii="Arial" w:eastAsia="Arial" w:hAnsi="Arial" w:cs="Arial"/>
                <w:color w:val="000000"/>
              </w:rPr>
              <w:t>Tecnólogo o profesional en sistemas y afines</w:t>
            </w:r>
            <w:r w:rsidR="00EA570F" w:rsidRPr="009E3F90">
              <w:rPr>
                <w:rFonts w:ascii="Arial" w:hAnsi="Arial" w:cs="Arial"/>
              </w:rPr>
              <w:t>.</w:t>
            </w:r>
          </w:p>
          <w:p w14:paraId="77134911" w14:textId="77777777" w:rsidR="00EA570F" w:rsidRPr="00E32AF0" w:rsidRDefault="008C02DF" w:rsidP="00E32AF0">
            <w:pPr>
              <w:pStyle w:val="Prrafodelista"/>
              <w:numPr>
                <w:ilvl w:val="0"/>
                <w:numId w:val="67"/>
              </w:numPr>
              <w:rPr>
                <w:rFonts w:eastAsia="Arial"/>
                <w:color w:val="000000"/>
              </w:rPr>
            </w:pPr>
            <w:r>
              <w:t xml:space="preserve">Conocimientos </w:t>
            </w:r>
            <w:r w:rsidR="00EA570F" w:rsidRPr="009E3F90">
              <w:t>en diseño de software,</w:t>
            </w:r>
            <w:r w:rsidR="00090387">
              <w:t xml:space="preserve"> bases de datos, </w:t>
            </w:r>
            <w:r w:rsidR="00EA570F" w:rsidRPr="009E3F90">
              <w:t xml:space="preserve"> arquitectura de software, patrones de diseño.</w:t>
            </w:r>
          </w:p>
          <w:p w14:paraId="6FD1F093" w14:textId="06910DFA" w:rsidR="00EA570F" w:rsidRPr="009E3F90" w:rsidRDefault="00090387" w:rsidP="007725BE">
            <w:pPr>
              <w:pStyle w:val="Prrafodelista"/>
              <w:numPr>
                <w:ilvl w:val="0"/>
                <w:numId w:val="67"/>
              </w:numPr>
              <w:rPr>
                <w:rFonts w:ascii="Arial" w:hAnsi="Arial" w:cs="Arial"/>
                <w:color w:val="000000"/>
              </w:rPr>
            </w:pPr>
            <w:r>
              <w:t>Conocimientos en diseño de interfaces de usuario, diseño gráfico</w:t>
            </w:r>
          </w:p>
        </w:tc>
      </w:tr>
      <w:tr w:rsidR="00EA570F" w:rsidRPr="009E3F90" w14:paraId="1684E7E9" w14:textId="77777777" w:rsidTr="003D57C7">
        <w:trPr>
          <w:trHeight w:val="456"/>
          <w:jc w:val="center"/>
        </w:trPr>
        <w:tc>
          <w:tcPr>
            <w:tcW w:w="8998" w:type="dxa"/>
            <w:gridSpan w:val="2"/>
            <w:shd w:val="clear" w:color="auto" w:fill="E6E6E6"/>
            <w:vAlign w:val="center"/>
          </w:tcPr>
          <w:p w14:paraId="7F3E5D0E" w14:textId="77777777" w:rsidR="00EA570F" w:rsidRPr="009E3F90" w:rsidRDefault="00EA570F" w:rsidP="003D57C7">
            <w:pPr>
              <w:rPr>
                <w:rFonts w:ascii="Arial" w:hAnsi="Arial" w:cs="Arial"/>
                <w:color w:val="000000"/>
              </w:rPr>
            </w:pPr>
            <w:r w:rsidRPr="009E3F90">
              <w:rPr>
                <w:rFonts w:ascii="Arial" w:hAnsi="Arial" w:cs="Arial"/>
                <w:b/>
                <w:color w:val="000000"/>
                <w:lang w:val="es-MX"/>
              </w:rPr>
              <w:t>Experiencia laboral</w:t>
            </w:r>
          </w:p>
        </w:tc>
      </w:tr>
      <w:tr w:rsidR="00EA570F" w:rsidRPr="009E3F90" w14:paraId="276CBD05" w14:textId="77777777" w:rsidTr="003D57C7">
        <w:trPr>
          <w:jc w:val="center"/>
        </w:trPr>
        <w:tc>
          <w:tcPr>
            <w:tcW w:w="8998" w:type="dxa"/>
            <w:gridSpan w:val="2"/>
          </w:tcPr>
          <w:p w14:paraId="3517A084" w14:textId="77777777" w:rsidR="00EA570F" w:rsidRPr="009E3F90" w:rsidRDefault="00EA570F" w:rsidP="003D57C7">
            <w:pPr>
              <w:pStyle w:val="Sinespaciado"/>
              <w:jc w:val="both"/>
              <w:rPr>
                <w:rFonts w:ascii="Arial" w:hAnsi="Arial" w:cs="Arial"/>
                <w:sz w:val="24"/>
                <w:szCs w:val="24"/>
              </w:rPr>
            </w:pPr>
            <w:r w:rsidRPr="009E3F90">
              <w:rPr>
                <w:rFonts w:ascii="Arial" w:hAnsi="Arial" w:cs="Arial"/>
                <w:sz w:val="24"/>
                <w:szCs w:val="24"/>
              </w:rPr>
              <w:t>Veinticuatro (24) meses de Experiencia, de los cuales dieciocho (18) meses relacionados con el área de diseño de software y seis (6) meses en labores de docencia en el área.</w:t>
            </w:r>
          </w:p>
          <w:p w14:paraId="6675CA08" w14:textId="77777777" w:rsidR="00EA570F" w:rsidRPr="009E3F90" w:rsidRDefault="00EA570F" w:rsidP="003D57C7">
            <w:pPr>
              <w:pStyle w:val="Sinespaciado"/>
              <w:rPr>
                <w:rFonts w:ascii="Arial" w:hAnsi="Arial" w:cs="Arial"/>
                <w:sz w:val="24"/>
                <w:szCs w:val="24"/>
              </w:rPr>
            </w:pPr>
          </w:p>
          <w:p w14:paraId="4FD48C31" w14:textId="77777777" w:rsidR="00BF1AEE" w:rsidRPr="004E7DE9" w:rsidRDefault="00EA570F" w:rsidP="00BF1AEE">
            <w:pPr>
              <w:autoSpaceDE w:val="0"/>
              <w:autoSpaceDN w:val="0"/>
              <w:adjustRightInd w:val="0"/>
              <w:jc w:val="both"/>
              <w:rPr>
                <w:rFonts w:ascii="Arial" w:hAnsi="Arial" w:cs="Arial"/>
                <w:b/>
              </w:rPr>
            </w:pPr>
            <w:r w:rsidRPr="004E7DE9">
              <w:rPr>
                <w:rFonts w:ascii="Arial" w:hAnsi="Arial" w:cs="Arial"/>
                <w:b/>
              </w:rPr>
              <w:t>Certificación</w:t>
            </w:r>
            <w:r w:rsidR="00BF1AEE" w:rsidRPr="004E7DE9">
              <w:rPr>
                <w:rFonts w:ascii="Arial" w:hAnsi="Arial" w:cs="Arial"/>
                <w:b/>
              </w:rPr>
              <w:t xml:space="preserve"> </w:t>
            </w:r>
          </w:p>
          <w:p w14:paraId="7EFC12DE" w14:textId="05D1D810" w:rsidR="00EA570F" w:rsidRPr="009E3F90" w:rsidRDefault="00EA570F" w:rsidP="007725BE">
            <w:pPr>
              <w:autoSpaceDE w:val="0"/>
              <w:autoSpaceDN w:val="0"/>
              <w:adjustRightInd w:val="0"/>
              <w:jc w:val="both"/>
              <w:rPr>
                <w:rFonts w:ascii="Arial" w:hAnsi="Arial" w:cs="Arial"/>
              </w:rPr>
            </w:pPr>
            <w:r w:rsidRPr="009E3F90">
              <w:rPr>
                <w:rFonts w:ascii="Arial" w:hAnsi="Arial" w:cs="Arial"/>
              </w:rPr>
              <w:t xml:space="preserve">Preferiblemente </w:t>
            </w:r>
            <w:r w:rsidR="00090387">
              <w:rPr>
                <w:rFonts w:ascii="Arial" w:hAnsi="Arial" w:cs="Arial"/>
              </w:rPr>
              <w:t xml:space="preserve">con </w:t>
            </w:r>
            <w:r w:rsidRPr="009E3F90">
              <w:rPr>
                <w:rFonts w:ascii="Arial" w:hAnsi="Arial" w:cs="Arial"/>
              </w:rPr>
              <w:t>certificación en Arquitectura de Software y en orientación de procesos formativos presenciales y/o virtuales</w:t>
            </w:r>
            <w:r w:rsidR="00BF1AEE">
              <w:rPr>
                <w:rFonts w:ascii="Arial" w:hAnsi="Arial" w:cs="Arial"/>
              </w:rPr>
              <w:t>.</w:t>
            </w:r>
          </w:p>
        </w:tc>
      </w:tr>
      <w:tr w:rsidR="00EA570F" w:rsidRPr="009E3F90" w14:paraId="302C55EF" w14:textId="77777777" w:rsidTr="003D57C7">
        <w:trPr>
          <w:trHeight w:val="456"/>
          <w:jc w:val="center"/>
        </w:trPr>
        <w:tc>
          <w:tcPr>
            <w:tcW w:w="8998" w:type="dxa"/>
            <w:gridSpan w:val="2"/>
            <w:shd w:val="clear" w:color="auto" w:fill="E6E6E6"/>
            <w:vAlign w:val="center"/>
          </w:tcPr>
          <w:p w14:paraId="119C31BA" w14:textId="77777777" w:rsidR="00EA570F" w:rsidRPr="009E3F90" w:rsidRDefault="00EA570F" w:rsidP="003D57C7">
            <w:pPr>
              <w:rPr>
                <w:rFonts w:ascii="Arial" w:hAnsi="Arial" w:cs="Arial"/>
                <w:color w:val="000000"/>
              </w:rPr>
            </w:pPr>
            <w:r w:rsidRPr="009E3F90">
              <w:rPr>
                <w:rFonts w:ascii="Arial" w:hAnsi="Arial" w:cs="Arial"/>
                <w:b/>
                <w:color w:val="000000"/>
                <w:lang w:val="es-MX"/>
              </w:rPr>
              <w:t>Competencias mínimas</w:t>
            </w:r>
          </w:p>
        </w:tc>
      </w:tr>
      <w:tr w:rsidR="00EA570F" w:rsidRPr="009E3F90" w14:paraId="306303E1" w14:textId="77777777" w:rsidTr="003D57C7">
        <w:trPr>
          <w:jc w:val="center"/>
        </w:trPr>
        <w:tc>
          <w:tcPr>
            <w:tcW w:w="8998" w:type="dxa"/>
            <w:gridSpan w:val="2"/>
          </w:tcPr>
          <w:p w14:paraId="2FE96F7E" w14:textId="77777777" w:rsidR="00EA570F" w:rsidRPr="009E3F90" w:rsidRDefault="00EA570F" w:rsidP="003D57C7">
            <w:pPr>
              <w:autoSpaceDE w:val="0"/>
              <w:autoSpaceDN w:val="0"/>
              <w:adjustRightInd w:val="0"/>
              <w:jc w:val="both"/>
              <w:rPr>
                <w:rFonts w:ascii="Arial" w:hAnsi="Arial" w:cs="Arial"/>
              </w:rPr>
            </w:pPr>
          </w:p>
          <w:p w14:paraId="2966FB0F" w14:textId="77777777" w:rsidR="00EA570F" w:rsidRPr="008C02DF" w:rsidRDefault="00EA570F" w:rsidP="0061051D">
            <w:pPr>
              <w:pStyle w:val="Prrafodelista"/>
              <w:numPr>
                <w:ilvl w:val="0"/>
                <w:numId w:val="40"/>
              </w:numPr>
              <w:autoSpaceDE w:val="0"/>
              <w:autoSpaceDN w:val="0"/>
              <w:adjustRightInd w:val="0"/>
              <w:rPr>
                <w:rFonts w:ascii="Arial" w:hAnsi="Arial" w:cs="Arial"/>
              </w:rPr>
            </w:pPr>
            <w:r w:rsidRPr="008C02DF">
              <w:rPr>
                <w:rFonts w:ascii="Arial" w:hAnsi="Arial" w:cs="Arial"/>
              </w:rPr>
              <w:t xml:space="preserve">Dominio de técnicas y herramientas de modelamiento de sistemas de información </w:t>
            </w:r>
          </w:p>
          <w:p w14:paraId="6EBA3075" w14:textId="77777777" w:rsidR="00EA570F" w:rsidRPr="008C02DF" w:rsidRDefault="00EA570F" w:rsidP="0061051D">
            <w:pPr>
              <w:pStyle w:val="Prrafodelista"/>
              <w:numPr>
                <w:ilvl w:val="0"/>
                <w:numId w:val="40"/>
              </w:numPr>
              <w:autoSpaceDE w:val="0"/>
              <w:autoSpaceDN w:val="0"/>
              <w:adjustRightInd w:val="0"/>
              <w:rPr>
                <w:rFonts w:ascii="Arial" w:hAnsi="Arial" w:cs="Arial"/>
              </w:rPr>
            </w:pPr>
            <w:r w:rsidRPr="008C02DF">
              <w:rPr>
                <w:rFonts w:ascii="Arial" w:hAnsi="Arial" w:cs="Arial"/>
              </w:rPr>
              <w:t>Conocimiento de patrones de diseño de software</w:t>
            </w:r>
          </w:p>
          <w:p w14:paraId="77E1F9AD" w14:textId="77777777" w:rsidR="00EA570F" w:rsidRPr="008C02DF" w:rsidRDefault="00EA570F" w:rsidP="0061051D">
            <w:pPr>
              <w:pStyle w:val="Prrafodelista"/>
              <w:numPr>
                <w:ilvl w:val="0"/>
                <w:numId w:val="40"/>
              </w:numPr>
              <w:autoSpaceDE w:val="0"/>
              <w:autoSpaceDN w:val="0"/>
              <w:adjustRightInd w:val="0"/>
              <w:rPr>
                <w:rFonts w:ascii="Arial" w:hAnsi="Arial" w:cs="Arial"/>
              </w:rPr>
            </w:pPr>
            <w:r w:rsidRPr="008C02DF">
              <w:rPr>
                <w:rFonts w:ascii="Arial" w:hAnsi="Arial" w:cs="Arial"/>
              </w:rPr>
              <w:t>Dominio de técnicas y herramientas de modelamiento de datos</w:t>
            </w:r>
          </w:p>
          <w:p w14:paraId="333467BF" w14:textId="77777777" w:rsidR="00EA570F" w:rsidRPr="008C02DF" w:rsidRDefault="00EA570F" w:rsidP="0061051D">
            <w:pPr>
              <w:pStyle w:val="Prrafodelista"/>
              <w:numPr>
                <w:ilvl w:val="0"/>
                <w:numId w:val="40"/>
              </w:numPr>
              <w:autoSpaceDE w:val="0"/>
              <w:autoSpaceDN w:val="0"/>
              <w:adjustRightInd w:val="0"/>
              <w:rPr>
                <w:rFonts w:ascii="Arial" w:hAnsi="Arial" w:cs="Arial"/>
              </w:rPr>
            </w:pPr>
            <w:r w:rsidRPr="008C02DF">
              <w:rPr>
                <w:rFonts w:ascii="Arial" w:hAnsi="Arial" w:cs="Arial"/>
              </w:rPr>
              <w:t>Conocimientos de modelos de calidad del software</w:t>
            </w:r>
          </w:p>
          <w:p w14:paraId="7C7CD4A3" w14:textId="77777777" w:rsidR="00EA570F" w:rsidRPr="008C02DF" w:rsidRDefault="00EA570F" w:rsidP="0061051D">
            <w:pPr>
              <w:pStyle w:val="Prrafodelista"/>
              <w:numPr>
                <w:ilvl w:val="0"/>
                <w:numId w:val="40"/>
              </w:numPr>
              <w:autoSpaceDE w:val="0"/>
              <w:autoSpaceDN w:val="0"/>
              <w:adjustRightInd w:val="0"/>
              <w:rPr>
                <w:rFonts w:ascii="Arial" w:hAnsi="Arial" w:cs="Arial"/>
              </w:rPr>
            </w:pPr>
            <w:r w:rsidRPr="008C02DF">
              <w:rPr>
                <w:rFonts w:ascii="Arial" w:hAnsi="Arial" w:cs="Arial"/>
              </w:rPr>
              <w:t>Dominio de atributos de calidad del software</w:t>
            </w:r>
          </w:p>
          <w:p w14:paraId="5BF671A4" w14:textId="77777777" w:rsidR="00EA570F" w:rsidRPr="008C02DF" w:rsidRDefault="00EA570F" w:rsidP="0061051D">
            <w:pPr>
              <w:pStyle w:val="Prrafodelista"/>
              <w:numPr>
                <w:ilvl w:val="0"/>
                <w:numId w:val="40"/>
              </w:numPr>
              <w:autoSpaceDE w:val="0"/>
              <w:autoSpaceDN w:val="0"/>
              <w:adjustRightInd w:val="0"/>
              <w:rPr>
                <w:rFonts w:ascii="Arial" w:hAnsi="Arial" w:cs="Arial"/>
              </w:rPr>
            </w:pPr>
            <w:r w:rsidRPr="008C02DF">
              <w:rPr>
                <w:rFonts w:ascii="Arial" w:hAnsi="Arial" w:cs="Arial"/>
              </w:rPr>
              <w:t>Orientación de formación profesional</w:t>
            </w:r>
          </w:p>
          <w:p w14:paraId="1872874F" w14:textId="77777777" w:rsidR="00EA570F" w:rsidRPr="008C02DF" w:rsidRDefault="00EA570F" w:rsidP="0061051D">
            <w:pPr>
              <w:pStyle w:val="Prrafodelista"/>
              <w:numPr>
                <w:ilvl w:val="0"/>
                <w:numId w:val="40"/>
              </w:numPr>
              <w:autoSpaceDE w:val="0"/>
              <w:autoSpaceDN w:val="0"/>
              <w:adjustRightInd w:val="0"/>
              <w:rPr>
                <w:rFonts w:ascii="Arial" w:hAnsi="Arial" w:cs="Arial"/>
              </w:rPr>
            </w:pPr>
            <w:r w:rsidRPr="008C02DF">
              <w:rPr>
                <w:rFonts w:ascii="Arial" w:hAnsi="Arial" w:cs="Arial"/>
              </w:rPr>
              <w:t>Nivel alto de lectura del idioma inglés y nivel medio de habla y escucha de este idioma.</w:t>
            </w:r>
          </w:p>
          <w:p w14:paraId="7CBD964C" w14:textId="77777777" w:rsidR="00EA570F" w:rsidRPr="008C02DF" w:rsidRDefault="00EA570F" w:rsidP="0061051D">
            <w:pPr>
              <w:pStyle w:val="Prrafodelista"/>
              <w:numPr>
                <w:ilvl w:val="0"/>
                <w:numId w:val="40"/>
              </w:numPr>
              <w:rPr>
                <w:rFonts w:ascii="Arial" w:hAnsi="Arial" w:cs="Arial"/>
                <w:color w:val="000000"/>
              </w:rPr>
            </w:pPr>
            <w:r w:rsidRPr="008C02DF">
              <w:rPr>
                <w:rFonts w:ascii="Arial" w:hAnsi="Arial" w:cs="Arial"/>
              </w:rPr>
              <w:t>Formulación, ejecución y evaluación proyectos.</w:t>
            </w:r>
          </w:p>
          <w:p w14:paraId="103BCF15" w14:textId="77777777" w:rsidR="00EA570F" w:rsidRPr="009E3F90" w:rsidRDefault="00EA570F" w:rsidP="003D57C7">
            <w:pPr>
              <w:rPr>
                <w:rFonts w:ascii="Arial" w:hAnsi="Arial" w:cs="Arial"/>
              </w:rPr>
            </w:pPr>
          </w:p>
          <w:p w14:paraId="61841AA4" w14:textId="77777777" w:rsidR="00EA570F" w:rsidRPr="008C02DF" w:rsidRDefault="00EA570F" w:rsidP="003D57C7">
            <w:pPr>
              <w:rPr>
                <w:rFonts w:ascii="Arial" w:hAnsi="Arial" w:cs="Arial"/>
                <w:b/>
              </w:rPr>
            </w:pPr>
            <w:r w:rsidRPr="008C02DF">
              <w:rPr>
                <w:rFonts w:ascii="Arial" w:hAnsi="Arial" w:cs="Arial"/>
                <w:b/>
              </w:rPr>
              <w:t>Competencias actitudinales</w:t>
            </w:r>
          </w:p>
          <w:p w14:paraId="23FEE065" w14:textId="77777777" w:rsidR="00EA570F" w:rsidRPr="009E3F90" w:rsidRDefault="00EA570F" w:rsidP="003D57C7">
            <w:pPr>
              <w:jc w:val="both"/>
              <w:rPr>
                <w:rFonts w:ascii="Arial" w:hAnsi="Arial" w:cs="Arial"/>
              </w:rPr>
            </w:pPr>
          </w:p>
          <w:p w14:paraId="03F33BDE" w14:textId="77777777" w:rsidR="00EA570F" w:rsidRPr="008C02DF" w:rsidRDefault="00EA570F" w:rsidP="0061051D">
            <w:pPr>
              <w:pStyle w:val="Prrafodelista"/>
              <w:numPr>
                <w:ilvl w:val="0"/>
                <w:numId w:val="40"/>
              </w:numPr>
              <w:jc w:val="both"/>
              <w:rPr>
                <w:rFonts w:ascii="Arial" w:hAnsi="Arial" w:cs="Arial"/>
              </w:rPr>
            </w:pPr>
            <w:r w:rsidRPr="008C02DF">
              <w:rPr>
                <w:rFonts w:ascii="Arial" w:hAnsi="Arial" w:cs="Arial"/>
              </w:rPr>
              <w:t>Capacidad de trabajo en equipo</w:t>
            </w:r>
          </w:p>
          <w:p w14:paraId="254C5777" w14:textId="77777777" w:rsidR="00EA570F" w:rsidRPr="008C02DF" w:rsidRDefault="00EA570F" w:rsidP="0061051D">
            <w:pPr>
              <w:pStyle w:val="Prrafodelista"/>
              <w:numPr>
                <w:ilvl w:val="0"/>
                <w:numId w:val="40"/>
              </w:numPr>
              <w:jc w:val="both"/>
              <w:rPr>
                <w:rFonts w:ascii="Arial" w:hAnsi="Arial" w:cs="Arial"/>
              </w:rPr>
            </w:pPr>
            <w:r w:rsidRPr="008C02DF">
              <w:rPr>
                <w:rFonts w:ascii="Arial" w:hAnsi="Arial" w:cs="Arial"/>
              </w:rPr>
              <w:t>Capacidad de liderazgo</w:t>
            </w:r>
          </w:p>
          <w:p w14:paraId="7CC44353" w14:textId="77777777" w:rsidR="00EA570F" w:rsidRPr="008C02DF" w:rsidRDefault="00EA570F" w:rsidP="0061051D">
            <w:pPr>
              <w:pStyle w:val="Prrafodelista"/>
              <w:numPr>
                <w:ilvl w:val="0"/>
                <w:numId w:val="40"/>
              </w:numPr>
              <w:jc w:val="both"/>
              <w:rPr>
                <w:rFonts w:ascii="Arial" w:hAnsi="Arial" w:cs="Arial"/>
              </w:rPr>
            </w:pPr>
            <w:r w:rsidRPr="008C02DF">
              <w:rPr>
                <w:rFonts w:ascii="Arial" w:hAnsi="Arial" w:cs="Arial"/>
              </w:rPr>
              <w:t>Tolerancia</w:t>
            </w:r>
          </w:p>
          <w:p w14:paraId="1057B1DA" w14:textId="77777777" w:rsidR="00EA570F" w:rsidRPr="008C02DF" w:rsidRDefault="00EA570F" w:rsidP="0061051D">
            <w:pPr>
              <w:pStyle w:val="Prrafodelista"/>
              <w:numPr>
                <w:ilvl w:val="0"/>
                <w:numId w:val="40"/>
              </w:numPr>
              <w:jc w:val="both"/>
              <w:rPr>
                <w:rFonts w:ascii="Arial" w:hAnsi="Arial" w:cs="Arial"/>
              </w:rPr>
            </w:pPr>
            <w:r w:rsidRPr="008C02DF">
              <w:rPr>
                <w:rFonts w:ascii="Arial" w:hAnsi="Arial" w:cs="Arial"/>
              </w:rPr>
              <w:t>Solidaridad</w:t>
            </w:r>
          </w:p>
          <w:p w14:paraId="0F4EC4DA" w14:textId="77777777" w:rsidR="00EA570F" w:rsidRPr="008C02DF" w:rsidRDefault="00EA570F" w:rsidP="0061051D">
            <w:pPr>
              <w:pStyle w:val="Prrafodelista"/>
              <w:numPr>
                <w:ilvl w:val="0"/>
                <w:numId w:val="40"/>
              </w:numPr>
              <w:jc w:val="both"/>
              <w:rPr>
                <w:rFonts w:ascii="Arial" w:hAnsi="Arial" w:cs="Arial"/>
              </w:rPr>
            </w:pPr>
            <w:r w:rsidRPr="008C02DF">
              <w:rPr>
                <w:rFonts w:ascii="Arial" w:hAnsi="Arial" w:cs="Arial"/>
              </w:rPr>
              <w:t>Puntualidad</w:t>
            </w:r>
          </w:p>
          <w:p w14:paraId="5BE28BB4" w14:textId="77777777" w:rsidR="00EA570F" w:rsidRPr="008C02DF" w:rsidRDefault="00EA570F" w:rsidP="0061051D">
            <w:pPr>
              <w:pStyle w:val="Prrafodelista"/>
              <w:numPr>
                <w:ilvl w:val="0"/>
                <w:numId w:val="40"/>
              </w:numPr>
              <w:jc w:val="both"/>
              <w:rPr>
                <w:rFonts w:ascii="Arial" w:hAnsi="Arial" w:cs="Arial"/>
              </w:rPr>
            </w:pPr>
            <w:r w:rsidRPr="008C02DF">
              <w:rPr>
                <w:rFonts w:ascii="Arial" w:hAnsi="Arial" w:cs="Arial"/>
              </w:rPr>
              <w:lastRenderedPageBreak/>
              <w:t>Responsabilidad en el Desempeño de sus Funciones</w:t>
            </w:r>
          </w:p>
          <w:p w14:paraId="1D164E30" w14:textId="77777777" w:rsidR="00EA570F" w:rsidRPr="008C02DF" w:rsidRDefault="00EA570F" w:rsidP="0061051D">
            <w:pPr>
              <w:pStyle w:val="Prrafodelista"/>
              <w:numPr>
                <w:ilvl w:val="0"/>
                <w:numId w:val="40"/>
              </w:numPr>
              <w:jc w:val="both"/>
              <w:rPr>
                <w:rFonts w:ascii="Arial" w:hAnsi="Arial" w:cs="Arial"/>
              </w:rPr>
            </w:pPr>
            <w:r w:rsidRPr="008C02DF">
              <w:rPr>
                <w:rFonts w:ascii="Arial" w:hAnsi="Arial" w:cs="Arial"/>
              </w:rPr>
              <w:t>Sentido de Pertenencia por la Institución.</w:t>
            </w:r>
          </w:p>
          <w:p w14:paraId="653B561A" w14:textId="5E5A7FAE" w:rsidR="00EA570F" w:rsidRPr="009E3F90" w:rsidRDefault="00EA570F" w:rsidP="007725BE">
            <w:pPr>
              <w:pStyle w:val="Prrafodelista"/>
              <w:numPr>
                <w:ilvl w:val="0"/>
                <w:numId w:val="40"/>
              </w:numPr>
              <w:jc w:val="both"/>
              <w:rPr>
                <w:rFonts w:ascii="Arial" w:hAnsi="Arial" w:cs="Arial"/>
                <w:color w:val="000000"/>
              </w:rPr>
            </w:pPr>
            <w:r w:rsidRPr="008C02DF">
              <w:rPr>
                <w:rFonts w:ascii="Arial" w:hAnsi="Arial" w:cs="Arial"/>
              </w:rPr>
              <w:t xml:space="preserve">Relaciones interpersonales basadas en el respeto mutuo y reconocimiento de la diferencia en el otro </w:t>
            </w:r>
          </w:p>
        </w:tc>
      </w:tr>
    </w:tbl>
    <w:p w14:paraId="61989FCF" w14:textId="77777777" w:rsidR="00EA570F" w:rsidRPr="009E3F90" w:rsidRDefault="00EA570F" w:rsidP="00EA570F">
      <w:pPr>
        <w:pStyle w:val="Encabezado"/>
        <w:tabs>
          <w:tab w:val="clear" w:pos="4419"/>
          <w:tab w:val="clear" w:pos="8838"/>
          <w:tab w:val="left" w:pos="2940"/>
        </w:tabs>
        <w:jc w:val="both"/>
        <w:rPr>
          <w:rFonts w:ascii="Arial" w:hAnsi="Arial" w:cs="Arial"/>
          <w:b/>
          <w:szCs w:val="24"/>
          <w:lang w:val="es-MX"/>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22"/>
        <w:gridCol w:w="5691"/>
      </w:tblGrid>
      <w:tr w:rsidR="007E4424" w:rsidRPr="00DA33D5" w14:paraId="75288AF1" w14:textId="77777777" w:rsidTr="00E64FAD">
        <w:trPr>
          <w:trHeight w:val="340"/>
          <w:jc w:val="center"/>
        </w:trPr>
        <w:tc>
          <w:tcPr>
            <w:tcW w:w="8956" w:type="dxa"/>
            <w:gridSpan w:val="3"/>
            <w:shd w:val="clear" w:color="auto" w:fill="E6E6E6"/>
            <w:vAlign w:val="center"/>
          </w:tcPr>
          <w:p w14:paraId="05CF1A17" w14:textId="77777777" w:rsidR="007E4424" w:rsidRPr="00DA33D5" w:rsidRDefault="007E4424" w:rsidP="00E64FAD">
            <w:pPr>
              <w:jc w:val="center"/>
              <w:rPr>
                <w:rFonts w:ascii="Arial" w:hAnsi="Arial" w:cs="Arial"/>
                <w:b/>
                <w:color w:val="000000"/>
                <w:sz w:val="22"/>
                <w:szCs w:val="22"/>
              </w:rPr>
            </w:pPr>
            <w:r w:rsidRPr="00DA33D5">
              <w:rPr>
                <w:rFonts w:ascii="Arial" w:hAnsi="Arial" w:cs="Arial"/>
                <w:b/>
                <w:sz w:val="22"/>
                <w:szCs w:val="22"/>
              </w:rPr>
              <w:tab/>
            </w:r>
            <w:r w:rsidRPr="00DA33D5">
              <w:rPr>
                <w:rFonts w:ascii="Arial" w:hAnsi="Arial" w:cs="Arial"/>
                <w:b/>
                <w:color w:val="000000"/>
                <w:sz w:val="22"/>
                <w:szCs w:val="22"/>
              </w:rPr>
              <w:t>1. CONTENIDOS CURRICULARES DE LA COMPETENCIA</w:t>
            </w:r>
          </w:p>
        </w:tc>
      </w:tr>
      <w:tr w:rsidR="007E4424" w:rsidRPr="00DA33D5" w14:paraId="612B16E8" w14:textId="77777777" w:rsidTr="00E64FAD">
        <w:trPr>
          <w:trHeight w:val="340"/>
          <w:jc w:val="center"/>
        </w:trPr>
        <w:tc>
          <w:tcPr>
            <w:tcW w:w="1843" w:type="dxa"/>
            <w:shd w:val="clear" w:color="auto" w:fill="E6E6E6"/>
            <w:vAlign w:val="center"/>
          </w:tcPr>
          <w:p w14:paraId="2F672E4C" w14:textId="77777777" w:rsidR="007E4424" w:rsidRPr="00DA33D5" w:rsidRDefault="007E4424" w:rsidP="00E64FAD">
            <w:pPr>
              <w:jc w:val="center"/>
              <w:rPr>
                <w:rFonts w:ascii="Arial" w:hAnsi="Arial" w:cs="Arial"/>
                <w:b/>
                <w:color w:val="000000"/>
                <w:sz w:val="22"/>
                <w:szCs w:val="22"/>
                <w:lang w:val="es-MX"/>
              </w:rPr>
            </w:pPr>
            <w:r w:rsidRPr="00DA33D5">
              <w:rPr>
                <w:rFonts w:ascii="Arial" w:hAnsi="Arial" w:cs="Arial"/>
                <w:b/>
                <w:color w:val="000000"/>
                <w:sz w:val="22"/>
                <w:szCs w:val="22"/>
                <w:lang w:val="es-MX"/>
              </w:rPr>
              <w:t>CODIGO</w:t>
            </w:r>
          </w:p>
        </w:tc>
        <w:tc>
          <w:tcPr>
            <w:tcW w:w="1422" w:type="dxa"/>
            <w:shd w:val="clear" w:color="auto" w:fill="E6E6E6"/>
            <w:vAlign w:val="center"/>
          </w:tcPr>
          <w:p w14:paraId="2467DF12" w14:textId="77777777" w:rsidR="007E4424" w:rsidRPr="00DA33D5" w:rsidRDefault="007E4424" w:rsidP="00E64FAD">
            <w:pPr>
              <w:jc w:val="center"/>
              <w:rPr>
                <w:rFonts w:ascii="Arial" w:hAnsi="Arial" w:cs="Arial"/>
                <w:b/>
                <w:color w:val="000000"/>
                <w:sz w:val="22"/>
                <w:szCs w:val="22"/>
              </w:rPr>
            </w:pPr>
            <w:r w:rsidRPr="00DA33D5">
              <w:rPr>
                <w:rFonts w:ascii="Arial" w:hAnsi="Arial" w:cs="Arial"/>
                <w:b/>
                <w:color w:val="000000"/>
                <w:sz w:val="22"/>
                <w:szCs w:val="22"/>
                <w:lang w:val="es-MX"/>
              </w:rPr>
              <w:t>VERSION DE LA NCL</w:t>
            </w:r>
          </w:p>
        </w:tc>
        <w:tc>
          <w:tcPr>
            <w:tcW w:w="5691" w:type="dxa"/>
            <w:shd w:val="clear" w:color="auto" w:fill="E6E6E6"/>
            <w:vAlign w:val="center"/>
          </w:tcPr>
          <w:p w14:paraId="3FE577A0" w14:textId="77777777" w:rsidR="007E4424" w:rsidRPr="00DA33D5" w:rsidRDefault="007E4424" w:rsidP="00E64FAD">
            <w:pPr>
              <w:jc w:val="center"/>
              <w:rPr>
                <w:rFonts w:ascii="Arial" w:hAnsi="Arial" w:cs="Arial"/>
                <w:b/>
                <w:color w:val="000000"/>
                <w:sz w:val="22"/>
                <w:szCs w:val="22"/>
              </w:rPr>
            </w:pPr>
            <w:r w:rsidRPr="00DA33D5">
              <w:rPr>
                <w:rFonts w:ascii="Arial" w:hAnsi="Arial" w:cs="Arial"/>
                <w:b/>
                <w:color w:val="000000"/>
                <w:sz w:val="22"/>
                <w:szCs w:val="22"/>
              </w:rPr>
              <w:t>DENOMINACION</w:t>
            </w:r>
          </w:p>
        </w:tc>
      </w:tr>
      <w:tr w:rsidR="007E4424" w:rsidRPr="00DA33D5" w14:paraId="087A1478" w14:textId="77777777" w:rsidTr="00E64FAD">
        <w:trPr>
          <w:trHeight w:val="340"/>
          <w:jc w:val="center"/>
        </w:trPr>
        <w:tc>
          <w:tcPr>
            <w:tcW w:w="1843" w:type="dxa"/>
            <w:tcBorders>
              <w:bottom w:val="single" w:sz="4" w:space="0" w:color="000080"/>
            </w:tcBorders>
            <w:shd w:val="clear" w:color="auto" w:fill="FFFFFF"/>
            <w:vAlign w:val="center"/>
          </w:tcPr>
          <w:p w14:paraId="4D1A9DB1" w14:textId="77777777" w:rsidR="007E4424" w:rsidRPr="00111CF8" w:rsidRDefault="007E4424" w:rsidP="00E64FAD">
            <w:pPr>
              <w:jc w:val="center"/>
              <w:rPr>
                <w:rFonts w:ascii="Arial" w:hAnsi="Arial" w:cs="Arial"/>
                <w:color w:val="000000"/>
                <w:lang w:val="es-MX"/>
              </w:rPr>
            </w:pPr>
            <w:r w:rsidRPr="00A26D0C">
              <w:rPr>
                <w:rFonts w:ascii="Arial" w:hAnsi="Arial" w:cs="Arial"/>
                <w:sz w:val="22"/>
                <w:lang w:val="es-CO" w:eastAsia="es-CO"/>
              </w:rPr>
              <w:t>220501096</w:t>
            </w:r>
          </w:p>
        </w:tc>
        <w:tc>
          <w:tcPr>
            <w:tcW w:w="1422" w:type="dxa"/>
            <w:tcBorders>
              <w:bottom w:val="single" w:sz="4" w:space="0" w:color="000080"/>
            </w:tcBorders>
            <w:vAlign w:val="center"/>
          </w:tcPr>
          <w:p w14:paraId="11208039" w14:textId="77777777" w:rsidR="007E4424" w:rsidRPr="00111CF8" w:rsidRDefault="007E4424" w:rsidP="00E64FAD">
            <w:pPr>
              <w:jc w:val="center"/>
              <w:rPr>
                <w:rFonts w:ascii="Arial" w:hAnsi="Arial" w:cs="Arial"/>
                <w:color w:val="000000"/>
              </w:rPr>
            </w:pPr>
            <w:r>
              <w:rPr>
                <w:rFonts w:ascii="Arial" w:hAnsi="Arial" w:cs="Arial"/>
                <w:color w:val="000000"/>
              </w:rPr>
              <w:t>2</w:t>
            </w:r>
          </w:p>
        </w:tc>
        <w:tc>
          <w:tcPr>
            <w:tcW w:w="5691" w:type="dxa"/>
            <w:tcBorders>
              <w:bottom w:val="single" w:sz="4" w:space="0" w:color="000080"/>
            </w:tcBorders>
            <w:vAlign w:val="center"/>
          </w:tcPr>
          <w:p w14:paraId="26E3B3EB" w14:textId="77777777" w:rsidR="007E4424" w:rsidRPr="00111CF8" w:rsidRDefault="007E4424" w:rsidP="00E64FAD">
            <w:pPr>
              <w:autoSpaceDE w:val="0"/>
              <w:autoSpaceDN w:val="0"/>
              <w:adjustRightInd w:val="0"/>
              <w:jc w:val="both"/>
              <w:rPr>
                <w:rFonts w:ascii="Arial" w:hAnsi="Arial" w:cs="Arial"/>
                <w:lang w:val="es-CO" w:eastAsia="es-CO"/>
              </w:rPr>
            </w:pPr>
            <w:r w:rsidRPr="000168B7">
              <w:rPr>
                <w:lang w:val="es-CO" w:eastAsia="es-CO"/>
              </w:rPr>
              <w:t>Construcción</w:t>
            </w:r>
            <w:r w:rsidRPr="000619B7">
              <w:rPr>
                <w:lang w:val="es-CO" w:eastAsia="es-CO"/>
              </w:rPr>
              <w:t xml:space="preserve"> de la </w:t>
            </w:r>
            <w:r w:rsidRPr="00BB1A80">
              <w:rPr>
                <w:lang w:val="es-CO" w:eastAsia="es-CO"/>
              </w:rPr>
              <w:t>solución de software</w:t>
            </w:r>
          </w:p>
        </w:tc>
      </w:tr>
      <w:tr w:rsidR="007E4424" w:rsidRPr="00DA33D5" w14:paraId="1215BC56" w14:textId="77777777" w:rsidTr="00E64FAD">
        <w:tblPrEx>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PrEx>
        <w:trPr>
          <w:jc w:val="center"/>
        </w:trPr>
        <w:tc>
          <w:tcPr>
            <w:tcW w:w="3265" w:type="dxa"/>
            <w:gridSpan w:val="2"/>
            <w:shd w:val="clear" w:color="auto" w:fill="E6E6E6"/>
          </w:tcPr>
          <w:p w14:paraId="4E6FE7C1" w14:textId="77777777" w:rsidR="007E4424" w:rsidRPr="00DA33D5" w:rsidRDefault="007E4424" w:rsidP="00E64FAD">
            <w:pPr>
              <w:jc w:val="center"/>
              <w:rPr>
                <w:rFonts w:ascii="Arial" w:hAnsi="Arial" w:cs="Arial"/>
                <w:b/>
                <w:color w:val="000000"/>
                <w:sz w:val="22"/>
                <w:szCs w:val="22"/>
              </w:rPr>
            </w:pPr>
            <w:r w:rsidRPr="00DA33D5">
              <w:rPr>
                <w:rFonts w:ascii="Arial" w:hAnsi="Arial" w:cs="Arial"/>
                <w:b/>
                <w:color w:val="000000"/>
                <w:sz w:val="22"/>
                <w:szCs w:val="22"/>
                <w:lang w:val="es-MX"/>
              </w:rPr>
              <w:t>DURACIÓN ESTIMADA PARA EL LOGRO DEL APRENDIZAJE (EN HORAS)</w:t>
            </w:r>
          </w:p>
        </w:tc>
        <w:tc>
          <w:tcPr>
            <w:tcW w:w="5691" w:type="dxa"/>
            <w:shd w:val="clear" w:color="auto" w:fill="FFFFFF"/>
          </w:tcPr>
          <w:p w14:paraId="361ABEBD" w14:textId="77777777" w:rsidR="007E4424" w:rsidRDefault="007E4424" w:rsidP="00E64FAD">
            <w:pPr>
              <w:jc w:val="center"/>
              <w:rPr>
                <w:rFonts w:ascii="Arial" w:hAnsi="Arial" w:cs="Arial"/>
                <w:color w:val="000000"/>
              </w:rPr>
            </w:pPr>
          </w:p>
          <w:p w14:paraId="3B143A84" w14:textId="65C70DAB" w:rsidR="007E4424" w:rsidRPr="00111CF8" w:rsidRDefault="00E32AF0">
            <w:pPr>
              <w:jc w:val="center"/>
              <w:rPr>
                <w:rFonts w:ascii="Arial" w:hAnsi="Arial" w:cs="Arial"/>
                <w:color w:val="000000"/>
              </w:rPr>
            </w:pPr>
            <w:r>
              <w:rPr>
                <w:rFonts w:ascii="Arial" w:hAnsi="Arial" w:cs="Arial"/>
                <w:color w:val="000000"/>
              </w:rPr>
              <w:t>1</w:t>
            </w:r>
            <w:r w:rsidR="00F86AC8">
              <w:rPr>
                <w:rFonts w:ascii="Arial" w:hAnsi="Arial" w:cs="Arial"/>
                <w:color w:val="000000"/>
              </w:rPr>
              <w:t>0</w:t>
            </w:r>
            <w:r w:rsidR="00B8690A">
              <w:rPr>
                <w:rFonts w:ascii="Arial" w:hAnsi="Arial" w:cs="Arial"/>
                <w:color w:val="000000"/>
              </w:rPr>
              <w:t>40</w:t>
            </w:r>
          </w:p>
        </w:tc>
      </w:tr>
    </w:tbl>
    <w:p w14:paraId="66E6F5AC" w14:textId="77777777" w:rsidR="007E4424" w:rsidRDefault="007E4424" w:rsidP="007E4424">
      <w:pPr>
        <w:pStyle w:val="Encabezado"/>
        <w:tabs>
          <w:tab w:val="clear" w:pos="4419"/>
          <w:tab w:val="clear" w:pos="8838"/>
          <w:tab w:val="left" w:pos="2940"/>
        </w:tabs>
        <w:jc w:val="both"/>
        <w:rPr>
          <w:rFonts w:ascii="Arial" w:hAnsi="Arial" w:cs="Arial"/>
          <w:b/>
          <w:szCs w:val="24"/>
          <w:lang w:val="es-MX"/>
        </w:rPr>
      </w:pPr>
    </w:p>
    <w:tbl>
      <w:tblPr>
        <w:tblW w:w="8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7313"/>
      </w:tblGrid>
      <w:tr w:rsidR="007E4424" w:rsidRPr="003E5885" w14:paraId="79E2AC7E" w14:textId="77777777" w:rsidTr="00E64FAD">
        <w:trPr>
          <w:jc w:val="center"/>
        </w:trPr>
        <w:tc>
          <w:tcPr>
            <w:tcW w:w="1685" w:type="dxa"/>
            <w:tcBorders>
              <w:bottom w:val="single" w:sz="4" w:space="0" w:color="auto"/>
            </w:tcBorders>
            <w:shd w:val="clear" w:color="auto" w:fill="E6E6E6"/>
          </w:tcPr>
          <w:p w14:paraId="456BBDCC" w14:textId="77777777" w:rsidR="007E4424" w:rsidRPr="003E5885" w:rsidRDefault="007E4424" w:rsidP="00E64FAD">
            <w:pPr>
              <w:jc w:val="center"/>
              <w:rPr>
                <w:rFonts w:ascii="Arial" w:hAnsi="Arial" w:cs="Arial"/>
                <w:b/>
                <w:color w:val="000000"/>
                <w:sz w:val="22"/>
                <w:szCs w:val="22"/>
                <w:lang w:val="es-MX"/>
              </w:rPr>
            </w:pPr>
            <w:r w:rsidRPr="003E5885">
              <w:rPr>
                <w:rFonts w:ascii="Arial" w:hAnsi="Arial" w:cs="Arial"/>
                <w:b/>
                <w:color w:val="000000"/>
                <w:sz w:val="22"/>
                <w:szCs w:val="22"/>
                <w:lang w:val="es-MX"/>
              </w:rPr>
              <w:t>Código</w:t>
            </w:r>
          </w:p>
        </w:tc>
        <w:tc>
          <w:tcPr>
            <w:tcW w:w="7313" w:type="dxa"/>
            <w:shd w:val="clear" w:color="auto" w:fill="E6E6E6"/>
          </w:tcPr>
          <w:p w14:paraId="515D0DAE" w14:textId="77777777" w:rsidR="007E4424" w:rsidRPr="003E5885" w:rsidRDefault="007E4424" w:rsidP="00E64FAD">
            <w:pPr>
              <w:jc w:val="center"/>
              <w:rPr>
                <w:rFonts w:ascii="Arial" w:hAnsi="Arial" w:cs="Arial"/>
                <w:b/>
                <w:color w:val="000000"/>
                <w:sz w:val="22"/>
                <w:szCs w:val="22"/>
                <w:lang w:val="es-MX"/>
              </w:rPr>
            </w:pPr>
            <w:r w:rsidRPr="003E5885">
              <w:rPr>
                <w:rFonts w:ascii="Arial" w:hAnsi="Arial" w:cs="Arial"/>
                <w:b/>
                <w:color w:val="000000"/>
                <w:sz w:val="22"/>
                <w:szCs w:val="22"/>
                <w:lang w:val="es-MX"/>
              </w:rPr>
              <w:t>2. RESULTADOS DE APRENDIZAJE</w:t>
            </w:r>
          </w:p>
        </w:tc>
      </w:tr>
      <w:tr w:rsidR="007E4424" w:rsidRPr="003E5885" w14:paraId="5DAE934A" w14:textId="77777777" w:rsidTr="00E64FAD">
        <w:trPr>
          <w:trHeight w:val="759"/>
          <w:jc w:val="center"/>
        </w:trPr>
        <w:tc>
          <w:tcPr>
            <w:tcW w:w="1685" w:type="dxa"/>
            <w:tcBorders>
              <w:bottom w:val="single" w:sz="4" w:space="0" w:color="auto"/>
            </w:tcBorders>
            <w:vAlign w:val="center"/>
          </w:tcPr>
          <w:p w14:paraId="08004747" w14:textId="77777777" w:rsidR="007E4424" w:rsidRPr="00A26D0C" w:rsidRDefault="007E4424" w:rsidP="00E64FAD">
            <w:pPr>
              <w:jc w:val="center"/>
              <w:rPr>
                <w:rFonts w:ascii="Arial" w:hAnsi="Arial" w:cs="Arial"/>
                <w:sz w:val="22"/>
                <w:lang w:val="es-CO" w:eastAsia="es-CO"/>
              </w:rPr>
            </w:pPr>
            <w:r w:rsidRPr="00A26D0C">
              <w:rPr>
                <w:rFonts w:ascii="Arial" w:hAnsi="Arial" w:cs="Arial"/>
                <w:sz w:val="22"/>
                <w:lang w:val="es-CO" w:eastAsia="es-CO"/>
              </w:rPr>
              <w:t>220501096</w:t>
            </w:r>
            <w:r>
              <w:rPr>
                <w:rFonts w:ascii="Arial" w:hAnsi="Arial" w:cs="Arial"/>
                <w:sz w:val="22"/>
                <w:lang w:val="es-CO" w:eastAsia="es-CO"/>
              </w:rPr>
              <w:t xml:space="preserve"> </w:t>
            </w:r>
            <w:r w:rsidRPr="00C51B5B">
              <w:rPr>
                <w:rFonts w:ascii="Arial" w:hAnsi="Arial" w:cs="Arial"/>
                <w:sz w:val="22"/>
                <w:lang w:val="es-CO" w:eastAsia="es-CO"/>
              </w:rPr>
              <w:t>0</w:t>
            </w:r>
            <w:r>
              <w:rPr>
                <w:rFonts w:ascii="Arial" w:hAnsi="Arial" w:cs="Arial"/>
                <w:sz w:val="22"/>
                <w:lang w:val="es-CO" w:eastAsia="es-CO"/>
              </w:rPr>
              <w:t>1</w:t>
            </w:r>
          </w:p>
        </w:tc>
        <w:tc>
          <w:tcPr>
            <w:tcW w:w="7313" w:type="dxa"/>
            <w:tcBorders>
              <w:bottom w:val="single" w:sz="4" w:space="0" w:color="auto"/>
            </w:tcBorders>
            <w:shd w:val="clear" w:color="auto" w:fill="auto"/>
            <w:vAlign w:val="center"/>
          </w:tcPr>
          <w:p w14:paraId="0DBB18AE" w14:textId="77777777" w:rsidR="007E4424" w:rsidRPr="009616FE" w:rsidRDefault="007E4424" w:rsidP="00E64FAD">
            <w:pPr>
              <w:autoSpaceDE w:val="0"/>
              <w:autoSpaceDN w:val="0"/>
              <w:adjustRightInd w:val="0"/>
              <w:jc w:val="both"/>
              <w:rPr>
                <w:szCs w:val="20"/>
                <w:lang w:val="es-CO" w:eastAsia="es-CO"/>
              </w:rPr>
            </w:pPr>
            <w:r>
              <w:rPr>
                <w:szCs w:val="20"/>
                <w:lang w:val="es-CO" w:eastAsia="es-CO"/>
              </w:rPr>
              <w:t>Planear actividades de construcción del software de acuerdo con el diseño establecido.</w:t>
            </w:r>
          </w:p>
        </w:tc>
      </w:tr>
      <w:tr w:rsidR="007E4424" w:rsidRPr="003E5885" w14:paraId="33995CCD" w14:textId="77777777" w:rsidTr="00E64FAD">
        <w:trPr>
          <w:trHeight w:val="759"/>
          <w:jc w:val="center"/>
        </w:trPr>
        <w:tc>
          <w:tcPr>
            <w:tcW w:w="1685" w:type="dxa"/>
            <w:tcBorders>
              <w:bottom w:val="single" w:sz="4" w:space="0" w:color="auto"/>
            </w:tcBorders>
            <w:vAlign w:val="center"/>
          </w:tcPr>
          <w:p w14:paraId="0D55740C" w14:textId="77777777" w:rsidR="007E4424" w:rsidRPr="00C51B5B" w:rsidRDefault="007E4424" w:rsidP="00E64FAD">
            <w:pPr>
              <w:jc w:val="center"/>
              <w:rPr>
                <w:rFonts w:ascii="Arial" w:hAnsi="Arial" w:cs="Arial"/>
                <w:sz w:val="22"/>
                <w:lang w:val="es-CO" w:eastAsia="es-CO"/>
              </w:rPr>
            </w:pPr>
            <w:r w:rsidRPr="00A26D0C">
              <w:rPr>
                <w:rFonts w:ascii="Arial" w:hAnsi="Arial" w:cs="Arial"/>
                <w:sz w:val="22"/>
                <w:lang w:val="es-CO" w:eastAsia="es-CO"/>
              </w:rPr>
              <w:t>220501096</w:t>
            </w:r>
            <w:r>
              <w:rPr>
                <w:rFonts w:ascii="Arial" w:hAnsi="Arial" w:cs="Arial"/>
                <w:sz w:val="22"/>
                <w:lang w:val="es-CO" w:eastAsia="es-CO"/>
              </w:rPr>
              <w:t xml:space="preserve"> </w:t>
            </w:r>
            <w:r w:rsidRPr="00C51B5B">
              <w:rPr>
                <w:rFonts w:ascii="Arial" w:hAnsi="Arial" w:cs="Arial"/>
                <w:sz w:val="22"/>
                <w:lang w:val="es-CO" w:eastAsia="es-CO"/>
              </w:rPr>
              <w:t>0</w:t>
            </w:r>
            <w:r>
              <w:rPr>
                <w:rFonts w:ascii="Arial" w:hAnsi="Arial" w:cs="Arial"/>
                <w:sz w:val="22"/>
                <w:lang w:val="es-CO" w:eastAsia="es-CO"/>
              </w:rPr>
              <w:t>2</w:t>
            </w:r>
          </w:p>
        </w:tc>
        <w:tc>
          <w:tcPr>
            <w:tcW w:w="7313" w:type="dxa"/>
            <w:tcBorders>
              <w:bottom w:val="single" w:sz="4" w:space="0" w:color="auto"/>
            </w:tcBorders>
            <w:shd w:val="clear" w:color="auto" w:fill="auto"/>
            <w:vAlign w:val="center"/>
          </w:tcPr>
          <w:p w14:paraId="2251B4FF" w14:textId="77777777" w:rsidR="007E4424" w:rsidRPr="000A5144" w:rsidRDefault="007E4424" w:rsidP="00E64FAD">
            <w:pPr>
              <w:shd w:val="clear" w:color="auto" w:fill="FFFFFF"/>
              <w:jc w:val="both"/>
              <w:rPr>
                <w:rFonts w:ascii="Arial" w:hAnsi="Arial" w:cs="Arial"/>
                <w:szCs w:val="20"/>
                <w:lang w:val="es-CO" w:eastAsia="es-CO"/>
              </w:rPr>
            </w:pPr>
            <w:r w:rsidRPr="00C8411F">
              <w:rPr>
                <w:rFonts w:ascii="Arial" w:hAnsi="Arial" w:cs="Arial"/>
                <w:szCs w:val="20"/>
                <w:lang w:val="es-CO" w:eastAsia="es-CO"/>
              </w:rPr>
              <w:t xml:space="preserve">Construir la base de datos para el </w:t>
            </w:r>
            <w:r>
              <w:rPr>
                <w:rFonts w:ascii="Arial" w:hAnsi="Arial" w:cs="Arial"/>
                <w:szCs w:val="20"/>
                <w:lang w:val="es-CO" w:eastAsia="es-CO"/>
              </w:rPr>
              <w:t xml:space="preserve">software a partir del modelo de datos. </w:t>
            </w:r>
          </w:p>
        </w:tc>
      </w:tr>
      <w:tr w:rsidR="007E4424" w:rsidRPr="003E5885" w14:paraId="6186D1E8" w14:textId="77777777" w:rsidTr="00E64FAD">
        <w:trPr>
          <w:trHeight w:val="759"/>
          <w:jc w:val="center"/>
        </w:trPr>
        <w:tc>
          <w:tcPr>
            <w:tcW w:w="1685" w:type="dxa"/>
            <w:tcBorders>
              <w:bottom w:val="single" w:sz="4" w:space="0" w:color="auto"/>
            </w:tcBorders>
            <w:vAlign w:val="center"/>
          </w:tcPr>
          <w:p w14:paraId="1D89E6DD" w14:textId="77777777" w:rsidR="007E4424" w:rsidRPr="00C51B5B" w:rsidRDefault="007E4424" w:rsidP="00E64FAD">
            <w:pPr>
              <w:jc w:val="center"/>
              <w:rPr>
                <w:rFonts w:ascii="Arial" w:hAnsi="Arial" w:cs="Arial"/>
                <w:sz w:val="22"/>
                <w:lang w:val="es-CO" w:eastAsia="es-CO"/>
              </w:rPr>
            </w:pPr>
            <w:r w:rsidRPr="00A26D0C">
              <w:rPr>
                <w:rFonts w:ascii="Arial" w:hAnsi="Arial" w:cs="Arial"/>
                <w:sz w:val="22"/>
                <w:lang w:val="es-CO" w:eastAsia="es-CO"/>
              </w:rPr>
              <w:t>220501096</w:t>
            </w:r>
            <w:r>
              <w:rPr>
                <w:rFonts w:ascii="Arial" w:hAnsi="Arial" w:cs="Arial"/>
                <w:sz w:val="22"/>
                <w:lang w:val="es-CO" w:eastAsia="es-CO"/>
              </w:rPr>
              <w:t xml:space="preserve"> </w:t>
            </w:r>
            <w:r w:rsidRPr="00C51B5B">
              <w:rPr>
                <w:rFonts w:ascii="Arial" w:hAnsi="Arial" w:cs="Arial"/>
                <w:sz w:val="22"/>
                <w:lang w:val="es-CO" w:eastAsia="es-CO"/>
              </w:rPr>
              <w:t>0</w:t>
            </w:r>
            <w:r>
              <w:rPr>
                <w:rFonts w:ascii="Arial" w:hAnsi="Arial" w:cs="Arial"/>
                <w:sz w:val="22"/>
                <w:lang w:val="es-CO" w:eastAsia="es-CO"/>
              </w:rPr>
              <w:t>3</w:t>
            </w:r>
          </w:p>
        </w:tc>
        <w:tc>
          <w:tcPr>
            <w:tcW w:w="7313" w:type="dxa"/>
            <w:tcBorders>
              <w:bottom w:val="single" w:sz="4" w:space="0" w:color="auto"/>
            </w:tcBorders>
            <w:shd w:val="clear" w:color="auto" w:fill="auto"/>
            <w:vAlign w:val="center"/>
          </w:tcPr>
          <w:p w14:paraId="4E6A5D36" w14:textId="77777777" w:rsidR="007E4424" w:rsidRPr="000A5144" w:rsidRDefault="007E4424" w:rsidP="00E64FAD">
            <w:pPr>
              <w:autoSpaceDE w:val="0"/>
              <w:autoSpaceDN w:val="0"/>
              <w:adjustRightInd w:val="0"/>
              <w:jc w:val="both"/>
              <w:rPr>
                <w:rFonts w:ascii="Arial" w:hAnsi="Arial" w:cs="Arial"/>
                <w:szCs w:val="20"/>
                <w:lang w:val="es-CO" w:eastAsia="es-CO"/>
              </w:rPr>
            </w:pPr>
            <w:r>
              <w:rPr>
                <w:rFonts w:ascii="Arial" w:hAnsi="Arial" w:cs="Arial"/>
                <w:lang w:eastAsia="es-CO"/>
              </w:rPr>
              <w:t xml:space="preserve">Crear interfaces gráficas del software </w:t>
            </w:r>
            <w:r w:rsidRPr="00893512">
              <w:rPr>
                <w:rFonts w:ascii="Arial" w:hAnsi="Arial" w:cs="Arial"/>
                <w:lang w:eastAsia="es-CO"/>
              </w:rPr>
              <w:t xml:space="preserve">de acuerdo con </w:t>
            </w:r>
            <w:r>
              <w:rPr>
                <w:rFonts w:ascii="Arial" w:hAnsi="Arial" w:cs="Arial"/>
                <w:lang w:eastAsia="es-CO"/>
              </w:rPr>
              <w:t> el diseño</w:t>
            </w:r>
            <w:r>
              <w:rPr>
                <w:rFonts w:ascii="Arial" w:hAnsi="Arial" w:cs="Arial"/>
                <w:szCs w:val="20"/>
                <w:lang w:val="es-CO" w:eastAsia="es-CO"/>
              </w:rPr>
              <w:t xml:space="preserve">. </w:t>
            </w:r>
          </w:p>
        </w:tc>
      </w:tr>
      <w:tr w:rsidR="007E4424" w:rsidRPr="003E5885" w14:paraId="3237575A" w14:textId="77777777" w:rsidTr="00E64FAD">
        <w:trPr>
          <w:trHeight w:val="759"/>
          <w:jc w:val="center"/>
        </w:trPr>
        <w:tc>
          <w:tcPr>
            <w:tcW w:w="1685" w:type="dxa"/>
            <w:tcBorders>
              <w:bottom w:val="single" w:sz="4" w:space="0" w:color="auto"/>
            </w:tcBorders>
            <w:vAlign w:val="center"/>
          </w:tcPr>
          <w:p w14:paraId="0C2FA3B3" w14:textId="77777777" w:rsidR="007E4424" w:rsidRPr="00C51B5B" w:rsidRDefault="007E4424" w:rsidP="00E64FAD">
            <w:pPr>
              <w:jc w:val="center"/>
              <w:rPr>
                <w:rFonts w:ascii="Arial" w:hAnsi="Arial" w:cs="Arial"/>
                <w:sz w:val="22"/>
                <w:lang w:val="es-CO" w:eastAsia="es-CO"/>
              </w:rPr>
            </w:pPr>
            <w:r w:rsidRPr="00A26D0C">
              <w:rPr>
                <w:rFonts w:ascii="Arial" w:hAnsi="Arial" w:cs="Arial"/>
                <w:sz w:val="22"/>
                <w:lang w:val="es-CO" w:eastAsia="es-CO"/>
              </w:rPr>
              <w:t>220501096</w:t>
            </w:r>
            <w:r>
              <w:rPr>
                <w:rFonts w:ascii="Arial" w:hAnsi="Arial" w:cs="Arial"/>
                <w:sz w:val="22"/>
                <w:lang w:val="es-CO" w:eastAsia="es-CO"/>
              </w:rPr>
              <w:t xml:space="preserve"> </w:t>
            </w:r>
            <w:r w:rsidRPr="00C51B5B">
              <w:rPr>
                <w:rFonts w:ascii="Arial" w:hAnsi="Arial" w:cs="Arial"/>
                <w:sz w:val="22"/>
                <w:lang w:val="es-CO" w:eastAsia="es-CO"/>
              </w:rPr>
              <w:t>0</w:t>
            </w:r>
            <w:r>
              <w:rPr>
                <w:rFonts w:ascii="Arial" w:hAnsi="Arial" w:cs="Arial"/>
                <w:sz w:val="22"/>
                <w:lang w:val="es-CO" w:eastAsia="es-CO"/>
              </w:rPr>
              <w:t>4</w:t>
            </w:r>
          </w:p>
        </w:tc>
        <w:tc>
          <w:tcPr>
            <w:tcW w:w="7313" w:type="dxa"/>
            <w:tcBorders>
              <w:bottom w:val="single" w:sz="4" w:space="0" w:color="auto"/>
            </w:tcBorders>
            <w:shd w:val="clear" w:color="auto" w:fill="auto"/>
            <w:vAlign w:val="center"/>
          </w:tcPr>
          <w:p w14:paraId="1AA7CB84" w14:textId="77777777" w:rsidR="007E4424" w:rsidRPr="000A5144" w:rsidRDefault="007E4424" w:rsidP="00E64FAD">
            <w:pPr>
              <w:autoSpaceDE w:val="0"/>
              <w:autoSpaceDN w:val="0"/>
              <w:adjustRightInd w:val="0"/>
              <w:jc w:val="both"/>
              <w:rPr>
                <w:rFonts w:ascii="Arial" w:hAnsi="Arial" w:cs="Arial"/>
                <w:szCs w:val="20"/>
                <w:lang w:val="es-CO" w:eastAsia="es-CO"/>
              </w:rPr>
            </w:pPr>
            <w:r>
              <w:rPr>
                <w:rFonts w:ascii="Arial" w:hAnsi="Arial" w:cs="Arial"/>
                <w:lang w:eastAsia="es-CO"/>
              </w:rPr>
              <w:t xml:space="preserve">Codificar la </w:t>
            </w:r>
            <w:r w:rsidRPr="00B20D8D">
              <w:rPr>
                <w:rFonts w:ascii="Arial" w:hAnsi="Arial" w:cs="Arial"/>
                <w:lang w:eastAsia="es-CO"/>
              </w:rPr>
              <w:t>solución que cumpla con el di</w:t>
            </w:r>
            <w:r>
              <w:rPr>
                <w:rFonts w:ascii="Arial" w:hAnsi="Arial" w:cs="Arial"/>
                <w:lang w:eastAsia="es-CO"/>
              </w:rPr>
              <w:t>seño</w:t>
            </w:r>
            <w:r w:rsidRPr="008C728C">
              <w:rPr>
                <w:rFonts w:ascii="Arial" w:hAnsi="Arial" w:cs="Arial"/>
                <w:lang w:eastAsia="es-CO"/>
              </w:rPr>
              <w:t xml:space="preserve"> establecido</w:t>
            </w:r>
          </w:p>
        </w:tc>
      </w:tr>
      <w:tr w:rsidR="007E4424" w:rsidRPr="003E5885" w14:paraId="40A23E04" w14:textId="77777777" w:rsidTr="00E64FAD">
        <w:trPr>
          <w:trHeight w:val="759"/>
          <w:jc w:val="center"/>
        </w:trPr>
        <w:tc>
          <w:tcPr>
            <w:tcW w:w="1685" w:type="dxa"/>
            <w:tcBorders>
              <w:bottom w:val="single" w:sz="4" w:space="0" w:color="auto"/>
            </w:tcBorders>
            <w:vAlign w:val="center"/>
          </w:tcPr>
          <w:p w14:paraId="101EEDB7" w14:textId="77777777" w:rsidR="007E4424" w:rsidRPr="00C51B5B" w:rsidRDefault="007E4424" w:rsidP="00E64FAD">
            <w:pPr>
              <w:jc w:val="center"/>
              <w:rPr>
                <w:rFonts w:ascii="Arial" w:hAnsi="Arial" w:cs="Arial"/>
                <w:sz w:val="22"/>
                <w:lang w:val="es-CO" w:eastAsia="es-CO"/>
              </w:rPr>
            </w:pPr>
            <w:r w:rsidRPr="00A26D0C">
              <w:rPr>
                <w:rFonts w:ascii="Arial" w:hAnsi="Arial" w:cs="Arial"/>
                <w:sz w:val="22"/>
                <w:lang w:val="es-CO" w:eastAsia="es-CO"/>
              </w:rPr>
              <w:t>220501096</w:t>
            </w:r>
            <w:r>
              <w:rPr>
                <w:rFonts w:ascii="Arial" w:hAnsi="Arial" w:cs="Arial"/>
                <w:sz w:val="22"/>
                <w:lang w:val="es-CO" w:eastAsia="es-CO"/>
              </w:rPr>
              <w:t xml:space="preserve"> </w:t>
            </w:r>
            <w:r w:rsidRPr="00C51B5B">
              <w:rPr>
                <w:rFonts w:ascii="Arial" w:hAnsi="Arial" w:cs="Arial"/>
                <w:sz w:val="22"/>
                <w:lang w:val="es-CO" w:eastAsia="es-CO"/>
              </w:rPr>
              <w:t>0</w:t>
            </w:r>
            <w:r>
              <w:rPr>
                <w:rFonts w:ascii="Arial" w:hAnsi="Arial" w:cs="Arial"/>
                <w:sz w:val="22"/>
                <w:lang w:val="es-CO" w:eastAsia="es-CO"/>
              </w:rPr>
              <w:t>5</w:t>
            </w:r>
          </w:p>
        </w:tc>
        <w:tc>
          <w:tcPr>
            <w:tcW w:w="7313" w:type="dxa"/>
            <w:tcBorders>
              <w:bottom w:val="single" w:sz="4" w:space="0" w:color="auto"/>
            </w:tcBorders>
            <w:shd w:val="clear" w:color="auto" w:fill="auto"/>
            <w:vAlign w:val="center"/>
          </w:tcPr>
          <w:p w14:paraId="0D924D0A" w14:textId="5763D425" w:rsidR="007E4424" w:rsidRDefault="00CE024B" w:rsidP="00E64FAD">
            <w:pPr>
              <w:autoSpaceDE w:val="0"/>
              <w:autoSpaceDN w:val="0"/>
              <w:adjustRightInd w:val="0"/>
              <w:jc w:val="both"/>
              <w:rPr>
                <w:rFonts w:ascii="Arial" w:hAnsi="Arial" w:cs="Arial"/>
                <w:sz w:val="20"/>
                <w:szCs w:val="20"/>
                <w:lang w:val="es-CO" w:eastAsia="es-CO"/>
              </w:rPr>
            </w:pPr>
            <w:r>
              <w:rPr>
                <w:rFonts w:ascii="Arial" w:hAnsi="Arial" w:cs="Arial"/>
                <w:lang w:eastAsia="es-CO"/>
              </w:rPr>
              <w:t xml:space="preserve">Realizar pruebas al software </w:t>
            </w:r>
            <w:r w:rsidRPr="008C728C">
              <w:rPr>
                <w:rFonts w:ascii="Arial" w:hAnsi="Arial" w:cs="Arial"/>
                <w:lang w:eastAsia="es-CO"/>
              </w:rPr>
              <w:t xml:space="preserve">para verificar su </w:t>
            </w:r>
            <w:r>
              <w:rPr>
                <w:rFonts w:ascii="Arial" w:hAnsi="Arial" w:cs="Arial"/>
                <w:lang w:eastAsia="es-CO"/>
              </w:rPr>
              <w:t> funcionalidad</w:t>
            </w:r>
          </w:p>
        </w:tc>
      </w:tr>
      <w:tr w:rsidR="007E4424" w:rsidRPr="003E5885" w14:paraId="385AB6BA" w14:textId="77777777" w:rsidTr="00E64FAD">
        <w:trPr>
          <w:jc w:val="center"/>
        </w:trPr>
        <w:tc>
          <w:tcPr>
            <w:tcW w:w="8998" w:type="dxa"/>
            <w:gridSpan w:val="2"/>
            <w:shd w:val="clear" w:color="auto" w:fill="E6E6E6"/>
          </w:tcPr>
          <w:p w14:paraId="2B3200F0" w14:textId="77777777" w:rsidR="007E4424" w:rsidRPr="003E5885" w:rsidRDefault="007E4424" w:rsidP="00E64FAD">
            <w:pPr>
              <w:ind w:left="360"/>
              <w:jc w:val="center"/>
              <w:rPr>
                <w:rFonts w:ascii="Arial" w:hAnsi="Arial" w:cs="Arial"/>
                <w:b/>
                <w:color w:val="000000"/>
                <w:sz w:val="22"/>
                <w:szCs w:val="22"/>
                <w:lang w:val="es-MX"/>
              </w:rPr>
            </w:pPr>
            <w:r w:rsidRPr="003E5885">
              <w:rPr>
                <w:rFonts w:ascii="Arial" w:hAnsi="Arial" w:cs="Arial"/>
                <w:b/>
                <w:color w:val="000000"/>
                <w:sz w:val="22"/>
                <w:szCs w:val="22"/>
                <w:lang w:val="es-MX"/>
              </w:rPr>
              <w:t xml:space="preserve">3. CONOCIMIENTOS </w:t>
            </w:r>
          </w:p>
        </w:tc>
      </w:tr>
      <w:tr w:rsidR="007E4424" w:rsidRPr="003E5885" w14:paraId="0622A6C0" w14:textId="77777777" w:rsidTr="00E64FAD">
        <w:trPr>
          <w:jc w:val="center"/>
        </w:trPr>
        <w:tc>
          <w:tcPr>
            <w:tcW w:w="8998" w:type="dxa"/>
            <w:gridSpan w:val="2"/>
            <w:shd w:val="clear" w:color="auto" w:fill="E6E6E6"/>
          </w:tcPr>
          <w:p w14:paraId="0B20D89D" w14:textId="77777777" w:rsidR="007E4424" w:rsidRPr="003E5885" w:rsidRDefault="007E4424" w:rsidP="00E64FAD">
            <w:pPr>
              <w:rPr>
                <w:rFonts w:ascii="Arial" w:hAnsi="Arial" w:cs="Arial"/>
                <w:b/>
                <w:color w:val="000000"/>
                <w:sz w:val="22"/>
                <w:szCs w:val="22"/>
                <w:lang w:val="es-MX"/>
              </w:rPr>
            </w:pPr>
            <w:r w:rsidRPr="003E5885">
              <w:rPr>
                <w:rFonts w:ascii="Arial" w:hAnsi="Arial" w:cs="Arial"/>
                <w:b/>
                <w:color w:val="000000"/>
                <w:sz w:val="22"/>
                <w:szCs w:val="22"/>
                <w:lang w:val="es-MX"/>
              </w:rPr>
              <w:t>3.1 DE CONCEPTOS Y PRINCIPIOS</w:t>
            </w:r>
          </w:p>
        </w:tc>
      </w:tr>
      <w:tr w:rsidR="007E4424" w:rsidRPr="00D44FF2" w14:paraId="08D0D1AC" w14:textId="77777777" w:rsidTr="00E64FAD">
        <w:trPr>
          <w:trHeight w:val="216"/>
          <w:jc w:val="center"/>
        </w:trPr>
        <w:tc>
          <w:tcPr>
            <w:tcW w:w="8998" w:type="dxa"/>
            <w:gridSpan w:val="2"/>
            <w:tcBorders>
              <w:bottom w:val="single" w:sz="4" w:space="0" w:color="auto"/>
            </w:tcBorders>
          </w:tcPr>
          <w:p w14:paraId="7A63D190" w14:textId="77777777" w:rsidR="007E4424" w:rsidRDefault="007E4424" w:rsidP="00E64FAD">
            <w:pPr>
              <w:shd w:val="clear" w:color="auto" w:fill="FFFFFF"/>
              <w:jc w:val="both"/>
              <w:rPr>
                <w:rFonts w:ascii="Arial" w:hAnsi="Arial" w:cs="Arial"/>
                <w:color w:val="222222"/>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1</w:t>
            </w:r>
            <w:r>
              <w:rPr>
                <w:rFonts w:ascii="Arial" w:hAnsi="Arial" w:cs="Arial"/>
                <w:sz w:val="22"/>
                <w:lang w:val="es-CO" w:eastAsia="es-CO"/>
              </w:rPr>
              <w:t xml:space="preserve"> </w:t>
            </w:r>
            <w:r>
              <w:rPr>
                <w:szCs w:val="20"/>
                <w:lang w:val="es-CO" w:eastAsia="es-CO"/>
              </w:rPr>
              <w:t>Planear actividades de construcción del software de acuerdo con el diseño establecido</w:t>
            </w:r>
            <w:r>
              <w:rPr>
                <w:rFonts w:ascii="Arial" w:hAnsi="Arial" w:cs="Arial"/>
                <w:color w:val="222222"/>
                <w:szCs w:val="20"/>
                <w:lang w:val="es-CO" w:eastAsia="es-CO"/>
              </w:rPr>
              <w:t>.</w:t>
            </w:r>
          </w:p>
          <w:p w14:paraId="626B7BE5" w14:textId="77777777" w:rsidR="007E4424" w:rsidRPr="00FE6A1C" w:rsidRDefault="007E4424" w:rsidP="007E4424">
            <w:pPr>
              <w:pStyle w:val="Prrafodelista"/>
              <w:numPr>
                <w:ilvl w:val="0"/>
                <w:numId w:val="68"/>
              </w:numPr>
              <w:shd w:val="clear" w:color="auto" w:fill="FFFFFF"/>
              <w:jc w:val="both"/>
              <w:rPr>
                <w:rFonts w:ascii="Arial" w:hAnsi="Arial" w:cs="Arial"/>
                <w:color w:val="222222"/>
                <w:szCs w:val="20"/>
                <w:lang w:val="es-CO" w:eastAsia="es-CO"/>
              </w:rPr>
            </w:pPr>
            <w:r w:rsidRPr="00FE6A1C">
              <w:rPr>
                <w:rFonts w:ascii="Arial" w:hAnsi="Arial" w:cs="Arial"/>
                <w:b/>
                <w:color w:val="222222"/>
                <w:szCs w:val="20"/>
                <w:lang w:val="es-CO" w:eastAsia="es-CO"/>
              </w:rPr>
              <w:t>Informe de Diseño</w:t>
            </w:r>
            <w:r w:rsidRPr="00FE6A1C">
              <w:rPr>
                <w:rFonts w:ascii="Arial" w:hAnsi="Arial" w:cs="Arial"/>
                <w:color w:val="222222"/>
                <w:szCs w:val="20"/>
                <w:lang w:val="es-CO" w:eastAsia="es-CO"/>
              </w:rPr>
              <w:t>: interpretación</w:t>
            </w:r>
            <w:r>
              <w:rPr>
                <w:rFonts w:ascii="Arial" w:hAnsi="Arial" w:cs="Arial"/>
                <w:color w:val="222222"/>
                <w:szCs w:val="20"/>
                <w:lang w:val="es-CO" w:eastAsia="es-CO"/>
              </w:rPr>
              <w:t>, análisis.</w:t>
            </w:r>
          </w:p>
          <w:p w14:paraId="507CE053" w14:textId="77777777" w:rsidR="007E4424" w:rsidRPr="00FE6A1C" w:rsidRDefault="007E4424" w:rsidP="007E4424">
            <w:pPr>
              <w:pStyle w:val="Prrafodelista"/>
              <w:numPr>
                <w:ilvl w:val="0"/>
                <w:numId w:val="68"/>
              </w:numPr>
              <w:shd w:val="clear" w:color="auto" w:fill="FFFFFF"/>
              <w:jc w:val="both"/>
              <w:rPr>
                <w:rFonts w:ascii="Arial" w:hAnsi="Arial" w:cs="Arial"/>
                <w:color w:val="222222"/>
                <w:szCs w:val="20"/>
                <w:lang w:val="es-CO" w:eastAsia="es-CO"/>
              </w:rPr>
            </w:pPr>
            <w:r w:rsidRPr="00FE6A1C">
              <w:rPr>
                <w:rFonts w:ascii="Arial" w:hAnsi="Arial" w:cs="Arial"/>
                <w:b/>
                <w:szCs w:val="20"/>
                <w:lang w:val="es-CO" w:eastAsia="es-CO"/>
              </w:rPr>
              <w:t>Métodos de trabajo</w:t>
            </w:r>
            <w:r w:rsidRPr="00FE6A1C">
              <w:rPr>
                <w:rFonts w:ascii="Arial" w:hAnsi="Arial" w:cs="Arial"/>
                <w:szCs w:val="20"/>
                <w:lang w:val="es-CO" w:eastAsia="es-CO"/>
              </w:rPr>
              <w:t>:</w:t>
            </w:r>
            <w:r>
              <w:rPr>
                <w:rFonts w:ascii="Arial" w:hAnsi="Arial" w:cs="Arial"/>
                <w:szCs w:val="20"/>
                <w:lang w:val="es-CO" w:eastAsia="es-CO"/>
              </w:rPr>
              <w:t xml:space="preserve"> individual, distribuido.</w:t>
            </w:r>
          </w:p>
          <w:p w14:paraId="61B6ABB7" w14:textId="77777777" w:rsidR="007E4424" w:rsidRDefault="007E4424" w:rsidP="007E4424">
            <w:pPr>
              <w:pStyle w:val="Prrafodelista"/>
              <w:numPr>
                <w:ilvl w:val="0"/>
                <w:numId w:val="68"/>
              </w:numPr>
              <w:shd w:val="clear" w:color="auto" w:fill="FFFFFF"/>
              <w:jc w:val="both"/>
              <w:rPr>
                <w:rFonts w:ascii="Arial" w:hAnsi="Arial" w:cs="Arial"/>
                <w:color w:val="222222"/>
                <w:szCs w:val="20"/>
                <w:lang w:val="es-CO" w:eastAsia="es-CO"/>
              </w:rPr>
            </w:pPr>
            <w:r w:rsidRPr="00FE6A1C">
              <w:rPr>
                <w:rFonts w:ascii="Arial" w:hAnsi="Arial" w:cs="Arial"/>
                <w:b/>
                <w:szCs w:val="20"/>
                <w:lang w:val="es-CO" w:eastAsia="es-CO"/>
              </w:rPr>
              <w:t>Herramientas de apoyo</w:t>
            </w:r>
            <w:r>
              <w:rPr>
                <w:rFonts w:ascii="Arial" w:hAnsi="Arial" w:cs="Arial"/>
                <w:szCs w:val="20"/>
                <w:lang w:val="es-CO" w:eastAsia="es-CO"/>
              </w:rPr>
              <w:t>: versionamiento, control de cambios del código, integración continua.</w:t>
            </w:r>
          </w:p>
          <w:p w14:paraId="37E663F9" w14:textId="77777777" w:rsidR="007E4424" w:rsidRPr="00FE6A1C" w:rsidRDefault="007E4424" w:rsidP="007E4424">
            <w:pPr>
              <w:pStyle w:val="Prrafodelista"/>
              <w:numPr>
                <w:ilvl w:val="0"/>
                <w:numId w:val="68"/>
              </w:numPr>
              <w:shd w:val="clear" w:color="auto" w:fill="FFFFFF"/>
              <w:jc w:val="both"/>
              <w:rPr>
                <w:rFonts w:ascii="Arial" w:hAnsi="Arial" w:cs="Arial"/>
                <w:color w:val="222222"/>
                <w:szCs w:val="20"/>
                <w:lang w:val="es-CO" w:eastAsia="es-CO"/>
              </w:rPr>
            </w:pPr>
            <w:r w:rsidRPr="000168B7">
              <w:rPr>
                <w:rFonts w:ascii="Arial" w:hAnsi="Arial" w:cs="Arial"/>
                <w:b/>
                <w:color w:val="222222"/>
                <w:szCs w:val="20"/>
                <w:lang w:val="es-CO" w:eastAsia="es-CO"/>
              </w:rPr>
              <w:t>Estándares de codificación</w:t>
            </w:r>
            <w:r>
              <w:rPr>
                <w:rFonts w:ascii="Arial" w:hAnsi="Arial" w:cs="Arial"/>
                <w:color w:val="222222"/>
                <w:szCs w:val="20"/>
                <w:lang w:val="es-CO" w:eastAsia="es-CO"/>
              </w:rPr>
              <w:t xml:space="preserve">: plantilla de estándar de código, (documentación de código, reglas de nombrado para variables, métodos, atributos, clases, tablas, entidades, campos, </w:t>
            </w:r>
            <w:proofErr w:type="spellStart"/>
            <w:r>
              <w:rPr>
                <w:rFonts w:ascii="Arial" w:hAnsi="Arial" w:cs="Arial"/>
                <w:color w:val="222222"/>
                <w:szCs w:val="20"/>
                <w:lang w:val="es-CO" w:eastAsia="es-CO"/>
              </w:rPr>
              <w:t>indentación</w:t>
            </w:r>
            <w:proofErr w:type="spellEnd"/>
            <w:r>
              <w:rPr>
                <w:rFonts w:ascii="Arial" w:hAnsi="Arial" w:cs="Arial"/>
                <w:color w:val="222222"/>
                <w:szCs w:val="20"/>
                <w:lang w:val="es-CO" w:eastAsia="es-CO"/>
              </w:rPr>
              <w:t>)</w:t>
            </w:r>
          </w:p>
          <w:p w14:paraId="1C960ECB" w14:textId="77777777" w:rsidR="007E4424" w:rsidRDefault="007E4424" w:rsidP="00E64FAD">
            <w:pPr>
              <w:shd w:val="clear" w:color="auto" w:fill="FFFFFF"/>
              <w:jc w:val="both"/>
              <w:rPr>
                <w:rFonts w:ascii="Arial" w:hAnsi="Arial" w:cs="Arial"/>
                <w:color w:val="222222"/>
                <w:szCs w:val="20"/>
                <w:lang w:val="es-CO" w:eastAsia="es-CO"/>
              </w:rPr>
            </w:pPr>
          </w:p>
          <w:p w14:paraId="43C2323A" w14:textId="77777777" w:rsidR="007E4424" w:rsidRDefault="007E4424" w:rsidP="00E64FAD">
            <w:pPr>
              <w:shd w:val="clear" w:color="auto" w:fill="FFFFFF"/>
              <w:jc w:val="both"/>
              <w:rPr>
                <w:rFonts w:ascii="Arial" w:hAnsi="Arial" w:cs="Arial"/>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2</w:t>
            </w:r>
            <w:r>
              <w:rPr>
                <w:rFonts w:ascii="Arial" w:hAnsi="Arial" w:cs="Arial"/>
                <w:sz w:val="22"/>
                <w:lang w:val="es-CO" w:eastAsia="es-CO"/>
              </w:rPr>
              <w:t xml:space="preserve"> </w:t>
            </w:r>
            <w:r w:rsidRPr="00C8411F">
              <w:rPr>
                <w:rFonts w:ascii="Arial" w:hAnsi="Arial" w:cs="Arial"/>
                <w:szCs w:val="20"/>
                <w:lang w:val="es-CO" w:eastAsia="es-CO"/>
              </w:rPr>
              <w:t xml:space="preserve">Construir la base de datos para el </w:t>
            </w:r>
            <w:r>
              <w:rPr>
                <w:rFonts w:ascii="Arial" w:hAnsi="Arial" w:cs="Arial"/>
                <w:szCs w:val="20"/>
                <w:lang w:val="es-CO" w:eastAsia="es-CO"/>
              </w:rPr>
              <w:t>software a partir del modelo de datos</w:t>
            </w:r>
          </w:p>
          <w:p w14:paraId="0C0DA28E" w14:textId="77777777" w:rsidR="007E4424" w:rsidRDefault="007E4424" w:rsidP="007E4424">
            <w:pPr>
              <w:numPr>
                <w:ilvl w:val="0"/>
                <w:numId w:val="21"/>
              </w:numPr>
              <w:shd w:val="clear" w:color="auto" w:fill="FFFFFF"/>
              <w:jc w:val="both"/>
              <w:rPr>
                <w:rFonts w:ascii="Arial" w:hAnsi="Arial" w:cs="Arial"/>
                <w:szCs w:val="20"/>
                <w:lang w:val="es-CO" w:eastAsia="es-CO"/>
              </w:rPr>
            </w:pPr>
            <w:r w:rsidRPr="00C129F3">
              <w:rPr>
                <w:rFonts w:ascii="Arial" w:hAnsi="Arial" w:cs="Arial"/>
                <w:b/>
                <w:szCs w:val="20"/>
                <w:lang w:val="es-CO" w:eastAsia="es-CO"/>
              </w:rPr>
              <w:t>Motores de bases de datos</w:t>
            </w:r>
            <w:r>
              <w:rPr>
                <w:rFonts w:ascii="Arial" w:hAnsi="Arial" w:cs="Arial"/>
                <w:b/>
                <w:szCs w:val="20"/>
                <w:lang w:val="es-CO" w:eastAsia="es-CO"/>
              </w:rPr>
              <w:t xml:space="preserve"> relacionales (Oracle, SQL Server, </w:t>
            </w:r>
            <w:proofErr w:type="spellStart"/>
            <w:r>
              <w:rPr>
                <w:rFonts w:ascii="Arial" w:hAnsi="Arial" w:cs="Arial"/>
                <w:b/>
                <w:szCs w:val="20"/>
                <w:lang w:val="es-CO" w:eastAsia="es-CO"/>
              </w:rPr>
              <w:t>PostgreSQL</w:t>
            </w:r>
            <w:proofErr w:type="spellEnd"/>
            <w:r>
              <w:rPr>
                <w:rFonts w:ascii="Arial" w:hAnsi="Arial" w:cs="Arial"/>
                <w:b/>
                <w:szCs w:val="20"/>
                <w:lang w:val="es-CO" w:eastAsia="es-CO"/>
              </w:rPr>
              <w:t xml:space="preserve">, </w:t>
            </w:r>
            <w:proofErr w:type="spellStart"/>
            <w:r>
              <w:rPr>
                <w:rFonts w:ascii="Arial" w:hAnsi="Arial" w:cs="Arial"/>
                <w:b/>
                <w:szCs w:val="20"/>
                <w:lang w:val="es-CO" w:eastAsia="es-CO"/>
              </w:rPr>
              <w:t>Mysql</w:t>
            </w:r>
            <w:proofErr w:type="spellEnd"/>
            <w:r>
              <w:rPr>
                <w:rFonts w:ascii="Arial" w:hAnsi="Arial" w:cs="Arial"/>
                <w:b/>
                <w:szCs w:val="20"/>
                <w:lang w:val="es-CO" w:eastAsia="es-CO"/>
              </w:rPr>
              <w:t xml:space="preserve">, </w:t>
            </w:r>
            <w:proofErr w:type="spellStart"/>
            <w:r>
              <w:rPr>
                <w:rFonts w:ascii="Arial" w:hAnsi="Arial" w:cs="Arial"/>
                <w:b/>
                <w:szCs w:val="20"/>
                <w:lang w:val="es-CO" w:eastAsia="es-CO"/>
              </w:rPr>
              <w:t>MariaDB</w:t>
            </w:r>
            <w:proofErr w:type="spellEnd"/>
            <w:r>
              <w:rPr>
                <w:rFonts w:ascii="Arial" w:hAnsi="Arial" w:cs="Arial"/>
                <w:b/>
                <w:szCs w:val="20"/>
                <w:lang w:val="es-CO" w:eastAsia="es-CO"/>
              </w:rPr>
              <w:t>)</w:t>
            </w:r>
            <w:r w:rsidRPr="00C129F3">
              <w:rPr>
                <w:rFonts w:ascii="Arial" w:hAnsi="Arial" w:cs="Arial"/>
                <w:b/>
                <w:szCs w:val="20"/>
                <w:lang w:val="es-CO" w:eastAsia="es-CO"/>
              </w:rPr>
              <w:t>:</w:t>
            </w:r>
            <w:r>
              <w:rPr>
                <w:rFonts w:ascii="Arial" w:hAnsi="Arial" w:cs="Arial"/>
                <w:szCs w:val="20"/>
                <w:lang w:val="es-CO" w:eastAsia="es-CO"/>
              </w:rPr>
              <w:t xml:space="preserve"> conceptos de sistema manejador de bases de datos - SMBD, licenciamiento, instalación, instancias, configuración, sistema de archivos,  objetos de la BD  (tablas, relaciones, índices, vistas, procedimientos almacenados, restricciones), seguridad de la información, permisos, copias de seguridad, restauración de la BD.</w:t>
            </w:r>
          </w:p>
          <w:p w14:paraId="0221E001" w14:textId="77777777" w:rsidR="007E4424" w:rsidRDefault="007E4424" w:rsidP="00E64FAD">
            <w:pPr>
              <w:shd w:val="clear" w:color="auto" w:fill="FFFFFF"/>
              <w:ind w:left="720"/>
              <w:jc w:val="both"/>
              <w:rPr>
                <w:rFonts w:ascii="Arial" w:hAnsi="Arial" w:cs="Arial"/>
                <w:szCs w:val="20"/>
                <w:lang w:val="es-CO" w:eastAsia="es-CO"/>
              </w:rPr>
            </w:pPr>
          </w:p>
          <w:p w14:paraId="689B459A" w14:textId="77777777" w:rsidR="007E4424" w:rsidRPr="00A26D0C" w:rsidRDefault="007E4424" w:rsidP="007E4424">
            <w:pPr>
              <w:numPr>
                <w:ilvl w:val="0"/>
                <w:numId w:val="21"/>
              </w:numPr>
              <w:shd w:val="clear" w:color="auto" w:fill="FFFFFF"/>
              <w:jc w:val="both"/>
              <w:rPr>
                <w:rFonts w:ascii="Arial" w:hAnsi="Arial" w:cs="Arial"/>
                <w:szCs w:val="20"/>
                <w:lang w:val="es-CO" w:eastAsia="es-CO"/>
              </w:rPr>
            </w:pPr>
            <w:proofErr w:type="spellStart"/>
            <w:r>
              <w:rPr>
                <w:rFonts w:ascii="Arial" w:hAnsi="Arial" w:cs="Arial"/>
                <w:b/>
                <w:szCs w:val="20"/>
                <w:lang w:val="es-CO" w:eastAsia="es-CO"/>
              </w:rPr>
              <w:t>NoSQL</w:t>
            </w:r>
            <w:proofErr w:type="spellEnd"/>
            <w:r>
              <w:rPr>
                <w:rFonts w:ascii="Arial" w:hAnsi="Arial" w:cs="Arial"/>
                <w:b/>
                <w:szCs w:val="20"/>
                <w:lang w:val="es-CO" w:eastAsia="es-CO"/>
              </w:rPr>
              <w:t>: (</w:t>
            </w:r>
            <w:proofErr w:type="spellStart"/>
            <w:r>
              <w:rPr>
                <w:rFonts w:ascii="Arial" w:hAnsi="Arial" w:cs="Arial"/>
                <w:b/>
                <w:szCs w:val="20"/>
                <w:lang w:val="es-CO" w:eastAsia="es-CO"/>
              </w:rPr>
              <w:t>Redis</w:t>
            </w:r>
            <w:proofErr w:type="spellEnd"/>
            <w:r>
              <w:rPr>
                <w:rFonts w:ascii="Arial" w:hAnsi="Arial" w:cs="Arial"/>
                <w:b/>
                <w:szCs w:val="20"/>
                <w:lang w:val="es-CO" w:eastAsia="es-CO"/>
              </w:rPr>
              <w:t xml:space="preserve">, </w:t>
            </w:r>
            <w:proofErr w:type="spellStart"/>
            <w:r>
              <w:rPr>
                <w:rFonts w:ascii="Arial" w:hAnsi="Arial" w:cs="Arial"/>
                <w:b/>
                <w:szCs w:val="20"/>
                <w:lang w:val="es-CO" w:eastAsia="es-CO"/>
              </w:rPr>
              <w:t>MongoDB</w:t>
            </w:r>
            <w:proofErr w:type="spellEnd"/>
            <w:r>
              <w:rPr>
                <w:rFonts w:ascii="Arial" w:hAnsi="Arial" w:cs="Arial"/>
                <w:b/>
                <w:szCs w:val="20"/>
                <w:lang w:val="es-CO" w:eastAsia="es-CO"/>
              </w:rPr>
              <w:t xml:space="preserve">): </w:t>
            </w:r>
            <w:r w:rsidRPr="00A26D0C">
              <w:rPr>
                <w:rFonts w:ascii="Arial" w:hAnsi="Arial" w:cs="Arial"/>
                <w:szCs w:val="20"/>
                <w:lang w:val="es-CO" w:eastAsia="es-CO"/>
              </w:rPr>
              <w:t>conceptos, instalación</w:t>
            </w:r>
            <w:r>
              <w:rPr>
                <w:rFonts w:ascii="Arial" w:hAnsi="Arial" w:cs="Arial"/>
                <w:b/>
                <w:szCs w:val="20"/>
                <w:lang w:val="es-CO" w:eastAsia="es-CO"/>
              </w:rPr>
              <w:t xml:space="preserve">, </w:t>
            </w:r>
            <w:r w:rsidRPr="00A26D0C">
              <w:rPr>
                <w:rFonts w:ascii="Arial" w:hAnsi="Arial" w:cs="Arial"/>
                <w:szCs w:val="20"/>
                <w:lang w:val="es-CO" w:eastAsia="es-CO"/>
              </w:rPr>
              <w:t xml:space="preserve">consultas, </w:t>
            </w:r>
            <w:r>
              <w:rPr>
                <w:rFonts w:ascii="Arial" w:hAnsi="Arial" w:cs="Arial"/>
                <w:szCs w:val="20"/>
                <w:lang w:val="es-CO" w:eastAsia="es-CO"/>
              </w:rPr>
              <w:t xml:space="preserve">documentos, colecciones, </w:t>
            </w:r>
            <w:r w:rsidRPr="00A26D0C">
              <w:rPr>
                <w:rFonts w:ascii="Arial" w:hAnsi="Arial" w:cs="Arial"/>
                <w:szCs w:val="20"/>
                <w:lang w:val="es-CO" w:eastAsia="es-CO"/>
              </w:rPr>
              <w:t>objetos.</w:t>
            </w:r>
          </w:p>
          <w:p w14:paraId="27CA0A7A" w14:textId="77777777" w:rsidR="007E4424" w:rsidRDefault="007E4424" w:rsidP="00E64FAD">
            <w:pPr>
              <w:shd w:val="clear" w:color="auto" w:fill="FFFFFF"/>
              <w:ind w:left="720"/>
              <w:jc w:val="both"/>
              <w:rPr>
                <w:rFonts w:ascii="Arial" w:hAnsi="Arial" w:cs="Arial"/>
                <w:szCs w:val="20"/>
                <w:lang w:val="es-CO" w:eastAsia="es-CO"/>
              </w:rPr>
            </w:pPr>
          </w:p>
          <w:p w14:paraId="0D00B986" w14:textId="77777777" w:rsidR="007E4424" w:rsidRPr="00D97774" w:rsidRDefault="007E4424" w:rsidP="007E4424">
            <w:pPr>
              <w:numPr>
                <w:ilvl w:val="0"/>
                <w:numId w:val="21"/>
              </w:numPr>
              <w:shd w:val="clear" w:color="auto" w:fill="FFFFFF"/>
              <w:jc w:val="both"/>
              <w:rPr>
                <w:rFonts w:ascii="Arial" w:hAnsi="Arial" w:cs="Arial"/>
                <w:bCs/>
                <w:color w:val="222222"/>
                <w:szCs w:val="20"/>
                <w:lang w:val="es-CO" w:eastAsia="es-CO"/>
              </w:rPr>
            </w:pPr>
            <w:r w:rsidRPr="00D97774">
              <w:rPr>
                <w:rFonts w:ascii="Arial" w:hAnsi="Arial" w:cs="Arial"/>
                <w:b/>
                <w:bCs/>
                <w:color w:val="222222"/>
                <w:szCs w:val="20"/>
                <w:lang w:val="es-CO" w:eastAsia="es-CO"/>
              </w:rPr>
              <w:t xml:space="preserve">SQL: </w:t>
            </w:r>
            <w:r>
              <w:rPr>
                <w:rFonts w:ascii="Arial" w:hAnsi="Arial" w:cs="Arial"/>
                <w:bCs/>
                <w:color w:val="222222"/>
                <w:szCs w:val="20"/>
                <w:lang w:val="es-CO" w:eastAsia="es-CO"/>
              </w:rPr>
              <w:t>s</w:t>
            </w:r>
            <w:r w:rsidRPr="00451536">
              <w:rPr>
                <w:rFonts w:ascii="Arial" w:hAnsi="Arial" w:cs="Arial"/>
                <w:bCs/>
                <w:color w:val="222222"/>
                <w:szCs w:val="20"/>
                <w:lang w:val="es-CO" w:eastAsia="es-CO"/>
              </w:rPr>
              <w:t>entencias</w:t>
            </w:r>
            <w:r w:rsidRPr="00D97774">
              <w:rPr>
                <w:rFonts w:ascii="Arial" w:hAnsi="Arial" w:cs="Arial"/>
                <w:bCs/>
                <w:color w:val="222222"/>
                <w:szCs w:val="20"/>
                <w:lang w:val="es-CO" w:eastAsia="es-CO"/>
              </w:rPr>
              <w:t xml:space="preserve"> </w:t>
            </w:r>
            <w:r w:rsidRPr="00D97774">
              <w:rPr>
                <w:rFonts w:ascii="Arial" w:hAnsi="Arial" w:cs="Arial"/>
                <w:b/>
                <w:bCs/>
                <w:color w:val="222222"/>
                <w:szCs w:val="20"/>
                <w:lang w:val="es-CO" w:eastAsia="es-CO"/>
              </w:rPr>
              <w:t>DDL</w:t>
            </w:r>
            <w:r w:rsidRPr="00D97774">
              <w:rPr>
                <w:rFonts w:ascii="Arial" w:hAnsi="Arial" w:cs="Arial"/>
                <w:bCs/>
                <w:color w:val="222222"/>
                <w:szCs w:val="20"/>
                <w:lang w:val="es-CO" w:eastAsia="es-CO"/>
              </w:rPr>
              <w:t xml:space="preserve"> (</w:t>
            </w:r>
            <w:proofErr w:type="spellStart"/>
            <w:r w:rsidRPr="00D97774">
              <w:rPr>
                <w:rFonts w:ascii="Arial" w:hAnsi="Arial" w:cs="Arial"/>
                <w:bCs/>
                <w:color w:val="222222"/>
                <w:szCs w:val="20"/>
                <w:lang w:val="es-CO" w:eastAsia="es-CO"/>
              </w:rPr>
              <w:t>create</w:t>
            </w:r>
            <w:proofErr w:type="spellEnd"/>
            <w:r w:rsidRPr="00D97774">
              <w:rPr>
                <w:rFonts w:ascii="Arial" w:hAnsi="Arial" w:cs="Arial"/>
                <w:bCs/>
                <w:color w:val="222222"/>
                <w:szCs w:val="20"/>
                <w:lang w:val="es-CO" w:eastAsia="es-CO"/>
              </w:rPr>
              <w:t xml:space="preserve">, alter, </w:t>
            </w:r>
            <w:proofErr w:type="spellStart"/>
            <w:r w:rsidRPr="00D97774">
              <w:rPr>
                <w:rFonts w:ascii="Arial" w:hAnsi="Arial" w:cs="Arial"/>
                <w:bCs/>
                <w:color w:val="222222"/>
                <w:szCs w:val="20"/>
                <w:lang w:val="es-CO" w:eastAsia="es-CO"/>
              </w:rPr>
              <w:t>drop</w:t>
            </w:r>
            <w:proofErr w:type="spellEnd"/>
            <w:r w:rsidRPr="00D97774">
              <w:rPr>
                <w:rFonts w:ascii="Arial" w:hAnsi="Arial" w:cs="Arial"/>
                <w:bCs/>
                <w:color w:val="222222"/>
                <w:szCs w:val="20"/>
                <w:lang w:val="es-CO" w:eastAsia="es-CO"/>
              </w:rPr>
              <w:t xml:space="preserve">, </w:t>
            </w:r>
            <w:proofErr w:type="spellStart"/>
            <w:r w:rsidRPr="00D97774">
              <w:rPr>
                <w:rFonts w:ascii="Arial" w:hAnsi="Arial" w:cs="Arial"/>
                <w:bCs/>
                <w:color w:val="222222"/>
                <w:szCs w:val="20"/>
                <w:lang w:val="es-CO" w:eastAsia="es-CO"/>
              </w:rPr>
              <w:t>truncate</w:t>
            </w:r>
            <w:proofErr w:type="spellEnd"/>
            <w:r w:rsidRPr="00D97774">
              <w:rPr>
                <w:rFonts w:ascii="Arial" w:hAnsi="Arial" w:cs="Arial"/>
                <w:bCs/>
                <w:color w:val="222222"/>
                <w:szCs w:val="20"/>
                <w:lang w:val="es-CO" w:eastAsia="es-CO"/>
              </w:rPr>
              <w:t xml:space="preserve">), </w:t>
            </w:r>
            <w:r w:rsidRPr="00D97774">
              <w:rPr>
                <w:rFonts w:ascii="Arial" w:hAnsi="Arial" w:cs="Arial"/>
                <w:b/>
                <w:bCs/>
                <w:color w:val="222222"/>
                <w:szCs w:val="20"/>
                <w:lang w:val="es-CO" w:eastAsia="es-CO"/>
              </w:rPr>
              <w:t>DML</w:t>
            </w:r>
            <w:r w:rsidRPr="00D97774">
              <w:rPr>
                <w:rFonts w:ascii="Arial" w:hAnsi="Arial" w:cs="Arial"/>
                <w:bCs/>
                <w:color w:val="222222"/>
                <w:szCs w:val="20"/>
                <w:lang w:val="es-CO" w:eastAsia="es-CO"/>
              </w:rPr>
              <w:t xml:space="preserve"> (</w:t>
            </w:r>
            <w:proofErr w:type="spellStart"/>
            <w:r w:rsidRPr="00D97774">
              <w:rPr>
                <w:rFonts w:ascii="Arial" w:hAnsi="Arial" w:cs="Arial"/>
                <w:bCs/>
                <w:color w:val="222222"/>
                <w:szCs w:val="20"/>
                <w:lang w:val="es-CO" w:eastAsia="es-CO"/>
              </w:rPr>
              <w:t>select</w:t>
            </w:r>
            <w:proofErr w:type="spellEnd"/>
            <w:r w:rsidRPr="00D97774">
              <w:rPr>
                <w:rFonts w:ascii="Arial" w:hAnsi="Arial" w:cs="Arial"/>
                <w:bCs/>
                <w:color w:val="222222"/>
                <w:szCs w:val="20"/>
                <w:lang w:val="es-CO" w:eastAsia="es-CO"/>
              </w:rPr>
              <w:t xml:space="preserve">, </w:t>
            </w:r>
            <w:proofErr w:type="spellStart"/>
            <w:r w:rsidRPr="00D97774">
              <w:rPr>
                <w:rFonts w:ascii="Arial" w:hAnsi="Arial" w:cs="Arial"/>
                <w:bCs/>
                <w:color w:val="222222"/>
                <w:szCs w:val="20"/>
                <w:lang w:val="es-CO" w:eastAsia="es-CO"/>
              </w:rPr>
              <w:t>insert</w:t>
            </w:r>
            <w:proofErr w:type="spellEnd"/>
            <w:r w:rsidRPr="00D97774">
              <w:rPr>
                <w:rFonts w:ascii="Arial" w:hAnsi="Arial" w:cs="Arial"/>
                <w:bCs/>
                <w:color w:val="222222"/>
                <w:szCs w:val="20"/>
                <w:lang w:val="es-CO" w:eastAsia="es-CO"/>
              </w:rPr>
              <w:t xml:space="preserve">, </w:t>
            </w:r>
            <w:proofErr w:type="spellStart"/>
            <w:r w:rsidRPr="00D97774">
              <w:rPr>
                <w:rFonts w:ascii="Arial" w:hAnsi="Arial" w:cs="Arial"/>
                <w:bCs/>
                <w:color w:val="222222"/>
                <w:szCs w:val="20"/>
                <w:lang w:val="es-CO" w:eastAsia="es-CO"/>
              </w:rPr>
              <w:t>update</w:t>
            </w:r>
            <w:proofErr w:type="spellEnd"/>
            <w:r w:rsidRPr="00D97774">
              <w:rPr>
                <w:rFonts w:ascii="Arial" w:hAnsi="Arial" w:cs="Arial"/>
                <w:bCs/>
                <w:color w:val="222222"/>
                <w:szCs w:val="20"/>
                <w:lang w:val="es-CO" w:eastAsia="es-CO"/>
              </w:rPr>
              <w:t xml:space="preserve">, </w:t>
            </w:r>
            <w:proofErr w:type="spellStart"/>
            <w:r w:rsidRPr="00D97774">
              <w:rPr>
                <w:rFonts w:ascii="Arial" w:hAnsi="Arial" w:cs="Arial"/>
                <w:bCs/>
                <w:color w:val="222222"/>
                <w:szCs w:val="20"/>
                <w:lang w:val="es-CO" w:eastAsia="es-CO"/>
              </w:rPr>
              <w:t>delete</w:t>
            </w:r>
            <w:proofErr w:type="spellEnd"/>
            <w:r w:rsidRPr="00D97774">
              <w:rPr>
                <w:rFonts w:ascii="Arial" w:hAnsi="Arial" w:cs="Arial"/>
                <w:bCs/>
                <w:color w:val="222222"/>
                <w:szCs w:val="20"/>
                <w:lang w:val="es-CO" w:eastAsia="es-CO"/>
              </w:rPr>
              <w:t xml:space="preserve">, </w:t>
            </w:r>
            <w:proofErr w:type="spellStart"/>
            <w:r w:rsidRPr="00D97774">
              <w:rPr>
                <w:rFonts w:ascii="Arial" w:hAnsi="Arial" w:cs="Arial"/>
                <w:bCs/>
                <w:color w:val="222222"/>
                <w:szCs w:val="20"/>
                <w:lang w:val="es-CO" w:eastAsia="es-CO"/>
              </w:rPr>
              <w:t>merge</w:t>
            </w:r>
            <w:proofErr w:type="spellEnd"/>
            <w:r w:rsidRPr="00D97774">
              <w:rPr>
                <w:rFonts w:ascii="Arial" w:hAnsi="Arial" w:cs="Arial"/>
                <w:bCs/>
                <w:color w:val="222222"/>
                <w:szCs w:val="20"/>
                <w:lang w:val="es-CO" w:eastAsia="es-CO"/>
              </w:rPr>
              <w:t xml:space="preserve">), </w:t>
            </w:r>
            <w:r w:rsidRPr="00D97774">
              <w:rPr>
                <w:rFonts w:ascii="Arial" w:hAnsi="Arial" w:cs="Arial"/>
                <w:b/>
                <w:bCs/>
                <w:color w:val="222222"/>
                <w:szCs w:val="20"/>
                <w:lang w:val="es-CO" w:eastAsia="es-CO"/>
              </w:rPr>
              <w:t>DCL</w:t>
            </w:r>
            <w:r w:rsidRPr="00D97774">
              <w:rPr>
                <w:rFonts w:ascii="Arial" w:hAnsi="Arial" w:cs="Arial"/>
                <w:bCs/>
                <w:color w:val="222222"/>
                <w:szCs w:val="20"/>
                <w:lang w:val="es-CO" w:eastAsia="es-CO"/>
              </w:rPr>
              <w:t xml:space="preserve"> (</w:t>
            </w:r>
            <w:proofErr w:type="spellStart"/>
            <w:r w:rsidRPr="00D97774">
              <w:rPr>
                <w:rFonts w:ascii="Arial" w:hAnsi="Arial" w:cs="Arial"/>
                <w:bCs/>
                <w:color w:val="222222"/>
                <w:szCs w:val="20"/>
                <w:lang w:val="es-CO" w:eastAsia="es-CO"/>
              </w:rPr>
              <w:t>revoke</w:t>
            </w:r>
            <w:proofErr w:type="spellEnd"/>
            <w:r w:rsidRPr="00D97774">
              <w:rPr>
                <w:rFonts w:ascii="Arial" w:hAnsi="Arial" w:cs="Arial"/>
                <w:bCs/>
                <w:color w:val="222222"/>
                <w:szCs w:val="20"/>
                <w:lang w:val="es-CO" w:eastAsia="es-CO"/>
              </w:rPr>
              <w:t xml:space="preserve">, </w:t>
            </w:r>
            <w:proofErr w:type="spellStart"/>
            <w:r w:rsidRPr="00D97774">
              <w:rPr>
                <w:rFonts w:ascii="Arial" w:hAnsi="Arial" w:cs="Arial"/>
                <w:bCs/>
                <w:color w:val="222222"/>
                <w:szCs w:val="20"/>
                <w:lang w:val="es-CO" w:eastAsia="es-CO"/>
              </w:rPr>
              <w:t>grant</w:t>
            </w:r>
            <w:proofErr w:type="spellEnd"/>
            <w:r w:rsidRPr="00D97774">
              <w:rPr>
                <w:rFonts w:ascii="Arial" w:hAnsi="Arial" w:cs="Arial"/>
                <w:bCs/>
                <w:color w:val="222222"/>
                <w:szCs w:val="20"/>
                <w:lang w:val="es-CO" w:eastAsia="es-CO"/>
              </w:rPr>
              <w:t xml:space="preserve">), </w:t>
            </w:r>
            <w:r w:rsidRPr="00451536">
              <w:rPr>
                <w:rFonts w:ascii="Arial" w:hAnsi="Arial" w:cs="Arial"/>
                <w:bCs/>
                <w:color w:val="222222"/>
                <w:szCs w:val="20"/>
                <w:lang w:val="es-CO" w:eastAsia="es-CO"/>
              </w:rPr>
              <w:t xml:space="preserve">control de transacciones </w:t>
            </w:r>
            <w:r w:rsidRPr="00D97774">
              <w:rPr>
                <w:rFonts w:ascii="Arial" w:hAnsi="Arial" w:cs="Arial"/>
                <w:bCs/>
                <w:color w:val="222222"/>
                <w:szCs w:val="20"/>
                <w:lang w:val="es-CO" w:eastAsia="es-CO"/>
              </w:rPr>
              <w:t>(</w:t>
            </w:r>
            <w:proofErr w:type="spellStart"/>
            <w:r w:rsidRPr="00D97774">
              <w:rPr>
                <w:rFonts w:ascii="Arial" w:hAnsi="Arial" w:cs="Arial"/>
                <w:bCs/>
                <w:color w:val="222222"/>
                <w:szCs w:val="20"/>
                <w:lang w:val="es-CO" w:eastAsia="es-CO"/>
              </w:rPr>
              <w:t>commit</w:t>
            </w:r>
            <w:proofErr w:type="spellEnd"/>
            <w:r w:rsidRPr="00D97774">
              <w:rPr>
                <w:rFonts w:ascii="Arial" w:hAnsi="Arial" w:cs="Arial"/>
                <w:bCs/>
                <w:color w:val="222222"/>
                <w:szCs w:val="20"/>
                <w:lang w:val="es-CO" w:eastAsia="es-CO"/>
              </w:rPr>
              <w:t xml:space="preserve">, </w:t>
            </w:r>
            <w:proofErr w:type="spellStart"/>
            <w:r w:rsidRPr="00D97774">
              <w:rPr>
                <w:rFonts w:ascii="Arial" w:hAnsi="Arial" w:cs="Arial"/>
                <w:bCs/>
                <w:color w:val="222222"/>
                <w:szCs w:val="20"/>
                <w:lang w:val="es-CO" w:eastAsia="es-CO"/>
              </w:rPr>
              <w:t>rollback</w:t>
            </w:r>
            <w:proofErr w:type="spellEnd"/>
            <w:r w:rsidRPr="00D97774">
              <w:rPr>
                <w:rFonts w:ascii="Arial" w:hAnsi="Arial" w:cs="Arial"/>
                <w:bCs/>
                <w:color w:val="222222"/>
                <w:szCs w:val="20"/>
                <w:lang w:val="es-CO" w:eastAsia="es-CO"/>
              </w:rPr>
              <w:t>), programación en SQL (cursor</w:t>
            </w:r>
            <w:r>
              <w:rPr>
                <w:rFonts w:ascii="Arial" w:hAnsi="Arial" w:cs="Arial"/>
                <w:bCs/>
                <w:color w:val="222222"/>
                <w:szCs w:val="20"/>
                <w:lang w:val="es-CO" w:eastAsia="es-CO"/>
              </w:rPr>
              <w:t>e</w:t>
            </w:r>
            <w:r w:rsidRPr="00D97774">
              <w:rPr>
                <w:rFonts w:ascii="Arial" w:hAnsi="Arial" w:cs="Arial"/>
                <w:bCs/>
                <w:color w:val="222222"/>
                <w:szCs w:val="20"/>
                <w:lang w:val="es-CO" w:eastAsia="es-CO"/>
              </w:rPr>
              <w:t xml:space="preserve">s, procedimientos, funciones, </w:t>
            </w:r>
            <w:proofErr w:type="spellStart"/>
            <w:r w:rsidRPr="00D97774">
              <w:rPr>
                <w:rFonts w:ascii="Arial" w:hAnsi="Arial" w:cs="Arial"/>
                <w:bCs/>
                <w:color w:val="222222"/>
                <w:szCs w:val="20"/>
                <w:lang w:val="es-CO" w:eastAsia="es-CO"/>
              </w:rPr>
              <w:t>triggers</w:t>
            </w:r>
            <w:proofErr w:type="spellEnd"/>
            <w:r w:rsidRPr="00D97774">
              <w:rPr>
                <w:rFonts w:ascii="Arial" w:hAnsi="Arial" w:cs="Arial"/>
                <w:bCs/>
                <w:color w:val="222222"/>
                <w:szCs w:val="20"/>
                <w:lang w:val="es-CO" w:eastAsia="es-CO"/>
              </w:rPr>
              <w:t>).</w:t>
            </w:r>
          </w:p>
          <w:p w14:paraId="18C91998" w14:textId="77777777" w:rsidR="007E4424" w:rsidRPr="00D97774" w:rsidRDefault="007E4424" w:rsidP="00E64FAD">
            <w:pPr>
              <w:shd w:val="clear" w:color="auto" w:fill="FFFFFF"/>
              <w:jc w:val="both"/>
              <w:rPr>
                <w:rFonts w:ascii="Arial" w:hAnsi="Arial" w:cs="Arial"/>
                <w:bCs/>
                <w:color w:val="222222"/>
                <w:szCs w:val="20"/>
                <w:lang w:val="es-CO" w:eastAsia="es-CO"/>
              </w:rPr>
            </w:pPr>
          </w:p>
          <w:p w14:paraId="75E79BAE" w14:textId="77777777" w:rsidR="007E4424" w:rsidRDefault="007E4424" w:rsidP="00E64FAD">
            <w:pPr>
              <w:shd w:val="clear" w:color="auto" w:fill="FFFFFF"/>
              <w:jc w:val="both"/>
              <w:rPr>
                <w:rFonts w:ascii="Arial" w:hAnsi="Arial" w:cs="Arial"/>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 xml:space="preserve">3 </w:t>
            </w:r>
            <w:r>
              <w:rPr>
                <w:rFonts w:ascii="Arial" w:hAnsi="Arial" w:cs="Arial"/>
                <w:lang w:eastAsia="es-CO"/>
              </w:rPr>
              <w:t xml:space="preserve">Crear interfaces gráficas del software </w:t>
            </w:r>
            <w:r w:rsidRPr="00893512">
              <w:rPr>
                <w:rFonts w:ascii="Arial" w:hAnsi="Arial" w:cs="Arial"/>
                <w:lang w:eastAsia="es-CO"/>
              </w:rPr>
              <w:t xml:space="preserve">de acuerdo con </w:t>
            </w:r>
            <w:r>
              <w:rPr>
                <w:rFonts w:ascii="Arial" w:hAnsi="Arial" w:cs="Arial"/>
                <w:lang w:eastAsia="es-CO"/>
              </w:rPr>
              <w:t> el diseño</w:t>
            </w:r>
            <w:r>
              <w:rPr>
                <w:rFonts w:ascii="Arial" w:hAnsi="Arial" w:cs="Arial"/>
                <w:szCs w:val="20"/>
                <w:lang w:val="es-CO" w:eastAsia="es-CO"/>
              </w:rPr>
              <w:t>.</w:t>
            </w:r>
          </w:p>
          <w:p w14:paraId="514C5CA5" w14:textId="77777777" w:rsidR="007E4424" w:rsidRDefault="007E4424" w:rsidP="00E64FAD">
            <w:pPr>
              <w:shd w:val="clear" w:color="auto" w:fill="FFFFFF"/>
              <w:jc w:val="both"/>
              <w:rPr>
                <w:rFonts w:ascii="Arial" w:hAnsi="Arial" w:cs="Arial"/>
                <w:szCs w:val="20"/>
                <w:lang w:val="es-CO" w:eastAsia="es-CO"/>
              </w:rPr>
            </w:pPr>
          </w:p>
          <w:p w14:paraId="798AF849" w14:textId="77777777" w:rsidR="007E4424" w:rsidRDefault="007E4424" w:rsidP="007E4424">
            <w:pPr>
              <w:numPr>
                <w:ilvl w:val="0"/>
                <w:numId w:val="22"/>
              </w:numPr>
              <w:shd w:val="clear" w:color="auto" w:fill="FFFFFF"/>
              <w:jc w:val="both"/>
              <w:rPr>
                <w:rFonts w:ascii="Arial" w:hAnsi="Arial" w:cs="Arial"/>
                <w:szCs w:val="20"/>
                <w:lang w:val="es-CO" w:eastAsia="es-CO"/>
              </w:rPr>
            </w:pPr>
            <w:r w:rsidRPr="00D8326D">
              <w:rPr>
                <w:rFonts w:ascii="Arial" w:hAnsi="Arial" w:cs="Arial"/>
                <w:b/>
                <w:szCs w:val="20"/>
                <w:lang w:val="es-CO" w:eastAsia="es-CO"/>
              </w:rPr>
              <w:t xml:space="preserve">Interfaz gráfica </w:t>
            </w:r>
            <w:r>
              <w:rPr>
                <w:rFonts w:ascii="Arial" w:hAnsi="Arial" w:cs="Arial"/>
                <w:b/>
                <w:szCs w:val="20"/>
                <w:lang w:val="es-CO" w:eastAsia="es-CO"/>
              </w:rPr>
              <w:t>en</w:t>
            </w:r>
            <w:r w:rsidRPr="00D8326D">
              <w:rPr>
                <w:rFonts w:ascii="Arial" w:hAnsi="Arial" w:cs="Arial"/>
                <w:b/>
                <w:szCs w:val="20"/>
                <w:lang w:val="es-CO" w:eastAsia="es-CO"/>
              </w:rPr>
              <w:t xml:space="preserve"> aplicaciones de escritorio: </w:t>
            </w:r>
            <w:r>
              <w:rPr>
                <w:rFonts w:ascii="Arial" w:hAnsi="Arial" w:cs="Arial"/>
                <w:szCs w:val="20"/>
                <w:lang w:val="es-CO" w:eastAsia="es-CO"/>
              </w:rPr>
              <w:t>formularios,</w:t>
            </w:r>
            <w:r w:rsidRPr="00D8326D">
              <w:rPr>
                <w:rFonts w:ascii="Arial" w:hAnsi="Arial" w:cs="Arial"/>
                <w:szCs w:val="20"/>
                <w:lang w:val="es-CO" w:eastAsia="es-CO"/>
              </w:rPr>
              <w:t xml:space="preserve">  </w:t>
            </w:r>
            <w:r>
              <w:rPr>
                <w:rFonts w:ascii="Arial" w:hAnsi="Arial" w:cs="Arial"/>
                <w:szCs w:val="20"/>
                <w:lang w:val="es-CO" w:eastAsia="es-CO"/>
              </w:rPr>
              <w:t>objetos de un</w:t>
            </w:r>
            <w:r w:rsidRPr="00D8326D">
              <w:rPr>
                <w:rFonts w:ascii="Arial" w:hAnsi="Arial" w:cs="Arial"/>
                <w:szCs w:val="20"/>
                <w:lang w:val="es-CO" w:eastAsia="es-CO"/>
              </w:rPr>
              <w:t xml:space="preserve"> formulario, </w:t>
            </w:r>
            <w:r>
              <w:rPr>
                <w:rFonts w:ascii="Arial" w:hAnsi="Arial" w:cs="Arial"/>
                <w:szCs w:val="20"/>
                <w:lang w:val="es-CO" w:eastAsia="es-CO"/>
              </w:rPr>
              <w:t xml:space="preserve">cuadros de dialogo, </w:t>
            </w:r>
            <w:r w:rsidRPr="00D8326D">
              <w:rPr>
                <w:rFonts w:ascii="Arial" w:hAnsi="Arial" w:cs="Arial"/>
                <w:szCs w:val="20"/>
                <w:lang w:val="es-CO" w:eastAsia="es-CO"/>
              </w:rPr>
              <w:t>men</w:t>
            </w:r>
            <w:r>
              <w:rPr>
                <w:rFonts w:ascii="Arial" w:hAnsi="Arial" w:cs="Arial"/>
                <w:szCs w:val="20"/>
                <w:lang w:val="es-CO" w:eastAsia="es-CO"/>
              </w:rPr>
              <w:t>ús, barras de herramientas.</w:t>
            </w:r>
          </w:p>
          <w:p w14:paraId="6363FA42" w14:textId="77777777" w:rsidR="007E4424" w:rsidRDefault="007E4424" w:rsidP="007E4424">
            <w:pPr>
              <w:numPr>
                <w:ilvl w:val="0"/>
                <w:numId w:val="22"/>
              </w:numPr>
              <w:shd w:val="clear" w:color="auto" w:fill="FFFFFF"/>
              <w:jc w:val="both"/>
              <w:rPr>
                <w:rFonts w:ascii="Arial" w:hAnsi="Arial" w:cs="Arial"/>
                <w:szCs w:val="20"/>
                <w:lang w:val="es-CO" w:eastAsia="es-CO"/>
              </w:rPr>
            </w:pPr>
            <w:r w:rsidRPr="00D8326D">
              <w:rPr>
                <w:rFonts w:ascii="Arial" w:hAnsi="Arial" w:cs="Arial"/>
                <w:b/>
                <w:szCs w:val="20"/>
                <w:lang w:val="es-CO" w:eastAsia="es-CO"/>
              </w:rPr>
              <w:t xml:space="preserve">Interfaz gráfica </w:t>
            </w:r>
            <w:r>
              <w:rPr>
                <w:rFonts w:ascii="Arial" w:hAnsi="Arial" w:cs="Arial"/>
                <w:b/>
                <w:szCs w:val="20"/>
                <w:lang w:val="es-CO" w:eastAsia="es-CO"/>
              </w:rPr>
              <w:t>en</w:t>
            </w:r>
            <w:r w:rsidRPr="00D8326D">
              <w:rPr>
                <w:rFonts w:ascii="Arial" w:hAnsi="Arial" w:cs="Arial"/>
                <w:b/>
                <w:szCs w:val="20"/>
                <w:lang w:val="es-CO" w:eastAsia="es-CO"/>
              </w:rPr>
              <w:t xml:space="preserve"> aplicaciones </w:t>
            </w:r>
            <w:r>
              <w:rPr>
                <w:rFonts w:ascii="Arial" w:hAnsi="Arial" w:cs="Arial"/>
                <w:b/>
                <w:szCs w:val="20"/>
                <w:lang w:val="es-CO" w:eastAsia="es-CO"/>
              </w:rPr>
              <w:t>WEB</w:t>
            </w:r>
            <w:r>
              <w:rPr>
                <w:rFonts w:ascii="Arial" w:hAnsi="Arial" w:cs="Arial"/>
                <w:szCs w:val="20"/>
                <w:lang w:val="es-CO" w:eastAsia="es-CO"/>
              </w:rPr>
              <w:t>:</w:t>
            </w:r>
            <w:r>
              <w:rPr>
                <w:rFonts w:ascii="Arial" w:hAnsi="Arial" w:cs="Arial"/>
                <w:b/>
                <w:szCs w:val="20"/>
                <w:lang w:val="es-CO" w:eastAsia="es-CO"/>
              </w:rPr>
              <w:t xml:space="preserve"> </w:t>
            </w:r>
            <w:r w:rsidRPr="00D97D23">
              <w:rPr>
                <w:rFonts w:ascii="Arial" w:hAnsi="Arial" w:cs="Arial"/>
                <w:szCs w:val="20"/>
                <w:lang w:val="es-CO" w:eastAsia="es-CO"/>
              </w:rPr>
              <w:t>concepto</w:t>
            </w:r>
            <w:r w:rsidRPr="00D44FF2">
              <w:rPr>
                <w:rFonts w:ascii="Arial" w:hAnsi="Arial" w:cs="Arial"/>
                <w:szCs w:val="20"/>
                <w:lang w:val="es-CO" w:eastAsia="es-CO"/>
              </w:rPr>
              <w:t>, manejo de etiquetas</w:t>
            </w:r>
            <w:r>
              <w:rPr>
                <w:rFonts w:ascii="Arial" w:hAnsi="Arial" w:cs="Arial"/>
                <w:szCs w:val="20"/>
                <w:lang w:val="es-CO" w:eastAsia="es-CO"/>
              </w:rPr>
              <w:t xml:space="preserve">, formularios, componentes del formulario, distribución, W3C,  </w:t>
            </w:r>
            <w:proofErr w:type="spellStart"/>
            <w:r>
              <w:rPr>
                <w:rFonts w:ascii="Arial" w:hAnsi="Arial" w:cs="Arial"/>
                <w:szCs w:val="20"/>
                <w:lang w:val="es-CO" w:eastAsia="es-CO"/>
              </w:rPr>
              <w:t>responsive</w:t>
            </w:r>
            <w:proofErr w:type="spellEnd"/>
            <w:r>
              <w:rPr>
                <w:rFonts w:ascii="Arial" w:hAnsi="Arial" w:cs="Arial"/>
                <w:szCs w:val="20"/>
                <w:lang w:val="es-CO" w:eastAsia="es-CO"/>
              </w:rPr>
              <w:t xml:space="preserve"> </w:t>
            </w:r>
            <w:proofErr w:type="spellStart"/>
            <w:r>
              <w:rPr>
                <w:rFonts w:ascii="Arial" w:hAnsi="Arial" w:cs="Arial"/>
                <w:szCs w:val="20"/>
                <w:lang w:val="es-CO" w:eastAsia="es-CO"/>
              </w:rPr>
              <w:t>design</w:t>
            </w:r>
            <w:proofErr w:type="spellEnd"/>
            <w:r>
              <w:rPr>
                <w:rFonts w:ascii="Arial" w:hAnsi="Arial" w:cs="Arial"/>
                <w:szCs w:val="20"/>
                <w:lang w:val="es-CO" w:eastAsia="es-CO"/>
              </w:rPr>
              <w:t>.</w:t>
            </w:r>
          </w:p>
          <w:p w14:paraId="0D84ABFE" w14:textId="77777777" w:rsidR="007E4424" w:rsidRDefault="007E4424" w:rsidP="007E4424">
            <w:pPr>
              <w:numPr>
                <w:ilvl w:val="0"/>
                <w:numId w:val="22"/>
              </w:numPr>
              <w:shd w:val="clear" w:color="auto" w:fill="FFFFFF"/>
              <w:jc w:val="both"/>
              <w:rPr>
                <w:rFonts w:ascii="Arial" w:hAnsi="Arial" w:cs="Arial"/>
                <w:szCs w:val="20"/>
                <w:lang w:val="es-CO" w:eastAsia="es-CO"/>
              </w:rPr>
            </w:pPr>
            <w:r w:rsidRPr="00D8326D">
              <w:rPr>
                <w:rFonts w:ascii="Arial" w:hAnsi="Arial" w:cs="Arial"/>
                <w:b/>
                <w:szCs w:val="20"/>
                <w:lang w:val="es-CO" w:eastAsia="es-CO"/>
              </w:rPr>
              <w:t xml:space="preserve">Interfaz gráfica </w:t>
            </w:r>
            <w:r>
              <w:rPr>
                <w:rFonts w:ascii="Arial" w:hAnsi="Arial" w:cs="Arial"/>
                <w:b/>
                <w:szCs w:val="20"/>
                <w:lang w:val="es-CO" w:eastAsia="es-CO"/>
              </w:rPr>
              <w:t>en</w:t>
            </w:r>
            <w:r w:rsidRPr="00D8326D">
              <w:rPr>
                <w:rFonts w:ascii="Arial" w:hAnsi="Arial" w:cs="Arial"/>
                <w:b/>
                <w:szCs w:val="20"/>
                <w:lang w:val="es-CO" w:eastAsia="es-CO"/>
              </w:rPr>
              <w:t xml:space="preserve"> aplicaciones </w:t>
            </w:r>
            <w:r>
              <w:rPr>
                <w:rFonts w:ascii="Arial" w:hAnsi="Arial" w:cs="Arial"/>
                <w:b/>
                <w:szCs w:val="20"/>
                <w:lang w:val="es-CO" w:eastAsia="es-CO"/>
              </w:rPr>
              <w:t xml:space="preserve">móviles: </w:t>
            </w:r>
            <w:r>
              <w:rPr>
                <w:rFonts w:ascii="Arial" w:hAnsi="Arial" w:cs="Arial"/>
                <w:szCs w:val="20"/>
                <w:lang w:val="es-CO" w:eastAsia="es-CO"/>
              </w:rPr>
              <w:t xml:space="preserve">dispositivos, resolución, orientación, vistas, material </w:t>
            </w:r>
            <w:proofErr w:type="spellStart"/>
            <w:r>
              <w:rPr>
                <w:rFonts w:ascii="Arial" w:hAnsi="Arial" w:cs="Arial"/>
                <w:szCs w:val="20"/>
                <w:lang w:val="es-CO" w:eastAsia="es-CO"/>
              </w:rPr>
              <w:t>design</w:t>
            </w:r>
            <w:proofErr w:type="spellEnd"/>
            <w:r>
              <w:rPr>
                <w:rFonts w:ascii="Arial" w:hAnsi="Arial" w:cs="Arial"/>
                <w:szCs w:val="20"/>
                <w:lang w:val="es-CO" w:eastAsia="es-CO"/>
              </w:rPr>
              <w:t>.</w:t>
            </w:r>
          </w:p>
          <w:p w14:paraId="35C6E5F9" w14:textId="77777777" w:rsidR="007E4424" w:rsidRDefault="007E4424" w:rsidP="007E4424">
            <w:pPr>
              <w:numPr>
                <w:ilvl w:val="0"/>
                <w:numId w:val="22"/>
              </w:numPr>
              <w:shd w:val="clear" w:color="auto" w:fill="FFFFFF"/>
              <w:jc w:val="both"/>
              <w:rPr>
                <w:rFonts w:ascii="Arial" w:hAnsi="Arial" w:cs="Arial"/>
                <w:szCs w:val="20"/>
                <w:lang w:val="es-CO" w:eastAsia="es-CO"/>
              </w:rPr>
            </w:pPr>
            <w:r>
              <w:rPr>
                <w:rFonts w:ascii="Arial" w:hAnsi="Arial" w:cs="Arial"/>
                <w:b/>
                <w:szCs w:val="20"/>
                <w:lang w:val="es-CO" w:eastAsia="es-CO"/>
              </w:rPr>
              <w:t>Hojas de estilo</w:t>
            </w:r>
            <w:r w:rsidRPr="00D44FF2">
              <w:rPr>
                <w:rFonts w:ascii="Arial" w:hAnsi="Arial" w:cs="Arial"/>
                <w:b/>
                <w:szCs w:val="20"/>
                <w:lang w:val="es-CO" w:eastAsia="es-CO"/>
              </w:rPr>
              <w:t>:</w:t>
            </w:r>
            <w:r>
              <w:rPr>
                <w:rFonts w:ascii="Arial" w:hAnsi="Arial" w:cs="Arial"/>
                <w:b/>
                <w:szCs w:val="20"/>
                <w:lang w:val="es-CO" w:eastAsia="es-CO"/>
              </w:rPr>
              <w:t xml:space="preserve"> </w:t>
            </w:r>
            <w:r>
              <w:rPr>
                <w:rFonts w:ascii="Arial" w:hAnsi="Arial" w:cs="Arial"/>
                <w:szCs w:val="20"/>
                <w:lang w:val="es-CO" w:eastAsia="es-CO"/>
              </w:rPr>
              <w:t>conceptos, sintaxis, usos.</w:t>
            </w:r>
          </w:p>
          <w:p w14:paraId="2A714BDD" w14:textId="77777777" w:rsidR="007E4424" w:rsidRPr="00A26D0C" w:rsidRDefault="007E4424" w:rsidP="007E4424">
            <w:pPr>
              <w:numPr>
                <w:ilvl w:val="0"/>
                <w:numId w:val="22"/>
              </w:numPr>
              <w:shd w:val="clear" w:color="auto" w:fill="FFFFFF"/>
              <w:jc w:val="both"/>
              <w:rPr>
                <w:rFonts w:ascii="Arial" w:hAnsi="Arial" w:cs="Arial"/>
                <w:szCs w:val="20"/>
                <w:lang w:val="en-US" w:eastAsia="es-CO"/>
              </w:rPr>
            </w:pPr>
            <w:r w:rsidRPr="00A26D0C">
              <w:rPr>
                <w:rFonts w:ascii="Arial" w:hAnsi="Arial" w:cs="Arial"/>
                <w:b/>
                <w:szCs w:val="20"/>
                <w:lang w:val="en-US" w:eastAsia="es-CO"/>
              </w:rPr>
              <w:t>JavaScript:</w:t>
            </w:r>
            <w:r w:rsidRPr="00A26D0C">
              <w:rPr>
                <w:rFonts w:ascii="Arial" w:hAnsi="Arial" w:cs="Arial"/>
                <w:szCs w:val="20"/>
                <w:lang w:val="en-US" w:eastAsia="es-CO"/>
              </w:rPr>
              <w:t xml:space="preserve"> </w:t>
            </w:r>
            <w:proofErr w:type="spellStart"/>
            <w:r w:rsidRPr="00A26D0C">
              <w:rPr>
                <w:rFonts w:ascii="Arial" w:hAnsi="Arial" w:cs="Arial"/>
                <w:szCs w:val="20"/>
                <w:lang w:val="en-US" w:eastAsia="es-CO"/>
              </w:rPr>
              <w:t>sint</w:t>
            </w:r>
            <w:r>
              <w:rPr>
                <w:rFonts w:ascii="Arial" w:hAnsi="Arial" w:cs="Arial"/>
                <w:szCs w:val="20"/>
                <w:lang w:val="en-US" w:eastAsia="es-CO"/>
              </w:rPr>
              <w:t>a</w:t>
            </w:r>
            <w:r w:rsidRPr="00A26D0C">
              <w:rPr>
                <w:rFonts w:ascii="Arial" w:hAnsi="Arial" w:cs="Arial"/>
                <w:szCs w:val="20"/>
                <w:lang w:val="en-US" w:eastAsia="es-CO"/>
              </w:rPr>
              <w:t>xis</w:t>
            </w:r>
            <w:proofErr w:type="spellEnd"/>
            <w:r w:rsidRPr="00A26D0C">
              <w:rPr>
                <w:rFonts w:ascii="Arial" w:hAnsi="Arial" w:cs="Arial"/>
                <w:szCs w:val="20"/>
                <w:lang w:val="en-US" w:eastAsia="es-CO"/>
              </w:rPr>
              <w:t>, frameworks (</w:t>
            </w:r>
            <w:proofErr w:type="spellStart"/>
            <w:r>
              <w:rPr>
                <w:rFonts w:ascii="Arial" w:hAnsi="Arial" w:cs="Arial"/>
                <w:szCs w:val="20"/>
                <w:lang w:val="en-US" w:eastAsia="es-CO"/>
              </w:rPr>
              <w:t>j</w:t>
            </w:r>
            <w:r w:rsidRPr="00A26D0C">
              <w:rPr>
                <w:rFonts w:ascii="Arial" w:hAnsi="Arial" w:cs="Arial"/>
                <w:szCs w:val="20"/>
                <w:lang w:val="en-US" w:eastAsia="es-CO"/>
              </w:rPr>
              <w:t>query</w:t>
            </w:r>
            <w:proofErr w:type="spellEnd"/>
            <w:r w:rsidRPr="00A26D0C">
              <w:rPr>
                <w:rFonts w:ascii="Arial" w:hAnsi="Arial" w:cs="Arial"/>
                <w:szCs w:val="20"/>
                <w:lang w:val="en-US" w:eastAsia="es-CO"/>
              </w:rPr>
              <w:t xml:space="preserve">, </w:t>
            </w:r>
            <w:r>
              <w:rPr>
                <w:rFonts w:ascii="Arial" w:hAnsi="Arial" w:cs="Arial"/>
                <w:szCs w:val="20"/>
                <w:lang w:val="en-US" w:eastAsia="es-CO"/>
              </w:rPr>
              <w:t>b</w:t>
            </w:r>
            <w:r w:rsidRPr="00A26D0C">
              <w:rPr>
                <w:rFonts w:ascii="Arial" w:hAnsi="Arial" w:cs="Arial"/>
                <w:szCs w:val="20"/>
                <w:lang w:val="en-US" w:eastAsia="es-CO"/>
              </w:rPr>
              <w:t>ootstrap</w:t>
            </w:r>
            <w:r>
              <w:rPr>
                <w:rFonts w:ascii="Arial" w:hAnsi="Arial" w:cs="Arial"/>
                <w:szCs w:val="20"/>
                <w:lang w:val="en-US" w:eastAsia="es-CO"/>
              </w:rPr>
              <w:t xml:space="preserve">, </w:t>
            </w:r>
            <w:proofErr w:type="spellStart"/>
            <w:r>
              <w:rPr>
                <w:rFonts w:ascii="Arial" w:hAnsi="Arial" w:cs="Arial"/>
                <w:szCs w:val="20"/>
                <w:lang w:val="en-US" w:eastAsia="es-CO"/>
              </w:rPr>
              <w:t>angularJS</w:t>
            </w:r>
            <w:proofErr w:type="spellEnd"/>
            <w:r w:rsidRPr="00A26D0C">
              <w:rPr>
                <w:rFonts w:ascii="Arial" w:hAnsi="Arial" w:cs="Arial"/>
                <w:szCs w:val="20"/>
                <w:lang w:val="en-US" w:eastAsia="es-CO"/>
              </w:rPr>
              <w:t>)</w:t>
            </w:r>
            <w:r>
              <w:rPr>
                <w:rFonts w:ascii="Arial" w:hAnsi="Arial" w:cs="Arial"/>
                <w:szCs w:val="20"/>
                <w:lang w:val="en-US" w:eastAsia="es-CO"/>
              </w:rPr>
              <w:t>.</w:t>
            </w:r>
          </w:p>
          <w:p w14:paraId="57781EEC" w14:textId="77777777" w:rsidR="007E4424" w:rsidRPr="00A26D0C" w:rsidRDefault="007E4424" w:rsidP="00E64FAD">
            <w:pPr>
              <w:shd w:val="clear" w:color="auto" w:fill="FFFFFF"/>
              <w:jc w:val="both"/>
              <w:rPr>
                <w:rFonts w:ascii="Arial" w:hAnsi="Arial" w:cs="Arial"/>
                <w:szCs w:val="20"/>
                <w:lang w:val="en-US" w:eastAsia="es-CO"/>
              </w:rPr>
            </w:pPr>
          </w:p>
          <w:p w14:paraId="36472212" w14:textId="77777777" w:rsidR="007E4424" w:rsidRDefault="007E4424" w:rsidP="00E64FAD">
            <w:pPr>
              <w:shd w:val="clear" w:color="auto" w:fill="FFFFFF"/>
              <w:jc w:val="both"/>
              <w:rPr>
                <w:rFonts w:ascii="Arial" w:hAnsi="Arial" w:cs="Arial"/>
                <w:lang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 xml:space="preserve">4 </w:t>
            </w:r>
            <w:r>
              <w:rPr>
                <w:rFonts w:ascii="Arial" w:hAnsi="Arial" w:cs="Arial"/>
                <w:lang w:eastAsia="es-CO"/>
              </w:rPr>
              <w:t xml:space="preserve">Codificar la solución que cumpla con </w:t>
            </w:r>
            <w:r w:rsidRPr="008C728C">
              <w:rPr>
                <w:rFonts w:ascii="Arial" w:hAnsi="Arial" w:cs="Arial"/>
                <w:lang w:eastAsia="es-CO"/>
              </w:rPr>
              <w:t xml:space="preserve">el </w:t>
            </w:r>
            <w:r>
              <w:rPr>
                <w:rFonts w:ascii="Arial" w:hAnsi="Arial" w:cs="Arial"/>
                <w:lang w:eastAsia="es-CO"/>
              </w:rPr>
              <w:t>diseño</w:t>
            </w:r>
            <w:r w:rsidRPr="008C728C">
              <w:rPr>
                <w:rFonts w:ascii="Arial" w:hAnsi="Arial" w:cs="Arial"/>
                <w:lang w:eastAsia="es-CO"/>
              </w:rPr>
              <w:t xml:space="preserve"> establecido</w:t>
            </w:r>
          </w:p>
          <w:p w14:paraId="61F2DA50" w14:textId="77777777" w:rsidR="007E4424" w:rsidRPr="00D97D23" w:rsidRDefault="007E4424" w:rsidP="00E64FAD">
            <w:pPr>
              <w:shd w:val="clear" w:color="auto" w:fill="FFFFFF"/>
              <w:jc w:val="both"/>
              <w:rPr>
                <w:rFonts w:ascii="Arial" w:hAnsi="Arial" w:cs="Arial"/>
                <w:szCs w:val="20"/>
                <w:lang w:val="es-CO" w:eastAsia="es-CO"/>
              </w:rPr>
            </w:pPr>
          </w:p>
          <w:p w14:paraId="3CAE1DBB"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Lenguaje de programación orientado a objetos:</w:t>
            </w:r>
            <w:r>
              <w:rPr>
                <w:rFonts w:ascii="Arial" w:hAnsi="Arial" w:cs="Arial"/>
                <w:szCs w:val="20"/>
                <w:lang w:val="es-CO" w:eastAsia="es-CO"/>
              </w:rPr>
              <w:t xml:space="preserve"> VB.Net o C#, JAVA (SE, EE), PHP, Python.  </w:t>
            </w:r>
            <w:r w:rsidRPr="0044761C">
              <w:rPr>
                <w:rFonts w:ascii="Arial" w:hAnsi="Arial" w:cs="Arial"/>
                <w:szCs w:val="20"/>
                <w:lang w:val="es-CO" w:eastAsia="es-CO"/>
              </w:rPr>
              <w:t xml:space="preserve"> Concepto</w:t>
            </w:r>
            <w:r>
              <w:rPr>
                <w:rFonts w:ascii="Arial" w:hAnsi="Arial" w:cs="Arial"/>
                <w:szCs w:val="20"/>
                <w:lang w:val="es-CO" w:eastAsia="es-CO"/>
              </w:rPr>
              <w:t>s asociados al lenguaje, antecedentes, IDE, sintaxis, estructura general del lenguaje (estándar de código), aplicaciones, clientes personalizados para conexión a las bases de datos (cadenas de conexión), generación de reportes.</w:t>
            </w:r>
          </w:p>
          <w:p w14:paraId="7EB773A2"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Entornos de desarrollo:</w:t>
            </w:r>
            <w:r>
              <w:rPr>
                <w:rFonts w:ascii="Arial" w:hAnsi="Arial" w:cs="Arial"/>
                <w:szCs w:val="20"/>
                <w:lang w:val="es-CO" w:eastAsia="es-CO"/>
              </w:rPr>
              <w:t xml:space="preserve"> (Netbeans, Visual Studio, Eclipse) características, instalación, uso.</w:t>
            </w:r>
          </w:p>
          <w:p w14:paraId="5EDC12D9"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lastRenderedPageBreak/>
              <w:t>Entornos multiplataforma:</w:t>
            </w:r>
            <w:r>
              <w:rPr>
                <w:rFonts w:ascii="Arial" w:hAnsi="Arial" w:cs="Arial"/>
                <w:szCs w:val="20"/>
                <w:lang w:val="es-CO" w:eastAsia="es-CO"/>
              </w:rPr>
              <w:t xml:space="preserve"> concepto, plataformas (</w:t>
            </w:r>
            <w:proofErr w:type="spellStart"/>
            <w:r>
              <w:rPr>
                <w:rFonts w:ascii="Arial" w:hAnsi="Arial" w:cs="Arial"/>
                <w:szCs w:val="20"/>
                <w:lang w:val="es-CO" w:eastAsia="es-CO"/>
              </w:rPr>
              <w:t>Ionic</w:t>
            </w:r>
            <w:proofErr w:type="spellEnd"/>
            <w:r>
              <w:rPr>
                <w:rFonts w:ascii="Arial" w:hAnsi="Arial" w:cs="Arial"/>
                <w:szCs w:val="20"/>
                <w:lang w:val="es-CO" w:eastAsia="es-CO"/>
              </w:rPr>
              <w:t xml:space="preserve">, </w:t>
            </w:r>
            <w:proofErr w:type="spellStart"/>
            <w:r>
              <w:rPr>
                <w:rFonts w:ascii="Arial" w:hAnsi="Arial" w:cs="Arial"/>
                <w:szCs w:val="20"/>
                <w:lang w:val="es-CO" w:eastAsia="es-CO"/>
              </w:rPr>
              <w:t>xamarin</w:t>
            </w:r>
            <w:proofErr w:type="spellEnd"/>
            <w:r>
              <w:rPr>
                <w:rFonts w:ascii="Arial" w:hAnsi="Arial" w:cs="Arial"/>
                <w:szCs w:val="20"/>
                <w:lang w:val="es-CO" w:eastAsia="es-CO"/>
              </w:rPr>
              <w:t>)</w:t>
            </w:r>
          </w:p>
          <w:p w14:paraId="3BCBF88E"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 xml:space="preserve">Seguridad: </w:t>
            </w:r>
            <w:r>
              <w:rPr>
                <w:rFonts w:ascii="Arial" w:hAnsi="Arial" w:cs="Arial"/>
                <w:szCs w:val="20"/>
                <w:lang w:val="es-CO" w:eastAsia="es-CO"/>
              </w:rPr>
              <w:t xml:space="preserve">SQL </w:t>
            </w:r>
            <w:proofErr w:type="spellStart"/>
            <w:r>
              <w:rPr>
                <w:rFonts w:ascii="Arial" w:hAnsi="Arial" w:cs="Arial"/>
                <w:szCs w:val="20"/>
                <w:lang w:val="es-CO" w:eastAsia="es-CO"/>
              </w:rPr>
              <w:t>Injection</w:t>
            </w:r>
            <w:proofErr w:type="spellEnd"/>
            <w:r>
              <w:rPr>
                <w:rFonts w:ascii="Arial" w:hAnsi="Arial" w:cs="Arial"/>
                <w:szCs w:val="20"/>
                <w:lang w:val="es-CO" w:eastAsia="es-CO"/>
              </w:rPr>
              <w:t>, algoritmos de encriptación, firmas digitales, manejo de sesiones.</w:t>
            </w:r>
          </w:p>
          <w:p w14:paraId="1B0B44BE"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Internet de las cosas:</w:t>
            </w:r>
            <w:r>
              <w:rPr>
                <w:rFonts w:ascii="Arial" w:hAnsi="Arial" w:cs="Arial"/>
                <w:szCs w:val="20"/>
                <w:lang w:val="es-CO" w:eastAsia="es-CO"/>
              </w:rPr>
              <w:t xml:space="preserve"> Introducción </w:t>
            </w:r>
            <w:proofErr w:type="spellStart"/>
            <w:r w:rsidR="007A3CD6">
              <w:rPr>
                <w:rFonts w:ascii="Arial" w:hAnsi="Arial" w:cs="Arial"/>
                <w:szCs w:val="20"/>
                <w:lang w:val="es-CO" w:eastAsia="es-CO"/>
              </w:rPr>
              <w:t>Arduino</w:t>
            </w:r>
            <w:proofErr w:type="spellEnd"/>
            <w:r>
              <w:rPr>
                <w:rFonts w:ascii="Arial" w:hAnsi="Arial" w:cs="Arial"/>
                <w:szCs w:val="20"/>
                <w:lang w:val="es-CO" w:eastAsia="es-CO"/>
              </w:rPr>
              <w:t xml:space="preserve">, </w:t>
            </w:r>
            <w:proofErr w:type="spellStart"/>
            <w:r>
              <w:rPr>
                <w:rFonts w:ascii="Arial" w:hAnsi="Arial" w:cs="Arial"/>
                <w:szCs w:val="20"/>
                <w:lang w:val="es-CO" w:eastAsia="es-CO"/>
              </w:rPr>
              <w:t>raspberry</w:t>
            </w:r>
            <w:proofErr w:type="spellEnd"/>
            <w:r>
              <w:rPr>
                <w:rFonts w:ascii="Arial" w:hAnsi="Arial" w:cs="Arial"/>
                <w:szCs w:val="20"/>
                <w:lang w:val="es-CO" w:eastAsia="es-CO"/>
              </w:rPr>
              <w:t>,  programación.</w:t>
            </w:r>
          </w:p>
          <w:p w14:paraId="1A58E8BE" w14:textId="77777777" w:rsidR="007E4424" w:rsidRDefault="007E4424" w:rsidP="007E4424">
            <w:pPr>
              <w:numPr>
                <w:ilvl w:val="0"/>
                <w:numId w:val="23"/>
              </w:numPr>
              <w:shd w:val="clear" w:color="auto" w:fill="FFFFFF"/>
              <w:jc w:val="both"/>
              <w:rPr>
                <w:rFonts w:ascii="Arial" w:hAnsi="Arial" w:cs="Arial"/>
                <w:szCs w:val="20"/>
                <w:lang w:val="es-CO" w:eastAsia="es-CO"/>
              </w:rPr>
            </w:pPr>
            <w:proofErr w:type="spellStart"/>
            <w:r>
              <w:rPr>
                <w:rFonts w:ascii="Arial" w:hAnsi="Arial" w:cs="Arial"/>
                <w:b/>
                <w:szCs w:val="20"/>
                <w:lang w:val="es-CO" w:eastAsia="es-CO"/>
              </w:rPr>
              <w:t>Frameworks</w:t>
            </w:r>
            <w:proofErr w:type="spellEnd"/>
            <w:r>
              <w:rPr>
                <w:rFonts w:ascii="Arial" w:hAnsi="Arial" w:cs="Arial"/>
                <w:b/>
                <w:szCs w:val="20"/>
                <w:lang w:val="es-CO" w:eastAsia="es-CO"/>
              </w:rPr>
              <w:t xml:space="preserve"> de programación: </w:t>
            </w:r>
            <w:r w:rsidRPr="00BF1DDF">
              <w:rPr>
                <w:rFonts w:ascii="Arial" w:hAnsi="Arial" w:cs="Arial"/>
                <w:szCs w:val="20"/>
                <w:lang w:val="es-CO" w:eastAsia="es-CO"/>
              </w:rPr>
              <w:t xml:space="preserve">definiciones, aplicaciones. </w:t>
            </w:r>
          </w:p>
          <w:p w14:paraId="5FE591F2" w14:textId="77777777" w:rsidR="007E4424" w:rsidRPr="00BF1DDF"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Cloud Computing:</w:t>
            </w:r>
            <w:r>
              <w:rPr>
                <w:rFonts w:ascii="Arial" w:hAnsi="Arial" w:cs="Arial"/>
                <w:szCs w:val="20"/>
                <w:lang w:val="es-CO" w:eastAsia="es-CO"/>
              </w:rPr>
              <w:t xml:space="preserve"> concepto, desarrollo en la nube.</w:t>
            </w:r>
          </w:p>
          <w:p w14:paraId="051CD15A"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Creación de APP:</w:t>
            </w:r>
            <w:r>
              <w:rPr>
                <w:rFonts w:ascii="Arial" w:hAnsi="Arial" w:cs="Arial"/>
                <w:szCs w:val="20"/>
                <w:lang w:val="es-CO" w:eastAsia="es-CO"/>
              </w:rPr>
              <w:t xml:space="preserve"> concepto, plataformas nativas (Android, IOS, Windows </w:t>
            </w:r>
            <w:proofErr w:type="spellStart"/>
            <w:r>
              <w:rPr>
                <w:rFonts w:ascii="Arial" w:hAnsi="Arial" w:cs="Arial"/>
                <w:szCs w:val="20"/>
                <w:lang w:val="es-CO" w:eastAsia="es-CO"/>
              </w:rPr>
              <w:t>phone</w:t>
            </w:r>
            <w:proofErr w:type="spellEnd"/>
            <w:r>
              <w:rPr>
                <w:rFonts w:ascii="Arial" w:hAnsi="Arial" w:cs="Arial"/>
                <w:szCs w:val="20"/>
                <w:lang w:val="es-CO" w:eastAsia="es-CO"/>
              </w:rPr>
              <w:t xml:space="preserve">), </w:t>
            </w:r>
            <w:proofErr w:type="spellStart"/>
            <w:r>
              <w:rPr>
                <w:rFonts w:ascii="Arial" w:hAnsi="Arial" w:cs="Arial"/>
                <w:szCs w:val="20"/>
                <w:lang w:val="es-CO" w:eastAsia="es-CO"/>
              </w:rPr>
              <w:t>SQLite</w:t>
            </w:r>
            <w:proofErr w:type="spellEnd"/>
            <w:r>
              <w:rPr>
                <w:rFonts w:ascii="Arial" w:hAnsi="Arial" w:cs="Arial"/>
                <w:szCs w:val="20"/>
                <w:lang w:val="es-CO" w:eastAsia="es-CO"/>
              </w:rPr>
              <w:t>, librerías de terceros.</w:t>
            </w:r>
          </w:p>
          <w:p w14:paraId="3D981468"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Servicios web:</w:t>
            </w:r>
            <w:r>
              <w:rPr>
                <w:rFonts w:ascii="Arial" w:hAnsi="Arial" w:cs="Arial"/>
                <w:szCs w:val="20"/>
                <w:lang w:val="es-CO" w:eastAsia="es-CO"/>
              </w:rPr>
              <w:t xml:space="preserve"> concepto, tipos (SOAP, REST), formato intercambio de datos (JSON, XML).</w:t>
            </w:r>
          </w:p>
          <w:p w14:paraId="0E53A1CA" w14:textId="77777777" w:rsidR="007E4424" w:rsidRDefault="007E4424" w:rsidP="007E4424">
            <w:pPr>
              <w:numPr>
                <w:ilvl w:val="0"/>
                <w:numId w:val="23"/>
              </w:numPr>
              <w:shd w:val="clear" w:color="auto" w:fill="FFFFFF"/>
              <w:jc w:val="both"/>
              <w:rPr>
                <w:rFonts w:ascii="Arial" w:hAnsi="Arial" w:cs="Arial"/>
                <w:szCs w:val="20"/>
                <w:lang w:val="es-CO" w:eastAsia="es-CO"/>
              </w:rPr>
            </w:pPr>
            <w:r>
              <w:rPr>
                <w:rFonts w:ascii="Arial" w:hAnsi="Arial" w:cs="Arial"/>
                <w:b/>
                <w:szCs w:val="20"/>
                <w:lang w:val="es-CO" w:eastAsia="es-CO"/>
              </w:rPr>
              <w:t>Control de versiones</w:t>
            </w:r>
            <w:r w:rsidRPr="00AA054C">
              <w:rPr>
                <w:rFonts w:ascii="Arial" w:hAnsi="Arial" w:cs="Arial"/>
                <w:b/>
                <w:szCs w:val="20"/>
                <w:lang w:val="es-CO" w:eastAsia="es-CO"/>
              </w:rPr>
              <w:t>:</w:t>
            </w:r>
            <w:r>
              <w:rPr>
                <w:rFonts w:ascii="Arial" w:hAnsi="Arial" w:cs="Arial"/>
                <w:b/>
                <w:szCs w:val="20"/>
                <w:lang w:val="es-CO" w:eastAsia="es-CO"/>
              </w:rPr>
              <w:t xml:space="preserve"> </w:t>
            </w:r>
            <w:r>
              <w:rPr>
                <w:rFonts w:ascii="Arial" w:hAnsi="Arial" w:cs="Arial"/>
                <w:szCs w:val="20"/>
                <w:lang w:val="es-CO" w:eastAsia="es-CO"/>
              </w:rPr>
              <w:t>h</w:t>
            </w:r>
            <w:r w:rsidRPr="00AA054C">
              <w:rPr>
                <w:rFonts w:ascii="Arial" w:hAnsi="Arial" w:cs="Arial"/>
                <w:szCs w:val="20"/>
                <w:lang w:val="es-CO" w:eastAsia="es-CO"/>
              </w:rPr>
              <w:t xml:space="preserve">erramientas para control de </w:t>
            </w:r>
            <w:r>
              <w:rPr>
                <w:rFonts w:ascii="Arial" w:hAnsi="Arial" w:cs="Arial"/>
                <w:szCs w:val="20"/>
                <w:lang w:val="es-CO" w:eastAsia="es-CO"/>
              </w:rPr>
              <w:t>cambios en el código.</w:t>
            </w:r>
          </w:p>
          <w:p w14:paraId="39728B37" w14:textId="77777777" w:rsidR="007E4424" w:rsidRDefault="007E4424" w:rsidP="00E64FAD">
            <w:pPr>
              <w:shd w:val="clear" w:color="auto" w:fill="FFFFFF"/>
              <w:jc w:val="both"/>
              <w:rPr>
                <w:rFonts w:ascii="Arial" w:hAnsi="Arial" w:cs="Arial"/>
                <w:szCs w:val="20"/>
                <w:lang w:val="es-CO" w:eastAsia="es-CO"/>
              </w:rPr>
            </w:pPr>
          </w:p>
          <w:p w14:paraId="7A5385BC" w14:textId="77777777" w:rsidR="007E4424" w:rsidRDefault="007E4424" w:rsidP="00E64FAD">
            <w:pPr>
              <w:shd w:val="clear" w:color="auto" w:fill="FFFFFF"/>
              <w:jc w:val="both"/>
              <w:rPr>
                <w:rFonts w:ascii="Arial" w:hAnsi="Arial" w:cs="Arial"/>
                <w:lang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 xml:space="preserve">5  </w:t>
            </w:r>
            <w:r>
              <w:rPr>
                <w:rFonts w:ascii="Arial" w:hAnsi="Arial" w:cs="Arial"/>
                <w:lang w:eastAsia="es-CO"/>
              </w:rPr>
              <w:t xml:space="preserve">Realizar pruebas al software </w:t>
            </w:r>
            <w:r w:rsidRPr="008C728C">
              <w:rPr>
                <w:rFonts w:ascii="Arial" w:hAnsi="Arial" w:cs="Arial"/>
                <w:lang w:eastAsia="es-CO"/>
              </w:rPr>
              <w:t xml:space="preserve">para verificar su </w:t>
            </w:r>
            <w:r>
              <w:rPr>
                <w:rFonts w:ascii="Arial" w:hAnsi="Arial" w:cs="Arial"/>
                <w:lang w:eastAsia="es-CO"/>
              </w:rPr>
              <w:t> funcionalidad</w:t>
            </w:r>
          </w:p>
          <w:p w14:paraId="713E6572" w14:textId="77777777" w:rsidR="007E4424" w:rsidRDefault="007E4424" w:rsidP="00E64FAD">
            <w:pPr>
              <w:shd w:val="clear" w:color="auto" w:fill="FFFFFF"/>
              <w:jc w:val="both"/>
              <w:rPr>
                <w:rFonts w:ascii="Arial" w:hAnsi="Arial" w:cs="Arial"/>
                <w:lang w:eastAsia="es-CO"/>
              </w:rPr>
            </w:pPr>
          </w:p>
          <w:p w14:paraId="01C6B2D7" w14:textId="77777777" w:rsidR="007E4424" w:rsidRPr="008C4F64" w:rsidRDefault="007E4424" w:rsidP="007E4424">
            <w:pPr>
              <w:numPr>
                <w:ilvl w:val="0"/>
                <w:numId w:val="23"/>
              </w:numPr>
              <w:shd w:val="clear" w:color="auto" w:fill="FFFFFF"/>
              <w:jc w:val="both"/>
              <w:rPr>
                <w:rFonts w:ascii="Arial" w:hAnsi="Arial" w:cs="Arial"/>
                <w:sz w:val="22"/>
                <w:szCs w:val="22"/>
                <w:lang w:val="es-CO" w:eastAsia="es-CO"/>
              </w:rPr>
            </w:pPr>
            <w:r w:rsidRPr="008C4F64">
              <w:rPr>
                <w:rFonts w:ascii="Arial" w:hAnsi="Arial" w:cs="Arial"/>
                <w:b/>
                <w:lang w:eastAsia="es-CO"/>
              </w:rPr>
              <w:t>Pruebas:</w:t>
            </w:r>
            <w:r w:rsidRPr="008C4F64">
              <w:rPr>
                <w:rFonts w:ascii="Arial" w:hAnsi="Arial" w:cs="Arial"/>
                <w:lang w:eastAsia="es-CO"/>
              </w:rPr>
              <w:t xml:space="preserve"> conceptos, niveles, tipos, enfoques, plan de pruebas, diseño de casos de prueba, herramientas tecnológicas para pruebas, documentación de pruebas (</w:t>
            </w:r>
            <w:r>
              <w:rPr>
                <w:rFonts w:ascii="Arial" w:hAnsi="Arial" w:cs="Arial"/>
                <w:lang w:eastAsia="es-CO"/>
              </w:rPr>
              <w:t>u</w:t>
            </w:r>
            <w:r w:rsidRPr="008C4F64">
              <w:rPr>
                <w:rFonts w:ascii="Arial" w:hAnsi="Arial" w:cs="Arial"/>
                <w:lang w:eastAsia="es-CO"/>
              </w:rPr>
              <w:t>nitarias, carga, estrés, integración).</w:t>
            </w:r>
          </w:p>
          <w:p w14:paraId="3EC78F4A" w14:textId="77777777" w:rsidR="007E4424" w:rsidRPr="00D44FF2" w:rsidRDefault="007E4424" w:rsidP="00E64FAD">
            <w:pPr>
              <w:shd w:val="clear" w:color="auto" w:fill="FFFFFF"/>
              <w:jc w:val="both"/>
              <w:rPr>
                <w:rFonts w:ascii="Arial" w:hAnsi="Arial" w:cs="Arial"/>
                <w:sz w:val="22"/>
                <w:szCs w:val="22"/>
                <w:lang w:val="es-CO" w:eastAsia="es-CO"/>
              </w:rPr>
            </w:pPr>
          </w:p>
        </w:tc>
      </w:tr>
      <w:tr w:rsidR="007E4424" w:rsidRPr="003E5885" w14:paraId="3126B6C7" w14:textId="77777777" w:rsidTr="00E64FAD">
        <w:trPr>
          <w:jc w:val="center"/>
        </w:trPr>
        <w:tc>
          <w:tcPr>
            <w:tcW w:w="8998" w:type="dxa"/>
            <w:gridSpan w:val="2"/>
            <w:shd w:val="clear" w:color="auto" w:fill="E6E6E6"/>
            <w:vAlign w:val="center"/>
          </w:tcPr>
          <w:p w14:paraId="4E08580D" w14:textId="77777777" w:rsidR="007E4424" w:rsidRPr="003E5885" w:rsidRDefault="007E4424" w:rsidP="00E64FAD">
            <w:pPr>
              <w:jc w:val="both"/>
              <w:rPr>
                <w:rFonts w:ascii="Arial" w:hAnsi="Arial" w:cs="Arial"/>
                <w:color w:val="000000"/>
                <w:sz w:val="22"/>
                <w:szCs w:val="22"/>
                <w:lang w:val="es-MX"/>
              </w:rPr>
            </w:pPr>
            <w:r w:rsidRPr="003E5885">
              <w:rPr>
                <w:rFonts w:ascii="Arial" w:hAnsi="Arial" w:cs="Arial"/>
                <w:b/>
                <w:color w:val="000000"/>
                <w:sz w:val="22"/>
                <w:szCs w:val="22"/>
                <w:lang w:val="es-MX"/>
              </w:rPr>
              <w:lastRenderedPageBreak/>
              <w:t>3.2</w:t>
            </w:r>
            <w:r w:rsidRPr="003E5885">
              <w:rPr>
                <w:rFonts w:ascii="Arial" w:hAnsi="Arial" w:cs="Arial"/>
                <w:color w:val="000000"/>
                <w:sz w:val="22"/>
                <w:szCs w:val="22"/>
                <w:lang w:val="es-MX"/>
              </w:rPr>
              <w:t xml:space="preserve"> </w:t>
            </w:r>
            <w:r w:rsidRPr="003E5885">
              <w:rPr>
                <w:rFonts w:ascii="Arial" w:hAnsi="Arial" w:cs="Arial"/>
                <w:b/>
                <w:color w:val="000000"/>
                <w:sz w:val="22"/>
                <w:szCs w:val="22"/>
                <w:lang w:val="es-MX"/>
              </w:rPr>
              <w:t>DE PROCESO</w:t>
            </w:r>
          </w:p>
        </w:tc>
      </w:tr>
      <w:tr w:rsidR="007E4424" w:rsidRPr="003E5885" w14:paraId="1FBF539B" w14:textId="77777777" w:rsidTr="00E64FAD">
        <w:trPr>
          <w:jc w:val="center"/>
        </w:trPr>
        <w:tc>
          <w:tcPr>
            <w:tcW w:w="8998" w:type="dxa"/>
            <w:gridSpan w:val="2"/>
            <w:tcBorders>
              <w:bottom w:val="single" w:sz="4" w:space="0" w:color="auto"/>
            </w:tcBorders>
          </w:tcPr>
          <w:p w14:paraId="353EB1C8" w14:textId="77777777" w:rsidR="007E4424" w:rsidRDefault="007E4424" w:rsidP="00E64FAD">
            <w:pPr>
              <w:shd w:val="clear" w:color="auto" w:fill="FFFFFF"/>
              <w:jc w:val="both"/>
              <w:rPr>
                <w:rFonts w:ascii="Arial" w:hAnsi="Arial" w:cs="Arial"/>
                <w:color w:val="222222"/>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0</w:t>
            </w:r>
            <w:r>
              <w:rPr>
                <w:rFonts w:ascii="Arial" w:hAnsi="Arial" w:cs="Arial"/>
                <w:b/>
                <w:sz w:val="22"/>
                <w:lang w:val="es-CO" w:eastAsia="es-CO"/>
              </w:rPr>
              <w:t>1</w:t>
            </w:r>
            <w:r>
              <w:rPr>
                <w:rFonts w:ascii="Arial" w:hAnsi="Arial" w:cs="Arial"/>
                <w:sz w:val="22"/>
                <w:lang w:val="es-CO" w:eastAsia="es-CO"/>
              </w:rPr>
              <w:t xml:space="preserve"> </w:t>
            </w:r>
            <w:r>
              <w:rPr>
                <w:szCs w:val="20"/>
                <w:lang w:val="es-CO" w:eastAsia="es-CO"/>
              </w:rPr>
              <w:t>Planear actividades de construcción del software de acuerdo con el diseño establecido</w:t>
            </w:r>
            <w:r>
              <w:rPr>
                <w:rFonts w:ascii="Arial" w:hAnsi="Arial" w:cs="Arial"/>
                <w:color w:val="222222"/>
                <w:szCs w:val="20"/>
                <w:lang w:val="es-CO" w:eastAsia="es-CO"/>
              </w:rPr>
              <w:t>.</w:t>
            </w:r>
          </w:p>
          <w:p w14:paraId="4B201794" w14:textId="77777777" w:rsidR="00A041F3" w:rsidRDefault="00A041F3" w:rsidP="00E64FAD">
            <w:pPr>
              <w:shd w:val="clear" w:color="auto" w:fill="FFFFFF"/>
              <w:jc w:val="both"/>
              <w:rPr>
                <w:rFonts w:ascii="Arial" w:hAnsi="Arial" w:cs="Arial"/>
                <w:color w:val="222222"/>
                <w:szCs w:val="20"/>
                <w:lang w:val="es-CO" w:eastAsia="es-CO"/>
              </w:rPr>
            </w:pPr>
          </w:p>
          <w:p w14:paraId="4137160E" w14:textId="77777777" w:rsidR="007E4424" w:rsidRDefault="007E4424" w:rsidP="007E4424">
            <w:pPr>
              <w:pStyle w:val="Default"/>
              <w:numPr>
                <w:ilvl w:val="0"/>
                <w:numId w:val="69"/>
              </w:numPr>
              <w:jc w:val="both"/>
              <w:rPr>
                <w:lang w:val="es-CO"/>
              </w:rPr>
            </w:pPr>
            <w:r>
              <w:rPr>
                <w:lang w:val="es-CO"/>
              </w:rPr>
              <w:t>Interpretar informe de diseño</w:t>
            </w:r>
          </w:p>
          <w:p w14:paraId="7955ED1A" w14:textId="77777777" w:rsidR="007E4424" w:rsidRDefault="007E4424" w:rsidP="007E4424">
            <w:pPr>
              <w:pStyle w:val="Default"/>
              <w:numPr>
                <w:ilvl w:val="0"/>
                <w:numId w:val="69"/>
              </w:numPr>
              <w:jc w:val="both"/>
              <w:rPr>
                <w:lang w:val="es-CO"/>
              </w:rPr>
            </w:pPr>
            <w:r>
              <w:rPr>
                <w:lang w:val="es-CO"/>
              </w:rPr>
              <w:t>Definir métodos de trabajo</w:t>
            </w:r>
          </w:p>
          <w:p w14:paraId="7075EC5D" w14:textId="77777777" w:rsidR="007E4424" w:rsidRDefault="007E4424" w:rsidP="007E4424">
            <w:pPr>
              <w:pStyle w:val="Default"/>
              <w:numPr>
                <w:ilvl w:val="0"/>
                <w:numId w:val="69"/>
              </w:numPr>
              <w:jc w:val="both"/>
              <w:rPr>
                <w:lang w:val="es-CO"/>
              </w:rPr>
            </w:pPr>
            <w:r>
              <w:rPr>
                <w:lang w:val="es-CO"/>
              </w:rPr>
              <w:t>Seleccionar herramientas de apoyo a la codificación</w:t>
            </w:r>
          </w:p>
          <w:p w14:paraId="76F9979B" w14:textId="77777777" w:rsidR="007E4424" w:rsidRPr="00FE6A1C" w:rsidRDefault="007E4424" w:rsidP="007E4424">
            <w:pPr>
              <w:pStyle w:val="Default"/>
              <w:numPr>
                <w:ilvl w:val="0"/>
                <w:numId w:val="69"/>
              </w:numPr>
              <w:shd w:val="clear" w:color="auto" w:fill="FFFFFF"/>
              <w:jc w:val="both"/>
              <w:rPr>
                <w:b/>
                <w:sz w:val="22"/>
                <w:lang w:val="es-CO" w:eastAsia="es-CO"/>
              </w:rPr>
            </w:pPr>
            <w:r w:rsidRPr="003F0798">
              <w:rPr>
                <w:lang w:val="es-CO"/>
              </w:rPr>
              <w:t>Definir estándares de codificación</w:t>
            </w:r>
          </w:p>
          <w:p w14:paraId="6039FDD5" w14:textId="77777777" w:rsidR="007E4424" w:rsidRDefault="007E4424" w:rsidP="00E64FAD">
            <w:pPr>
              <w:shd w:val="clear" w:color="auto" w:fill="FFFFFF"/>
              <w:jc w:val="both"/>
              <w:rPr>
                <w:rFonts w:ascii="Arial" w:hAnsi="Arial" w:cs="Arial"/>
                <w:b/>
                <w:sz w:val="22"/>
                <w:lang w:val="es-CO" w:eastAsia="es-CO"/>
              </w:rPr>
            </w:pPr>
          </w:p>
          <w:p w14:paraId="2BCBBD35" w14:textId="77777777" w:rsidR="007E4424" w:rsidRPr="00C8411F" w:rsidRDefault="007E4424" w:rsidP="00E64FAD">
            <w:pPr>
              <w:shd w:val="clear" w:color="auto" w:fill="FFFFFF"/>
              <w:jc w:val="both"/>
              <w:rPr>
                <w:rFonts w:ascii="Arial" w:hAnsi="Arial" w:cs="Arial"/>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w:t>
            </w:r>
            <w:r w:rsidRPr="00C8411F">
              <w:rPr>
                <w:rFonts w:ascii="Arial" w:hAnsi="Arial" w:cs="Arial"/>
                <w:b/>
                <w:sz w:val="22"/>
                <w:lang w:val="es-CO" w:eastAsia="es-CO"/>
              </w:rPr>
              <w:t>0</w:t>
            </w:r>
            <w:r>
              <w:rPr>
                <w:rFonts w:ascii="Arial" w:hAnsi="Arial" w:cs="Arial"/>
                <w:b/>
                <w:sz w:val="22"/>
                <w:lang w:val="es-CO" w:eastAsia="es-CO"/>
              </w:rPr>
              <w:t>2</w:t>
            </w:r>
            <w:r w:rsidRPr="00C8411F">
              <w:rPr>
                <w:rFonts w:ascii="Arial" w:hAnsi="Arial" w:cs="Arial"/>
                <w:sz w:val="22"/>
                <w:lang w:val="es-CO" w:eastAsia="es-CO"/>
              </w:rPr>
              <w:t xml:space="preserve"> </w:t>
            </w:r>
            <w:r w:rsidRPr="00C8411F">
              <w:rPr>
                <w:rFonts w:ascii="Arial" w:hAnsi="Arial" w:cs="Arial"/>
                <w:szCs w:val="20"/>
                <w:lang w:val="es-CO" w:eastAsia="es-CO"/>
              </w:rPr>
              <w:t xml:space="preserve">Construir la base de datos para el </w:t>
            </w:r>
            <w:r>
              <w:rPr>
                <w:rFonts w:ascii="Arial" w:hAnsi="Arial" w:cs="Arial"/>
                <w:szCs w:val="20"/>
                <w:lang w:val="es-CO" w:eastAsia="es-CO"/>
              </w:rPr>
              <w:t>software a partir del modelo de datos</w:t>
            </w:r>
          </w:p>
          <w:p w14:paraId="42265227" w14:textId="77777777" w:rsidR="007E4424" w:rsidRPr="00C8411F" w:rsidRDefault="007E4424" w:rsidP="00E64FAD">
            <w:pPr>
              <w:shd w:val="clear" w:color="auto" w:fill="FFFFFF"/>
              <w:jc w:val="both"/>
              <w:rPr>
                <w:rFonts w:ascii="Arial" w:hAnsi="Arial" w:cs="Arial"/>
                <w:szCs w:val="20"/>
                <w:lang w:val="es-CO" w:eastAsia="es-CO"/>
              </w:rPr>
            </w:pPr>
          </w:p>
          <w:p w14:paraId="532A68F9" w14:textId="77777777" w:rsidR="007E4424" w:rsidRPr="003757A0" w:rsidRDefault="007E4424" w:rsidP="007E4424">
            <w:pPr>
              <w:numPr>
                <w:ilvl w:val="0"/>
                <w:numId w:val="21"/>
              </w:numPr>
              <w:shd w:val="clear" w:color="auto" w:fill="FFFFFF"/>
              <w:jc w:val="both"/>
              <w:rPr>
                <w:rFonts w:ascii="Arial" w:hAnsi="Arial" w:cs="Arial"/>
                <w:szCs w:val="20"/>
                <w:lang w:val="es-CO" w:eastAsia="es-CO"/>
              </w:rPr>
            </w:pPr>
            <w:r w:rsidRPr="00C8411F">
              <w:rPr>
                <w:rFonts w:ascii="Arial" w:hAnsi="Arial" w:cs="Arial"/>
                <w:szCs w:val="20"/>
                <w:lang w:val="es-CO" w:eastAsia="es-CO"/>
              </w:rPr>
              <w:t>Crear objetos de la base de datos</w:t>
            </w:r>
          </w:p>
          <w:p w14:paraId="1D0A0B40" w14:textId="4153FE66" w:rsidR="007E4424" w:rsidRDefault="007E4424" w:rsidP="007E4424">
            <w:pPr>
              <w:numPr>
                <w:ilvl w:val="0"/>
                <w:numId w:val="21"/>
              </w:numPr>
              <w:shd w:val="clear" w:color="auto" w:fill="FFFFFF"/>
              <w:jc w:val="both"/>
              <w:rPr>
                <w:rFonts w:ascii="Arial" w:hAnsi="Arial" w:cs="Arial"/>
                <w:szCs w:val="20"/>
                <w:lang w:val="es-CO" w:eastAsia="es-CO"/>
              </w:rPr>
            </w:pPr>
            <w:r w:rsidRPr="00A26D0C">
              <w:rPr>
                <w:rFonts w:ascii="Arial" w:hAnsi="Arial" w:cs="Arial"/>
                <w:szCs w:val="20"/>
                <w:lang w:val="es-CO" w:eastAsia="es-CO"/>
              </w:rPr>
              <w:t xml:space="preserve">Manipular datos en el </w:t>
            </w:r>
            <w:r w:rsidR="007940BB">
              <w:rPr>
                <w:rFonts w:ascii="Arial" w:hAnsi="Arial" w:cs="Arial"/>
                <w:szCs w:val="20"/>
                <w:lang w:val="es-CO" w:eastAsia="es-CO"/>
              </w:rPr>
              <w:t>Sistema Administrador de Bases de Datos (SMBD)</w:t>
            </w:r>
            <w:r w:rsidR="00524774">
              <w:rPr>
                <w:rFonts w:ascii="Arial" w:hAnsi="Arial" w:cs="Arial"/>
                <w:szCs w:val="20"/>
                <w:lang w:val="es-CO" w:eastAsia="es-CO"/>
              </w:rPr>
              <w:t>.</w:t>
            </w:r>
          </w:p>
          <w:p w14:paraId="255E5438" w14:textId="77777777" w:rsidR="007E4424" w:rsidRPr="00A26D0C" w:rsidRDefault="007E4424" w:rsidP="007E4424">
            <w:pPr>
              <w:numPr>
                <w:ilvl w:val="0"/>
                <w:numId w:val="21"/>
              </w:numPr>
              <w:shd w:val="clear" w:color="auto" w:fill="FFFFFF"/>
              <w:jc w:val="both"/>
              <w:rPr>
                <w:rFonts w:ascii="Arial" w:hAnsi="Arial" w:cs="Arial"/>
                <w:szCs w:val="20"/>
                <w:lang w:val="es-CO" w:eastAsia="es-CO"/>
              </w:rPr>
            </w:pPr>
            <w:r>
              <w:rPr>
                <w:rFonts w:ascii="Arial" w:hAnsi="Arial" w:cs="Arial"/>
                <w:szCs w:val="20"/>
                <w:lang w:val="es-CO" w:eastAsia="es-CO"/>
              </w:rPr>
              <w:t>Definir esquemas de seguridad de los datos</w:t>
            </w:r>
          </w:p>
          <w:p w14:paraId="2ED1A423" w14:textId="77777777" w:rsidR="007E4424" w:rsidRPr="00026F92" w:rsidRDefault="007E4424" w:rsidP="00E64FAD">
            <w:pPr>
              <w:shd w:val="clear" w:color="auto" w:fill="FFFFFF"/>
              <w:jc w:val="both"/>
              <w:rPr>
                <w:rFonts w:ascii="Arial" w:hAnsi="Arial" w:cs="Arial"/>
                <w:bCs/>
                <w:color w:val="222222"/>
                <w:szCs w:val="20"/>
                <w:lang w:val="es-CO" w:eastAsia="es-CO"/>
              </w:rPr>
            </w:pPr>
          </w:p>
          <w:p w14:paraId="3B92AA9B" w14:textId="77777777" w:rsidR="007E4424" w:rsidRPr="00C8411F" w:rsidRDefault="007E4424" w:rsidP="00E64FAD">
            <w:pPr>
              <w:shd w:val="clear" w:color="auto" w:fill="FFFFFF"/>
              <w:jc w:val="both"/>
              <w:rPr>
                <w:rFonts w:ascii="Arial" w:hAnsi="Arial" w:cs="Arial"/>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w:t>
            </w:r>
            <w:r w:rsidRPr="00C8411F">
              <w:rPr>
                <w:rFonts w:ascii="Arial" w:hAnsi="Arial" w:cs="Arial"/>
                <w:b/>
                <w:sz w:val="22"/>
                <w:lang w:val="es-CO" w:eastAsia="es-CO"/>
              </w:rPr>
              <w:t>0</w:t>
            </w:r>
            <w:r>
              <w:rPr>
                <w:rFonts w:ascii="Arial" w:hAnsi="Arial" w:cs="Arial"/>
                <w:b/>
                <w:sz w:val="22"/>
                <w:lang w:val="es-CO" w:eastAsia="es-CO"/>
              </w:rPr>
              <w:t>3</w:t>
            </w:r>
            <w:r w:rsidRPr="00C8411F">
              <w:rPr>
                <w:rFonts w:ascii="Arial" w:hAnsi="Arial" w:cs="Arial"/>
                <w:b/>
                <w:sz w:val="22"/>
                <w:lang w:val="es-CO" w:eastAsia="es-CO"/>
              </w:rPr>
              <w:t xml:space="preserve"> </w:t>
            </w:r>
            <w:r w:rsidRPr="00C8411F">
              <w:rPr>
                <w:rFonts w:ascii="Arial" w:hAnsi="Arial" w:cs="Arial"/>
                <w:lang w:eastAsia="es-CO"/>
              </w:rPr>
              <w:t xml:space="preserve">Crear interfaces </w:t>
            </w:r>
            <w:r>
              <w:rPr>
                <w:rFonts w:ascii="Arial" w:hAnsi="Arial" w:cs="Arial"/>
                <w:lang w:eastAsia="es-CO"/>
              </w:rPr>
              <w:t xml:space="preserve">gráficas </w:t>
            </w:r>
            <w:r w:rsidRPr="00C8411F">
              <w:rPr>
                <w:rFonts w:ascii="Arial" w:hAnsi="Arial" w:cs="Arial"/>
                <w:lang w:eastAsia="es-CO"/>
              </w:rPr>
              <w:t>del software de acuerdo con  el diseño</w:t>
            </w:r>
            <w:r w:rsidRPr="00C8411F">
              <w:rPr>
                <w:rFonts w:ascii="Arial" w:hAnsi="Arial" w:cs="Arial"/>
                <w:szCs w:val="20"/>
                <w:lang w:val="es-CO" w:eastAsia="es-CO"/>
              </w:rPr>
              <w:t>.</w:t>
            </w:r>
          </w:p>
          <w:p w14:paraId="04A7D8A0" w14:textId="77777777" w:rsidR="007E4424" w:rsidRPr="00C8411F" w:rsidRDefault="007E4424" w:rsidP="00E64FAD">
            <w:pPr>
              <w:shd w:val="clear" w:color="auto" w:fill="FFFFFF"/>
              <w:jc w:val="both"/>
              <w:rPr>
                <w:rFonts w:ascii="Arial" w:hAnsi="Arial" w:cs="Arial"/>
                <w:szCs w:val="20"/>
                <w:lang w:val="es-CO" w:eastAsia="es-CO"/>
              </w:rPr>
            </w:pPr>
          </w:p>
          <w:p w14:paraId="362E1D36" w14:textId="77777777" w:rsidR="007E4424" w:rsidRPr="00C8411F" w:rsidRDefault="007E4424" w:rsidP="007E4424">
            <w:pPr>
              <w:numPr>
                <w:ilvl w:val="0"/>
                <w:numId w:val="22"/>
              </w:numPr>
              <w:shd w:val="clear" w:color="auto" w:fill="FFFFFF"/>
              <w:jc w:val="both"/>
              <w:rPr>
                <w:rFonts w:ascii="Arial" w:hAnsi="Arial" w:cs="Arial"/>
                <w:szCs w:val="20"/>
                <w:lang w:val="es-CO" w:eastAsia="es-CO"/>
              </w:rPr>
            </w:pPr>
            <w:r w:rsidRPr="00C8411F">
              <w:rPr>
                <w:rFonts w:ascii="Arial" w:hAnsi="Arial" w:cs="Arial"/>
                <w:szCs w:val="20"/>
                <w:lang w:val="es-CO" w:eastAsia="es-CO"/>
              </w:rPr>
              <w:t>Generar plantillas y estilos</w:t>
            </w:r>
            <w:r>
              <w:rPr>
                <w:rFonts w:ascii="Arial" w:hAnsi="Arial" w:cs="Arial"/>
                <w:szCs w:val="20"/>
                <w:lang w:val="es-CO" w:eastAsia="es-CO"/>
              </w:rPr>
              <w:t>.</w:t>
            </w:r>
          </w:p>
          <w:p w14:paraId="2223651B" w14:textId="77777777" w:rsidR="007E4424" w:rsidRPr="00C8411F" w:rsidRDefault="007E4424" w:rsidP="007E4424">
            <w:pPr>
              <w:numPr>
                <w:ilvl w:val="0"/>
                <w:numId w:val="22"/>
              </w:numPr>
              <w:shd w:val="clear" w:color="auto" w:fill="FFFFFF"/>
              <w:jc w:val="both"/>
              <w:rPr>
                <w:rFonts w:ascii="Arial" w:hAnsi="Arial" w:cs="Arial"/>
                <w:szCs w:val="20"/>
                <w:lang w:val="es-CO" w:eastAsia="es-CO"/>
              </w:rPr>
            </w:pPr>
            <w:r w:rsidRPr="00C8411F">
              <w:rPr>
                <w:rFonts w:ascii="Arial" w:hAnsi="Arial" w:cs="Arial"/>
                <w:szCs w:val="20"/>
                <w:lang w:val="es-CO" w:eastAsia="es-CO"/>
              </w:rPr>
              <w:t xml:space="preserve">Crear interfaces </w:t>
            </w:r>
            <w:r>
              <w:rPr>
                <w:rFonts w:ascii="Arial" w:hAnsi="Arial" w:cs="Arial"/>
                <w:szCs w:val="20"/>
                <w:lang w:val="es-CO" w:eastAsia="es-CO"/>
              </w:rPr>
              <w:t xml:space="preserve">gráficas </w:t>
            </w:r>
            <w:r w:rsidRPr="00C8411F">
              <w:rPr>
                <w:rFonts w:ascii="Arial" w:hAnsi="Arial" w:cs="Arial"/>
                <w:szCs w:val="20"/>
                <w:lang w:val="es-CO" w:eastAsia="es-CO"/>
              </w:rPr>
              <w:t xml:space="preserve">de </w:t>
            </w:r>
            <w:r w:rsidRPr="00D25AAA">
              <w:rPr>
                <w:rFonts w:ascii="Arial" w:hAnsi="Arial" w:cs="Arial"/>
                <w:szCs w:val="20"/>
                <w:lang w:val="es-CO" w:eastAsia="es-CO"/>
              </w:rPr>
              <w:t>usuario en a</w:t>
            </w:r>
            <w:r>
              <w:rPr>
                <w:rFonts w:ascii="Arial" w:hAnsi="Arial" w:cs="Arial"/>
                <w:szCs w:val="20"/>
                <w:lang w:val="es-CO" w:eastAsia="es-CO"/>
              </w:rPr>
              <w:t>plicaciones de escritorio, web y móviles.</w:t>
            </w:r>
          </w:p>
          <w:p w14:paraId="42EA7109" w14:textId="77777777" w:rsidR="007E4424" w:rsidRPr="00C8411F" w:rsidRDefault="007E4424" w:rsidP="00E64FAD">
            <w:pPr>
              <w:shd w:val="clear" w:color="auto" w:fill="FFFFFF"/>
              <w:jc w:val="both"/>
              <w:rPr>
                <w:rFonts w:ascii="Arial" w:hAnsi="Arial" w:cs="Arial"/>
                <w:szCs w:val="20"/>
                <w:lang w:val="es-CO" w:eastAsia="es-CO"/>
              </w:rPr>
            </w:pPr>
          </w:p>
          <w:p w14:paraId="36FF30E6" w14:textId="77777777" w:rsidR="007E4424" w:rsidRPr="00C8411F" w:rsidRDefault="007E4424" w:rsidP="00E64FAD">
            <w:pPr>
              <w:shd w:val="clear" w:color="auto" w:fill="FFFFFF"/>
              <w:jc w:val="both"/>
              <w:rPr>
                <w:rFonts w:ascii="Arial" w:hAnsi="Arial" w:cs="Arial"/>
                <w:lang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w:t>
            </w:r>
            <w:r w:rsidRPr="00C8411F">
              <w:rPr>
                <w:rFonts w:ascii="Arial" w:hAnsi="Arial" w:cs="Arial"/>
                <w:b/>
                <w:sz w:val="22"/>
                <w:lang w:val="es-CO" w:eastAsia="es-CO"/>
              </w:rPr>
              <w:t>0</w:t>
            </w:r>
            <w:r>
              <w:rPr>
                <w:rFonts w:ascii="Arial" w:hAnsi="Arial" w:cs="Arial"/>
                <w:b/>
                <w:sz w:val="22"/>
                <w:lang w:val="es-CO" w:eastAsia="es-CO"/>
              </w:rPr>
              <w:t>4</w:t>
            </w:r>
            <w:r w:rsidRPr="00C8411F">
              <w:rPr>
                <w:rFonts w:ascii="Arial" w:hAnsi="Arial" w:cs="Arial"/>
                <w:b/>
                <w:sz w:val="22"/>
                <w:lang w:val="es-CO" w:eastAsia="es-CO"/>
              </w:rPr>
              <w:t xml:space="preserve"> </w:t>
            </w:r>
            <w:r w:rsidRPr="00C8411F">
              <w:rPr>
                <w:rFonts w:ascii="Arial" w:hAnsi="Arial" w:cs="Arial"/>
                <w:lang w:eastAsia="es-CO"/>
              </w:rPr>
              <w:t>Codificar la solución que cumpla con el diseño establecido</w:t>
            </w:r>
          </w:p>
          <w:p w14:paraId="7703BE18" w14:textId="77777777" w:rsidR="007E4424" w:rsidRPr="00C8411F" w:rsidRDefault="007E4424" w:rsidP="00E64FAD">
            <w:pPr>
              <w:shd w:val="clear" w:color="auto" w:fill="FFFFFF"/>
              <w:jc w:val="both"/>
              <w:rPr>
                <w:rFonts w:ascii="Arial" w:hAnsi="Arial" w:cs="Arial"/>
                <w:szCs w:val="20"/>
                <w:lang w:eastAsia="es-CO"/>
              </w:rPr>
            </w:pPr>
          </w:p>
          <w:p w14:paraId="65A0970D" w14:textId="77777777" w:rsidR="007E4424" w:rsidRPr="00C8411F" w:rsidRDefault="007E4424" w:rsidP="007E4424">
            <w:pPr>
              <w:numPr>
                <w:ilvl w:val="0"/>
                <w:numId w:val="23"/>
              </w:numPr>
              <w:shd w:val="clear" w:color="auto" w:fill="FFFFFF"/>
              <w:jc w:val="both"/>
              <w:rPr>
                <w:rFonts w:ascii="Arial" w:hAnsi="Arial" w:cs="Arial"/>
                <w:szCs w:val="20"/>
                <w:lang w:eastAsia="es-CO"/>
              </w:rPr>
            </w:pPr>
            <w:r w:rsidRPr="00C8411F">
              <w:rPr>
                <w:rFonts w:ascii="Arial" w:hAnsi="Arial" w:cs="Arial"/>
                <w:szCs w:val="20"/>
                <w:lang w:eastAsia="es-CO"/>
              </w:rPr>
              <w:t>Adoptar estándar</w:t>
            </w:r>
            <w:r>
              <w:rPr>
                <w:rFonts w:ascii="Arial" w:hAnsi="Arial" w:cs="Arial"/>
                <w:szCs w:val="20"/>
                <w:lang w:eastAsia="es-CO"/>
              </w:rPr>
              <w:t>es de codificación</w:t>
            </w:r>
          </w:p>
          <w:p w14:paraId="5CCFC322" w14:textId="77777777" w:rsidR="007E4424" w:rsidRDefault="007E4424" w:rsidP="007E4424">
            <w:pPr>
              <w:numPr>
                <w:ilvl w:val="0"/>
                <w:numId w:val="23"/>
              </w:numPr>
              <w:shd w:val="clear" w:color="auto" w:fill="FFFFFF"/>
              <w:jc w:val="both"/>
              <w:rPr>
                <w:rFonts w:ascii="Arial" w:hAnsi="Arial" w:cs="Arial"/>
                <w:szCs w:val="20"/>
                <w:lang w:eastAsia="es-CO"/>
              </w:rPr>
            </w:pPr>
            <w:r>
              <w:rPr>
                <w:rFonts w:ascii="Arial" w:hAnsi="Arial" w:cs="Arial"/>
                <w:szCs w:val="20"/>
                <w:lang w:eastAsia="es-CO"/>
              </w:rPr>
              <w:t>Codificar</w:t>
            </w:r>
            <w:r w:rsidRPr="00C8411F">
              <w:rPr>
                <w:rFonts w:ascii="Arial" w:hAnsi="Arial" w:cs="Arial"/>
                <w:szCs w:val="20"/>
                <w:lang w:eastAsia="es-CO"/>
              </w:rPr>
              <w:t xml:space="preserve"> </w:t>
            </w:r>
            <w:r>
              <w:rPr>
                <w:rFonts w:ascii="Arial" w:hAnsi="Arial" w:cs="Arial"/>
                <w:szCs w:val="20"/>
                <w:lang w:eastAsia="es-CO"/>
              </w:rPr>
              <w:t>los módulos de la solución de software</w:t>
            </w:r>
          </w:p>
          <w:p w14:paraId="297DE165" w14:textId="4B09A18C" w:rsidR="007E4424" w:rsidRDefault="007E4424" w:rsidP="007E4424">
            <w:pPr>
              <w:numPr>
                <w:ilvl w:val="0"/>
                <w:numId w:val="23"/>
              </w:numPr>
              <w:shd w:val="clear" w:color="auto" w:fill="FFFFFF"/>
              <w:jc w:val="both"/>
              <w:rPr>
                <w:rFonts w:ascii="Arial" w:hAnsi="Arial" w:cs="Arial"/>
                <w:szCs w:val="20"/>
                <w:lang w:eastAsia="es-CO"/>
              </w:rPr>
            </w:pPr>
            <w:r>
              <w:rPr>
                <w:rFonts w:ascii="Arial" w:hAnsi="Arial" w:cs="Arial"/>
                <w:szCs w:val="20"/>
                <w:lang w:eastAsia="es-CO"/>
              </w:rPr>
              <w:t xml:space="preserve">Codificar los módulos de la </w:t>
            </w:r>
            <w:r w:rsidR="00D25AAA">
              <w:rPr>
                <w:rFonts w:ascii="Arial" w:hAnsi="Arial" w:cs="Arial"/>
                <w:szCs w:val="20"/>
                <w:lang w:eastAsia="es-CO"/>
              </w:rPr>
              <w:t>Aplicación</w:t>
            </w:r>
            <w:r w:rsidR="00D325BF">
              <w:rPr>
                <w:rFonts w:ascii="Arial" w:hAnsi="Arial" w:cs="Arial"/>
                <w:szCs w:val="20"/>
                <w:lang w:eastAsia="es-CO"/>
              </w:rPr>
              <w:t xml:space="preserve"> para móviles (APP)</w:t>
            </w:r>
          </w:p>
          <w:p w14:paraId="5D3CA4B3" w14:textId="4B8761F5" w:rsidR="007E4424" w:rsidRDefault="007E4424" w:rsidP="007E4424">
            <w:pPr>
              <w:numPr>
                <w:ilvl w:val="0"/>
                <w:numId w:val="23"/>
              </w:numPr>
              <w:shd w:val="clear" w:color="auto" w:fill="FFFFFF"/>
              <w:jc w:val="both"/>
              <w:rPr>
                <w:rFonts w:ascii="Arial" w:hAnsi="Arial" w:cs="Arial"/>
                <w:szCs w:val="20"/>
                <w:lang w:eastAsia="es-CO"/>
              </w:rPr>
            </w:pPr>
            <w:r>
              <w:rPr>
                <w:rFonts w:ascii="Arial" w:hAnsi="Arial" w:cs="Arial"/>
                <w:szCs w:val="20"/>
                <w:lang w:eastAsia="es-CO"/>
              </w:rPr>
              <w:t>Configurar repositorio de la herramienta de versionamiento</w:t>
            </w:r>
          </w:p>
          <w:p w14:paraId="7A874C07" w14:textId="77777777" w:rsidR="007E4424" w:rsidRDefault="007E4424" w:rsidP="007E4424">
            <w:pPr>
              <w:numPr>
                <w:ilvl w:val="0"/>
                <w:numId w:val="23"/>
              </w:numPr>
              <w:shd w:val="clear" w:color="auto" w:fill="FFFFFF"/>
              <w:jc w:val="both"/>
              <w:rPr>
                <w:rFonts w:ascii="Arial" w:hAnsi="Arial" w:cs="Arial"/>
                <w:szCs w:val="20"/>
                <w:lang w:eastAsia="es-CO"/>
              </w:rPr>
            </w:pPr>
            <w:r>
              <w:rPr>
                <w:rFonts w:ascii="Arial" w:hAnsi="Arial" w:cs="Arial"/>
                <w:szCs w:val="20"/>
                <w:lang w:eastAsia="es-CO"/>
              </w:rPr>
              <w:t>Integrar módulos</w:t>
            </w:r>
          </w:p>
          <w:p w14:paraId="337CA30D" w14:textId="23C5D5A3" w:rsidR="007E4424" w:rsidRPr="00FE6A1C" w:rsidRDefault="007E4424" w:rsidP="007E4424">
            <w:pPr>
              <w:numPr>
                <w:ilvl w:val="0"/>
                <w:numId w:val="23"/>
              </w:numPr>
              <w:shd w:val="clear" w:color="auto" w:fill="FFFFFF"/>
              <w:jc w:val="both"/>
              <w:rPr>
                <w:rFonts w:ascii="Arial" w:hAnsi="Arial" w:cs="Arial"/>
                <w:szCs w:val="20"/>
                <w:lang w:eastAsia="es-CO"/>
              </w:rPr>
            </w:pPr>
            <w:r>
              <w:rPr>
                <w:rFonts w:ascii="Arial" w:hAnsi="Arial" w:cs="Arial"/>
                <w:szCs w:val="20"/>
                <w:lang w:eastAsia="es-CO"/>
              </w:rPr>
              <w:t>Crear servicios web</w:t>
            </w:r>
          </w:p>
          <w:p w14:paraId="4F8802F6" w14:textId="77777777" w:rsidR="007E4424" w:rsidRPr="00C8411F" w:rsidRDefault="007E4424" w:rsidP="00E64FAD">
            <w:pPr>
              <w:shd w:val="clear" w:color="auto" w:fill="FFFFFF"/>
              <w:jc w:val="both"/>
              <w:rPr>
                <w:rFonts w:ascii="Arial" w:hAnsi="Arial" w:cs="Arial"/>
                <w:szCs w:val="20"/>
                <w:lang w:val="es-CO" w:eastAsia="es-CO"/>
              </w:rPr>
            </w:pPr>
          </w:p>
          <w:p w14:paraId="2FE67E05" w14:textId="77777777" w:rsidR="007E4424" w:rsidRPr="00C8411F" w:rsidRDefault="007E4424" w:rsidP="00E64FAD">
            <w:pPr>
              <w:shd w:val="clear" w:color="auto" w:fill="FFFFFF"/>
              <w:jc w:val="both"/>
              <w:rPr>
                <w:rFonts w:ascii="Arial" w:hAnsi="Arial" w:cs="Arial"/>
                <w:lang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w:t>
            </w:r>
            <w:r w:rsidRPr="00C8411F">
              <w:rPr>
                <w:rFonts w:ascii="Arial" w:hAnsi="Arial" w:cs="Arial"/>
                <w:b/>
                <w:sz w:val="22"/>
                <w:lang w:val="es-CO" w:eastAsia="es-CO"/>
              </w:rPr>
              <w:t>0</w:t>
            </w:r>
            <w:r>
              <w:rPr>
                <w:rFonts w:ascii="Arial" w:hAnsi="Arial" w:cs="Arial"/>
                <w:b/>
                <w:sz w:val="22"/>
                <w:lang w:val="es-CO" w:eastAsia="es-CO"/>
              </w:rPr>
              <w:t>5</w:t>
            </w:r>
            <w:r w:rsidRPr="00C8411F">
              <w:rPr>
                <w:rFonts w:ascii="Arial" w:hAnsi="Arial" w:cs="Arial"/>
                <w:b/>
                <w:sz w:val="22"/>
                <w:lang w:val="es-CO" w:eastAsia="es-CO"/>
              </w:rPr>
              <w:t xml:space="preserve">  </w:t>
            </w:r>
            <w:r w:rsidRPr="00C8411F">
              <w:rPr>
                <w:rFonts w:ascii="Arial" w:hAnsi="Arial" w:cs="Arial"/>
                <w:lang w:eastAsia="es-CO"/>
              </w:rPr>
              <w:t>Realizar pruebas al software para verificar su  funcionalidad</w:t>
            </w:r>
          </w:p>
          <w:p w14:paraId="387D59D0" w14:textId="77777777" w:rsidR="007E4424" w:rsidRPr="00C8411F" w:rsidRDefault="007E4424" w:rsidP="00E64FAD">
            <w:pPr>
              <w:shd w:val="clear" w:color="auto" w:fill="FFFFFF"/>
              <w:jc w:val="both"/>
              <w:rPr>
                <w:rFonts w:ascii="Arial" w:hAnsi="Arial" w:cs="Arial"/>
                <w:lang w:eastAsia="es-CO"/>
              </w:rPr>
            </w:pPr>
          </w:p>
          <w:p w14:paraId="3BEB4BCB" w14:textId="77777777" w:rsidR="007E4424" w:rsidRPr="00C8411F" w:rsidRDefault="007E4424" w:rsidP="007E4424">
            <w:pPr>
              <w:numPr>
                <w:ilvl w:val="0"/>
                <w:numId w:val="23"/>
              </w:numPr>
              <w:shd w:val="clear" w:color="auto" w:fill="FFFFFF"/>
              <w:jc w:val="both"/>
              <w:rPr>
                <w:rFonts w:ascii="Arial" w:hAnsi="Arial" w:cs="Arial"/>
                <w:lang w:eastAsia="es-CO"/>
              </w:rPr>
            </w:pPr>
            <w:r w:rsidRPr="00C8411F">
              <w:rPr>
                <w:rFonts w:ascii="Arial" w:hAnsi="Arial" w:cs="Arial"/>
                <w:lang w:eastAsia="es-CO"/>
              </w:rPr>
              <w:t>Definir casos de prueba</w:t>
            </w:r>
          </w:p>
          <w:p w14:paraId="4CC76C4F" w14:textId="77777777" w:rsidR="007E4424" w:rsidRPr="00C8411F" w:rsidRDefault="007E4424" w:rsidP="007E4424">
            <w:pPr>
              <w:numPr>
                <w:ilvl w:val="0"/>
                <w:numId w:val="23"/>
              </w:numPr>
              <w:shd w:val="clear" w:color="auto" w:fill="FFFFFF"/>
              <w:jc w:val="both"/>
              <w:rPr>
                <w:rFonts w:ascii="Arial" w:hAnsi="Arial" w:cs="Arial"/>
                <w:lang w:eastAsia="es-CO"/>
              </w:rPr>
            </w:pPr>
            <w:r w:rsidRPr="00C8411F">
              <w:rPr>
                <w:rFonts w:ascii="Arial" w:hAnsi="Arial" w:cs="Arial"/>
                <w:lang w:eastAsia="es-CO"/>
              </w:rPr>
              <w:t>Generar escenario de prueba</w:t>
            </w:r>
          </w:p>
          <w:p w14:paraId="1992EA11" w14:textId="77777777" w:rsidR="007E4424" w:rsidRPr="00C8411F" w:rsidRDefault="007E4424" w:rsidP="007E4424">
            <w:pPr>
              <w:numPr>
                <w:ilvl w:val="0"/>
                <w:numId w:val="23"/>
              </w:numPr>
              <w:shd w:val="clear" w:color="auto" w:fill="FFFFFF"/>
              <w:jc w:val="both"/>
              <w:rPr>
                <w:rFonts w:ascii="Arial" w:hAnsi="Arial" w:cs="Arial"/>
                <w:lang w:eastAsia="es-CO"/>
              </w:rPr>
            </w:pPr>
            <w:r w:rsidRPr="00C8411F">
              <w:rPr>
                <w:rFonts w:ascii="Arial" w:hAnsi="Arial" w:cs="Arial"/>
                <w:lang w:eastAsia="es-CO"/>
              </w:rPr>
              <w:t>Realizar pruebas</w:t>
            </w:r>
          </w:p>
          <w:p w14:paraId="342A6013" w14:textId="77777777" w:rsidR="007E4424" w:rsidRPr="00C8411F" w:rsidRDefault="007E4424" w:rsidP="007E4424">
            <w:pPr>
              <w:numPr>
                <w:ilvl w:val="0"/>
                <w:numId w:val="23"/>
              </w:numPr>
              <w:shd w:val="clear" w:color="auto" w:fill="FFFFFF"/>
              <w:jc w:val="both"/>
              <w:rPr>
                <w:rFonts w:ascii="Arial" w:hAnsi="Arial" w:cs="Arial"/>
                <w:lang w:eastAsia="es-CO"/>
              </w:rPr>
            </w:pPr>
            <w:r w:rsidRPr="00C8411F">
              <w:rPr>
                <w:rFonts w:ascii="Arial" w:hAnsi="Arial" w:cs="Arial"/>
                <w:lang w:eastAsia="es-CO"/>
              </w:rPr>
              <w:t>Documentar las pruebas</w:t>
            </w:r>
          </w:p>
          <w:p w14:paraId="58B480D5" w14:textId="77777777" w:rsidR="007E4424" w:rsidRPr="00C8411F" w:rsidRDefault="007E4424" w:rsidP="00E64FAD">
            <w:pPr>
              <w:shd w:val="clear" w:color="auto" w:fill="FFFFFF"/>
              <w:jc w:val="both"/>
              <w:rPr>
                <w:rFonts w:ascii="Arial" w:hAnsi="Arial" w:cs="Arial"/>
                <w:szCs w:val="20"/>
                <w:lang w:val="es-CO" w:eastAsia="es-CO"/>
              </w:rPr>
            </w:pPr>
          </w:p>
        </w:tc>
      </w:tr>
      <w:tr w:rsidR="007E4424" w:rsidRPr="003E5885" w14:paraId="6AB3A8D9" w14:textId="77777777" w:rsidTr="00E64FAD">
        <w:trPr>
          <w:jc w:val="center"/>
        </w:trPr>
        <w:tc>
          <w:tcPr>
            <w:tcW w:w="8998" w:type="dxa"/>
            <w:gridSpan w:val="2"/>
            <w:shd w:val="clear" w:color="auto" w:fill="E6E6E6"/>
          </w:tcPr>
          <w:p w14:paraId="09F72E30" w14:textId="77777777" w:rsidR="007E4424" w:rsidRPr="00042FDE" w:rsidRDefault="007E4424" w:rsidP="007E4424">
            <w:pPr>
              <w:pStyle w:val="Prrafodelista"/>
              <w:numPr>
                <w:ilvl w:val="0"/>
                <w:numId w:val="52"/>
              </w:numPr>
              <w:jc w:val="center"/>
              <w:rPr>
                <w:rFonts w:ascii="Arial" w:hAnsi="Arial" w:cs="Arial"/>
                <w:b/>
                <w:color w:val="000000"/>
                <w:sz w:val="22"/>
                <w:szCs w:val="22"/>
                <w:lang w:val="es-MX"/>
              </w:rPr>
            </w:pPr>
            <w:r w:rsidRPr="00042FDE">
              <w:rPr>
                <w:rFonts w:ascii="Arial" w:hAnsi="Arial" w:cs="Arial"/>
                <w:b/>
                <w:color w:val="000000"/>
                <w:sz w:val="22"/>
                <w:szCs w:val="22"/>
                <w:lang w:val="es-MX"/>
              </w:rPr>
              <w:lastRenderedPageBreak/>
              <w:t>CRITERIOS DE EVALUACION</w:t>
            </w:r>
          </w:p>
        </w:tc>
      </w:tr>
      <w:tr w:rsidR="007E4424" w:rsidRPr="003E5885" w14:paraId="572DE108" w14:textId="77777777" w:rsidTr="00E64FAD">
        <w:trPr>
          <w:jc w:val="center"/>
        </w:trPr>
        <w:tc>
          <w:tcPr>
            <w:tcW w:w="8998" w:type="dxa"/>
            <w:gridSpan w:val="2"/>
            <w:tcBorders>
              <w:bottom w:val="single" w:sz="4" w:space="0" w:color="auto"/>
            </w:tcBorders>
          </w:tcPr>
          <w:p w14:paraId="09617CA1" w14:textId="77777777" w:rsidR="007E4424" w:rsidRDefault="007E4424" w:rsidP="00E64FAD">
            <w:pPr>
              <w:shd w:val="clear" w:color="auto" w:fill="FFFFFF"/>
              <w:jc w:val="both"/>
              <w:rPr>
                <w:rFonts w:ascii="Arial" w:hAnsi="Arial" w:cs="Arial"/>
                <w:color w:val="222222"/>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0</w:t>
            </w:r>
            <w:r>
              <w:rPr>
                <w:rFonts w:ascii="Arial" w:hAnsi="Arial" w:cs="Arial"/>
                <w:b/>
                <w:sz w:val="22"/>
                <w:lang w:val="es-CO" w:eastAsia="es-CO"/>
              </w:rPr>
              <w:t>1</w:t>
            </w:r>
            <w:r>
              <w:rPr>
                <w:rFonts w:ascii="Arial" w:hAnsi="Arial" w:cs="Arial"/>
                <w:sz w:val="22"/>
                <w:lang w:val="es-CO" w:eastAsia="es-CO"/>
              </w:rPr>
              <w:t xml:space="preserve"> </w:t>
            </w:r>
            <w:r>
              <w:rPr>
                <w:szCs w:val="20"/>
                <w:lang w:val="es-CO" w:eastAsia="es-CO"/>
              </w:rPr>
              <w:t>Planear actividades de construcción del software de acuerdo con el diseño establecido</w:t>
            </w:r>
            <w:r>
              <w:rPr>
                <w:rFonts w:ascii="Arial" w:hAnsi="Arial" w:cs="Arial"/>
                <w:color w:val="222222"/>
                <w:szCs w:val="20"/>
                <w:lang w:val="es-CO" w:eastAsia="es-CO"/>
              </w:rPr>
              <w:t>.</w:t>
            </w:r>
          </w:p>
          <w:p w14:paraId="7BF6E043" w14:textId="77777777" w:rsidR="007E4424" w:rsidRDefault="007E4424" w:rsidP="00E64FAD">
            <w:pPr>
              <w:shd w:val="clear" w:color="auto" w:fill="FFFFFF"/>
              <w:jc w:val="both"/>
              <w:rPr>
                <w:rFonts w:ascii="Arial" w:hAnsi="Arial" w:cs="Arial"/>
                <w:color w:val="222222"/>
                <w:szCs w:val="20"/>
                <w:lang w:val="es-CO" w:eastAsia="es-CO"/>
              </w:rPr>
            </w:pPr>
          </w:p>
          <w:p w14:paraId="490657E3" w14:textId="77777777" w:rsidR="007E4424" w:rsidRDefault="007E4424" w:rsidP="007E4424">
            <w:pPr>
              <w:pStyle w:val="Default"/>
              <w:numPr>
                <w:ilvl w:val="0"/>
                <w:numId w:val="70"/>
              </w:numPr>
              <w:jc w:val="both"/>
              <w:rPr>
                <w:lang w:val="es-CO"/>
              </w:rPr>
            </w:pPr>
            <w:r>
              <w:rPr>
                <w:lang w:val="es-CO"/>
              </w:rPr>
              <w:t>Interpreta el informe de diseño para definir métodos de trabajo.</w:t>
            </w:r>
          </w:p>
          <w:p w14:paraId="13666886" w14:textId="77777777" w:rsidR="007E4424" w:rsidRDefault="007E4424" w:rsidP="007E4424">
            <w:pPr>
              <w:pStyle w:val="Default"/>
              <w:numPr>
                <w:ilvl w:val="0"/>
                <w:numId w:val="70"/>
              </w:numPr>
              <w:jc w:val="both"/>
              <w:rPr>
                <w:lang w:val="es-CO"/>
              </w:rPr>
            </w:pPr>
            <w:r>
              <w:rPr>
                <w:lang w:val="es-CO"/>
              </w:rPr>
              <w:t>Utiliza herramientas de apoyo a la codificación para facilitar las tareas de versionamiento.</w:t>
            </w:r>
          </w:p>
          <w:p w14:paraId="5AC493FA" w14:textId="77777777" w:rsidR="007E4424" w:rsidRPr="005A322C" w:rsidRDefault="007E4424" w:rsidP="007E4424">
            <w:pPr>
              <w:pStyle w:val="Default"/>
              <w:numPr>
                <w:ilvl w:val="0"/>
                <w:numId w:val="70"/>
              </w:numPr>
              <w:jc w:val="both"/>
              <w:rPr>
                <w:szCs w:val="20"/>
                <w:lang w:val="es-CO" w:eastAsia="es-CO"/>
              </w:rPr>
            </w:pPr>
            <w:r w:rsidRPr="005A322C">
              <w:rPr>
                <w:lang w:val="es-CO"/>
              </w:rPr>
              <w:t>Define estándares de codificación</w:t>
            </w:r>
            <w:r>
              <w:rPr>
                <w:lang w:val="es-CO"/>
              </w:rPr>
              <w:t xml:space="preserve"> de acuerdo con las reglas de la plataforma de desarrollo seleccionada.</w:t>
            </w:r>
          </w:p>
          <w:p w14:paraId="426DB99C" w14:textId="77777777" w:rsidR="007E4424" w:rsidRDefault="007E4424" w:rsidP="00E64FAD">
            <w:pPr>
              <w:autoSpaceDE w:val="0"/>
              <w:autoSpaceDN w:val="0"/>
              <w:adjustRightInd w:val="0"/>
              <w:rPr>
                <w:rFonts w:ascii="Arial" w:hAnsi="Arial" w:cs="Arial"/>
                <w:szCs w:val="20"/>
                <w:lang w:val="es-CO" w:eastAsia="es-CO"/>
              </w:rPr>
            </w:pPr>
          </w:p>
          <w:p w14:paraId="06765CB5" w14:textId="77777777" w:rsidR="007E4424" w:rsidRDefault="007E4424" w:rsidP="00E64FAD">
            <w:pPr>
              <w:shd w:val="clear" w:color="auto" w:fill="FFFFFF"/>
              <w:jc w:val="both"/>
              <w:rPr>
                <w:rFonts w:ascii="Arial" w:hAnsi="Arial" w:cs="Arial"/>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2</w:t>
            </w:r>
            <w:r>
              <w:rPr>
                <w:rFonts w:ascii="Arial" w:hAnsi="Arial" w:cs="Arial"/>
                <w:sz w:val="22"/>
                <w:lang w:val="es-CO" w:eastAsia="es-CO"/>
              </w:rPr>
              <w:t xml:space="preserve"> </w:t>
            </w:r>
            <w:r w:rsidRPr="00C8411F">
              <w:rPr>
                <w:rFonts w:ascii="Arial" w:hAnsi="Arial" w:cs="Arial"/>
                <w:szCs w:val="20"/>
                <w:lang w:val="es-CO" w:eastAsia="es-CO"/>
              </w:rPr>
              <w:t xml:space="preserve">Construir la base de datos para el </w:t>
            </w:r>
            <w:r>
              <w:rPr>
                <w:rFonts w:ascii="Arial" w:hAnsi="Arial" w:cs="Arial"/>
                <w:szCs w:val="20"/>
                <w:lang w:val="es-CO" w:eastAsia="es-CO"/>
              </w:rPr>
              <w:t>software a partir del modelo de datos</w:t>
            </w:r>
          </w:p>
          <w:p w14:paraId="05CF46BA" w14:textId="77777777" w:rsidR="007E4424" w:rsidRDefault="007E4424" w:rsidP="00E64FAD">
            <w:pPr>
              <w:shd w:val="clear" w:color="auto" w:fill="FFFFFF"/>
              <w:jc w:val="both"/>
              <w:rPr>
                <w:rFonts w:ascii="Arial" w:hAnsi="Arial" w:cs="Arial"/>
                <w:szCs w:val="20"/>
                <w:lang w:val="es-CO" w:eastAsia="es-CO"/>
              </w:rPr>
            </w:pPr>
          </w:p>
          <w:p w14:paraId="7BD8FF2B" w14:textId="77777777" w:rsidR="007E4424" w:rsidRDefault="007E4424" w:rsidP="007E4424">
            <w:pPr>
              <w:numPr>
                <w:ilvl w:val="0"/>
                <w:numId w:val="70"/>
              </w:numPr>
              <w:shd w:val="clear" w:color="auto" w:fill="FFFFFF"/>
              <w:jc w:val="both"/>
              <w:rPr>
                <w:rFonts w:ascii="Arial" w:hAnsi="Arial" w:cs="Arial"/>
                <w:szCs w:val="20"/>
                <w:lang w:val="es-CO" w:eastAsia="es-CO"/>
              </w:rPr>
            </w:pPr>
            <w:r>
              <w:rPr>
                <w:rFonts w:ascii="Arial" w:hAnsi="Arial" w:cs="Arial"/>
                <w:szCs w:val="20"/>
                <w:lang w:val="es-CO" w:eastAsia="es-CO"/>
              </w:rPr>
              <w:t>Crea la bases de datos de acuerdo con el modelo de datos.</w:t>
            </w:r>
          </w:p>
          <w:p w14:paraId="4EC21E44" w14:textId="77777777" w:rsidR="007E4424" w:rsidRPr="0055232A" w:rsidRDefault="007E4424" w:rsidP="007E4424">
            <w:pPr>
              <w:numPr>
                <w:ilvl w:val="0"/>
                <w:numId w:val="70"/>
              </w:numPr>
              <w:shd w:val="clear" w:color="auto" w:fill="FFFFFF"/>
              <w:jc w:val="both"/>
              <w:rPr>
                <w:rFonts w:ascii="Arial" w:hAnsi="Arial" w:cs="Arial"/>
                <w:szCs w:val="20"/>
                <w:lang w:val="es-CO" w:eastAsia="es-CO"/>
              </w:rPr>
            </w:pPr>
            <w:r>
              <w:rPr>
                <w:rFonts w:ascii="Arial" w:hAnsi="Arial" w:cs="Arial"/>
                <w:szCs w:val="20"/>
                <w:lang w:val="es-CO" w:eastAsia="es-CO"/>
              </w:rPr>
              <w:t>Implementa restricciones en la base de datos de acuerdo con las reglas de diseño.</w:t>
            </w:r>
          </w:p>
          <w:p w14:paraId="080FE41C" w14:textId="77777777" w:rsidR="007E4424" w:rsidRPr="00FE6A1C" w:rsidRDefault="007E4424" w:rsidP="007E4424">
            <w:pPr>
              <w:pStyle w:val="Prrafodelista"/>
              <w:numPr>
                <w:ilvl w:val="0"/>
                <w:numId w:val="70"/>
              </w:numPr>
              <w:autoSpaceDE w:val="0"/>
              <w:autoSpaceDN w:val="0"/>
              <w:adjustRightInd w:val="0"/>
              <w:jc w:val="both"/>
              <w:rPr>
                <w:rFonts w:ascii="Arial" w:hAnsi="Arial" w:cs="Arial"/>
                <w:szCs w:val="20"/>
                <w:lang w:val="es-CO" w:eastAsia="es-CO"/>
              </w:rPr>
            </w:pPr>
            <w:r w:rsidRPr="00FE6A1C">
              <w:rPr>
                <w:rFonts w:ascii="Arial" w:hAnsi="Arial" w:cs="Arial"/>
                <w:szCs w:val="20"/>
                <w:lang w:val="es-CO" w:eastAsia="es-CO"/>
              </w:rPr>
              <w:t>Crea los objetos de la base de datos de acuerdo con la funcionalidad a implementar.</w:t>
            </w:r>
          </w:p>
          <w:p w14:paraId="64AEABA2" w14:textId="77777777" w:rsidR="007E4424" w:rsidRDefault="007E4424" w:rsidP="00E64FAD">
            <w:pPr>
              <w:autoSpaceDE w:val="0"/>
              <w:autoSpaceDN w:val="0"/>
              <w:adjustRightInd w:val="0"/>
              <w:rPr>
                <w:rFonts w:ascii="Arial" w:hAnsi="Arial" w:cs="Arial"/>
                <w:szCs w:val="20"/>
                <w:lang w:val="es-CO" w:eastAsia="es-CO"/>
              </w:rPr>
            </w:pPr>
          </w:p>
          <w:p w14:paraId="1BFB5F2A" w14:textId="77777777" w:rsidR="007E4424" w:rsidRDefault="007E4424" w:rsidP="00E64FAD">
            <w:pPr>
              <w:shd w:val="clear" w:color="auto" w:fill="FFFFFF"/>
              <w:jc w:val="both"/>
              <w:rPr>
                <w:rFonts w:ascii="Arial" w:hAnsi="Arial" w:cs="Arial"/>
                <w:szCs w:val="20"/>
                <w:lang w:val="es-CO"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 xml:space="preserve">3 </w:t>
            </w:r>
            <w:r>
              <w:rPr>
                <w:rFonts w:ascii="Arial" w:hAnsi="Arial" w:cs="Arial"/>
                <w:lang w:eastAsia="es-CO"/>
              </w:rPr>
              <w:t xml:space="preserve">Crear interfaces graficas  del software </w:t>
            </w:r>
            <w:r w:rsidRPr="00893512">
              <w:rPr>
                <w:rFonts w:ascii="Arial" w:hAnsi="Arial" w:cs="Arial"/>
                <w:lang w:eastAsia="es-CO"/>
              </w:rPr>
              <w:t xml:space="preserve">de acuerdo con </w:t>
            </w:r>
            <w:r>
              <w:rPr>
                <w:rFonts w:ascii="Arial" w:hAnsi="Arial" w:cs="Arial"/>
                <w:lang w:eastAsia="es-CO"/>
              </w:rPr>
              <w:t> el diseño</w:t>
            </w:r>
            <w:r>
              <w:rPr>
                <w:rFonts w:ascii="Arial" w:hAnsi="Arial" w:cs="Arial"/>
                <w:szCs w:val="20"/>
                <w:lang w:val="es-CO" w:eastAsia="es-CO"/>
              </w:rPr>
              <w:t>.</w:t>
            </w:r>
          </w:p>
          <w:p w14:paraId="157E84A9" w14:textId="77777777" w:rsidR="007E4424" w:rsidRDefault="007E4424" w:rsidP="00E64FAD">
            <w:pPr>
              <w:shd w:val="clear" w:color="auto" w:fill="FFFFFF"/>
              <w:jc w:val="both"/>
              <w:rPr>
                <w:rFonts w:ascii="Arial" w:hAnsi="Arial" w:cs="Arial"/>
                <w:szCs w:val="20"/>
                <w:lang w:val="es-CO" w:eastAsia="es-CO"/>
              </w:rPr>
            </w:pPr>
          </w:p>
          <w:p w14:paraId="31B3F5ED" w14:textId="77777777" w:rsidR="007E4424" w:rsidRDefault="007E4424" w:rsidP="007E4424">
            <w:pPr>
              <w:numPr>
                <w:ilvl w:val="0"/>
                <w:numId w:val="70"/>
              </w:numPr>
              <w:shd w:val="clear" w:color="auto" w:fill="FFFFFF"/>
              <w:jc w:val="both"/>
              <w:rPr>
                <w:rFonts w:ascii="Arial" w:hAnsi="Arial" w:cs="Arial"/>
                <w:szCs w:val="20"/>
                <w:lang w:val="es-CO" w:eastAsia="es-CO"/>
              </w:rPr>
            </w:pPr>
            <w:r>
              <w:rPr>
                <w:rFonts w:ascii="Arial" w:hAnsi="Arial" w:cs="Arial"/>
                <w:szCs w:val="20"/>
                <w:lang w:val="es-CO" w:eastAsia="es-CO"/>
              </w:rPr>
              <w:t>Genera plantillas y estilos de acuerdo con condiciones de diseño.</w:t>
            </w:r>
          </w:p>
          <w:p w14:paraId="5FEE5738" w14:textId="77777777" w:rsidR="007E4424" w:rsidRDefault="007E4424" w:rsidP="007E4424">
            <w:pPr>
              <w:numPr>
                <w:ilvl w:val="0"/>
                <w:numId w:val="70"/>
              </w:numPr>
              <w:shd w:val="clear" w:color="auto" w:fill="FFFFFF"/>
              <w:jc w:val="both"/>
              <w:rPr>
                <w:rFonts w:ascii="Arial" w:hAnsi="Arial" w:cs="Arial"/>
                <w:szCs w:val="20"/>
                <w:lang w:val="es-CO" w:eastAsia="es-CO"/>
              </w:rPr>
            </w:pPr>
            <w:r>
              <w:rPr>
                <w:rFonts w:ascii="Arial" w:hAnsi="Arial" w:cs="Arial"/>
                <w:szCs w:val="20"/>
                <w:lang w:val="es-CO" w:eastAsia="es-CO"/>
              </w:rPr>
              <w:lastRenderedPageBreak/>
              <w:t>Crea interfaces de usuario aplicando buenas prácticas en usabilidad y accesibilidad.</w:t>
            </w:r>
          </w:p>
          <w:p w14:paraId="5594DC2E" w14:textId="77777777" w:rsidR="007E4424" w:rsidRDefault="007E4424" w:rsidP="00E64FAD">
            <w:pPr>
              <w:shd w:val="clear" w:color="auto" w:fill="FFFFFF"/>
              <w:jc w:val="both"/>
              <w:rPr>
                <w:rFonts w:ascii="Arial" w:hAnsi="Arial" w:cs="Arial"/>
                <w:szCs w:val="20"/>
                <w:lang w:val="es-CO" w:eastAsia="es-CO"/>
              </w:rPr>
            </w:pPr>
          </w:p>
          <w:p w14:paraId="4ACFAC93" w14:textId="77777777" w:rsidR="007E4424" w:rsidRDefault="007E4424" w:rsidP="00E64FAD">
            <w:pPr>
              <w:shd w:val="clear" w:color="auto" w:fill="FFFFFF"/>
              <w:jc w:val="both"/>
              <w:rPr>
                <w:rFonts w:ascii="Arial" w:hAnsi="Arial" w:cs="Arial"/>
                <w:lang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 xml:space="preserve">4 </w:t>
            </w:r>
            <w:r>
              <w:rPr>
                <w:rFonts w:ascii="Arial" w:hAnsi="Arial" w:cs="Arial"/>
                <w:lang w:eastAsia="es-CO"/>
              </w:rPr>
              <w:t xml:space="preserve">Codificar la solución que cumpla con </w:t>
            </w:r>
            <w:r w:rsidRPr="008C728C">
              <w:rPr>
                <w:rFonts w:ascii="Arial" w:hAnsi="Arial" w:cs="Arial"/>
                <w:lang w:eastAsia="es-CO"/>
              </w:rPr>
              <w:t xml:space="preserve">el </w:t>
            </w:r>
            <w:r>
              <w:rPr>
                <w:rFonts w:ascii="Arial" w:hAnsi="Arial" w:cs="Arial"/>
                <w:lang w:eastAsia="es-CO"/>
              </w:rPr>
              <w:t>diseño</w:t>
            </w:r>
            <w:r w:rsidRPr="008C728C">
              <w:rPr>
                <w:rFonts w:ascii="Arial" w:hAnsi="Arial" w:cs="Arial"/>
                <w:lang w:eastAsia="es-CO"/>
              </w:rPr>
              <w:t xml:space="preserve"> establecido</w:t>
            </w:r>
          </w:p>
          <w:p w14:paraId="1C1C5168" w14:textId="77777777" w:rsidR="007E4424" w:rsidRDefault="007E4424" w:rsidP="00E64FAD">
            <w:pPr>
              <w:shd w:val="clear" w:color="auto" w:fill="FFFFFF"/>
              <w:jc w:val="both"/>
              <w:rPr>
                <w:rFonts w:ascii="Arial" w:hAnsi="Arial" w:cs="Arial"/>
                <w:szCs w:val="20"/>
                <w:lang w:eastAsia="es-CO"/>
              </w:rPr>
            </w:pPr>
          </w:p>
          <w:p w14:paraId="10BD2DD5" w14:textId="77777777" w:rsidR="007E4424" w:rsidRDefault="007E4424" w:rsidP="007E4424">
            <w:pPr>
              <w:numPr>
                <w:ilvl w:val="0"/>
                <w:numId w:val="70"/>
              </w:numPr>
              <w:shd w:val="clear" w:color="auto" w:fill="FFFFFF"/>
              <w:jc w:val="both"/>
              <w:rPr>
                <w:rFonts w:ascii="Arial" w:hAnsi="Arial" w:cs="Arial"/>
                <w:szCs w:val="20"/>
                <w:lang w:eastAsia="es-CO"/>
              </w:rPr>
            </w:pPr>
            <w:r>
              <w:rPr>
                <w:rFonts w:ascii="Arial" w:hAnsi="Arial" w:cs="Arial"/>
                <w:szCs w:val="20"/>
                <w:lang w:eastAsia="es-CO"/>
              </w:rPr>
              <w:t>Codifica los módulos de la solución de software de acuerdo con las especificaciones del diseño.</w:t>
            </w:r>
          </w:p>
          <w:p w14:paraId="4493FDC6" w14:textId="77777777" w:rsidR="007E4424" w:rsidRDefault="007E4424" w:rsidP="007E4424">
            <w:pPr>
              <w:numPr>
                <w:ilvl w:val="0"/>
                <w:numId w:val="70"/>
              </w:numPr>
              <w:shd w:val="clear" w:color="auto" w:fill="FFFFFF"/>
              <w:jc w:val="both"/>
              <w:rPr>
                <w:rFonts w:ascii="Arial" w:hAnsi="Arial" w:cs="Arial"/>
                <w:szCs w:val="20"/>
                <w:lang w:eastAsia="es-CO"/>
              </w:rPr>
            </w:pPr>
            <w:r>
              <w:rPr>
                <w:rFonts w:ascii="Arial" w:hAnsi="Arial" w:cs="Arial"/>
                <w:szCs w:val="20"/>
                <w:lang w:eastAsia="es-CO"/>
              </w:rPr>
              <w:t xml:space="preserve">Codifica los módulos de la </w:t>
            </w:r>
            <w:r w:rsidR="001C77E9">
              <w:rPr>
                <w:rFonts w:ascii="Arial" w:hAnsi="Arial" w:cs="Arial"/>
                <w:szCs w:val="20"/>
                <w:lang w:eastAsia="es-CO"/>
              </w:rPr>
              <w:t>aplicación para dispositivos móviles (</w:t>
            </w:r>
            <w:r>
              <w:rPr>
                <w:rFonts w:ascii="Arial" w:hAnsi="Arial" w:cs="Arial"/>
                <w:szCs w:val="20"/>
                <w:lang w:eastAsia="es-CO"/>
              </w:rPr>
              <w:t>APP</w:t>
            </w:r>
            <w:r w:rsidR="001C77E9">
              <w:rPr>
                <w:rFonts w:ascii="Arial" w:hAnsi="Arial" w:cs="Arial"/>
                <w:szCs w:val="20"/>
                <w:lang w:eastAsia="es-CO"/>
              </w:rPr>
              <w:t>)</w:t>
            </w:r>
            <w:r>
              <w:rPr>
                <w:rFonts w:ascii="Arial" w:hAnsi="Arial" w:cs="Arial"/>
                <w:szCs w:val="20"/>
                <w:lang w:eastAsia="es-CO"/>
              </w:rPr>
              <w:t xml:space="preserve"> de acuerdo con las especificaciones del diseño.</w:t>
            </w:r>
          </w:p>
          <w:p w14:paraId="7C7B7403" w14:textId="77777777" w:rsidR="007E4424" w:rsidRDefault="007E4424" w:rsidP="007E4424">
            <w:pPr>
              <w:numPr>
                <w:ilvl w:val="0"/>
                <w:numId w:val="70"/>
              </w:numPr>
              <w:shd w:val="clear" w:color="auto" w:fill="FFFFFF"/>
              <w:jc w:val="both"/>
              <w:rPr>
                <w:rFonts w:ascii="Arial" w:hAnsi="Arial" w:cs="Arial"/>
                <w:szCs w:val="20"/>
                <w:lang w:eastAsia="es-CO"/>
              </w:rPr>
            </w:pPr>
            <w:r>
              <w:rPr>
                <w:rFonts w:ascii="Arial" w:hAnsi="Arial" w:cs="Arial"/>
                <w:szCs w:val="20"/>
                <w:lang w:eastAsia="es-CO"/>
              </w:rPr>
              <w:t>Integra los módulos de la solución informática de acuerdo con los propósitos del software.</w:t>
            </w:r>
          </w:p>
          <w:p w14:paraId="271E8430" w14:textId="77777777" w:rsidR="007E4424" w:rsidRDefault="007E4424" w:rsidP="007E4424">
            <w:pPr>
              <w:numPr>
                <w:ilvl w:val="0"/>
                <w:numId w:val="70"/>
              </w:numPr>
              <w:shd w:val="clear" w:color="auto" w:fill="FFFFFF"/>
              <w:jc w:val="both"/>
              <w:rPr>
                <w:rFonts w:ascii="Arial" w:hAnsi="Arial" w:cs="Arial"/>
                <w:szCs w:val="20"/>
                <w:lang w:eastAsia="es-CO"/>
              </w:rPr>
            </w:pPr>
            <w:r>
              <w:rPr>
                <w:rFonts w:ascii="Arial" w:hAnsi="Arial" w:cs="Arial"/>
                <w:szCs w:val="20"/>
                <w:lang w:eastAsia="es-CO"/>
              </w:rPr>
              <w:t>Crea servicios web para disponer de métodos reutilizables en el software.</w:t>
            </w:r>
          </w:p>
          <w:p w14:paraId="58C1EAE5" w14:textId="77777777" w:rsidR="007E4424" w:rsidRDefault="007E4424" w:rsidP="00E64FAD">
            <w:pPr>
              <w:shd w:val="clear" w:color="auto" w:fill="FFFFFF"/>
              <w:ind w:left="360"/>
              <w:jc w:val="right"/>
              <w:rPr>
                <w:rFonts w:ascii="Arial" w:hAnsi="Arial" w:cs="Arial"/>
                <w:szCs w:val="20"/>
                <w:lang w:eastAsia="es-CO"/>
              </w:rPr>
            </w:pPr>
            <w:r>
              <w:rPr>
                <w:rFonts w:ascii="Arial" w:hAnsi="Arial" w:cs="Arial"/>
                <w:szCs w:val="20"/>
                <w:lang w:eastAsia="es-CO"/>
              </w:rPr>
              <w:t xml:space="preserve"> </w:t>
            </w:r>
          </w:p>
          <w:p w14:paraId="225D3BA5" w14:textId="77777777" w:rsidR="007E4424" w:rsidRDefault="007E4424" w:rsidP="00E64FAD">
            <w:pPr>
              <w:shd w:val="clear" w:color="auto" w:fill="FFFFFF"/>
              <w:jc w:val="both"/>
              <w:rPr>
                <w:rFonts w:ascii="Arial" w:hAnsi="Arial" w:cs="Arial"/>
                <w:lang w:eastAsia="es-CO"/>
              </w:rPr>
            </w:pPr>
            <w:r w:rsidRPr="00A26D0C">
              <w:rPr>
                <w:rFonts w:ascii="Arial" w:hAnsi="Arial" w:cs="Arial"/>
                <w:b/>
                <w:sz w:val="22"/>
                <w:lang w:val="es-CO" w:eastAsia="es-CO"/>
              </w:rPr>
              <w:t>220501096</w:t>
            </w:r>
            <w:r>
              <w:rPr>
                <w:rFonts w:ascii="Arial" w:hAnsi="Arial" w:cs="Arial"/>
                <w:sz w:val="22"/>
                <w:lang w:val="es-CO" w:eastAsia="es-CO"/>
              </w:rPr>
              <w:t xml:space="preserve"> </w:t>
            </w:r>
            <w:r w:rsidRPr="00665669">
              <w:rPr>
                <w:rFonts w:ascii="Arial" w:hAnsi="Arial" w:cs="Arial"/>
                <w:b/>
                <w:sz w:val="22"/>
                <w:lang w:val="es-CO" w:eastAsia="es-CO"/>
              </w:rPr>
              <w:t xml:space="preserve"> 0</w:t>
            </w:r>
            <w:r>
              <w:rPr>
                <w:rFonts w:ascii="Arial" w:hAnsi="Arial" w:cs="Arial"/>
                <w:b/>
                <w:sz w:val="22"/>
                <w:lang w:val="es-CO" w:eastAsia="es-CO"/>
              </w:rPr>
              <w:t xml:space="preserve">5  </w:t>
            </w:r>
            <w:r>
              <w:rPr>
                <w:rFonts w:ascii="Arial" w:hAnsi="Arial" w:cs="Arial"/>
                <w:lang w:eastAsia="es-CO"/>
              </w:rPr>
              <w:t xml:space="preserve">Realizar pruebas al software </w:t>
            </w:r>
            <w:r w:rsidRPr="008C728C">
              <w:rPr>
                <w:rFonts w:ascii="Arial" w:hAnsi="Arial" w:cs="Arial"/>
                <w:lang w:eastAsia="es-CO"/>
              </w:rPr>
              <w:t xml:space="preserve">para verificar su </w:t>
            </w:r>
            <w:r>
              <w:rPr>
                <w:rFonts w:ascii="Arial" w:hAnsi="Arial" w:cs="Arial"/>
                <w:lang w:eastAsia="es-CO"/>
              </w:rPr>
              <w:t> funcionalidad</w:t>
            </w:r>
          </w:p>
          <w:p w14:paraId="6DC5E45B" w14:textId="77777777" w:rsidR="007E4424" w:rsidRDefault="007E4424" w:rsidP="00E64FAD">
            <w:pPr>
              <w:shd w:val="clear" w:color="auto" w:fill="FFFFFF"/>
              <w:jc w:val="both"/>
              <w:rPr>
                <w:rFonts w:ascii="Arial" w:hAnsi="Arial" w:cs="Arial"/>
                <w:lang w:eastAsia="es-CO"/>
              </w:rPr>
            </w:pPr>
          </w:p>
          <w:p w14:paraId="5BD678D5" w14:textId="77777777" w:rsidR="000C3FF2" w:rsidRPr="000C3FF2" w:rsidRDefault="000C3FF2" w:rsidP="007E4424">
            <w:pPr>
              <w:numPr>
                <w:ilvl w:val="0"/>
                <w:numId w:val="70"/>
              </w:numPr>
              <w:shd w:val="clear" w:color="auto" w:fill="FFFFFF"/>
              <w:jc w:val="both"/>
              <w:rPr>
                <w:rFonts w:ascii="Arial" w:hAnsi="Arial" w:cs="Arial"/>
                <w:lang w:eastAsia="es-CO"/>
              </w:rPr>
            </w:pPr>
            <w:r w:rsidRPr="007725BE">
              <w:rPr>
                <w:rFonts w:ascii="Arial" w:hAnsi="Arial" w:cs="Arial"/>
                <w:szCs w:val="20"/>
                <w:lang w:eastAsia="es-CO"/>
              </w:rPr>
              <w:t>El código generado cumple con el estándar de codificación especificado.</w:t>
            </w:r>
          </w:p>
          <w:p w14:paraId="4DE6744C" w14:textId="77777777" w:rsidR="007E4424" w:rsidRDefault="007E4424" w:rsidP="007E4424">
            <w:pPr>
              <w:numPr>
                <w:ilvl w:val="0"/>
                <w:numId w:val="70"/>
              </w:numPr>
              <w:shd w:val="clear" w:color="auto" w:fill="FFFFFF"/>
              <w:jc w:val="both"/>
              <w:rPr>
                <w:rFonts w:ascii="Arial" w:hAnsi="Arial" w:cs="Arial"/>
                <w:lang w:eastAsia="es-CO"/>
              </w:rPr>
            </w:pPr>
            <w:r>
              <w:rPr>
                <w:rFonts w:ascii="Arial" w:hAnsi="Arial" w:cs="Arial"/>
                <w:lang w:eastAsia="es-CO"/>
              </w:rPr>
              <w:t>Diseña casos de prueba a partir de los casos de uso.</w:t>
            </w:r>
          </w:p>
          <w:p w14:paraId="1D085730" w14:textId="77777777" w:rsidR="007E4424" w:rsidRPr="00D61BED" w:rsidRDefault="007E4424" w:rsidP="007E4424">
            <w:pPr>
              <w:numPr>
                <w:ilvl w:val="0"/>
                <w:numId w:val="70"/>
              </w:numPr>
              <w:shd w:val="clear" w:color="auto" w:fill="FFFFFF"/>
              <w:jc w:val="both"/>
              <w:rPr>
                <w:rFonts w:ascii="Arial" w:hAnsi="Arial" w:cs="Arial"/>
                <w:lang w:eastAsia="es-CO"/>
              </w:rPr>
            </w:pPr>
            <w:r>
              <w:rPr>
                <w:rFonts w:ascii="Arial" w:hAnsi="Arial" w:cs="Arial"/>
                <w:lang w:eastAsia="es-CO"/>
              </w:rPr>
              <w:t>Dispone los recursos para la ejecución de pruebas de acuerdo con las condiciones del entorno de producción.</w:t>
            </w:r>
          </w:p>
          <w:p w14:paraId="64057C2A" w14:textId="77777777" w:rsidR="007E4424" w:rsidRDefault="007E4424" w:rsidP="007E4424">
            <w:pPr>
              <w:numPr>
                <w:ilvl w:val="0"/>
                <w:numId w:val="70"/>
              </w:numPr>
              <w:shd w:val="clear" w:color="auto" w:fill="FFFFFF"/>
              <w:jc w:val="both"/>
              <w:rPr>
                <w:rFonts w:ascii="Arial" w:hAnsi="Arial" w:cs="Arial"/>
                <w:lang w:eastAsia="es-CO"/>
              </w:rPr>
            </w:pPr>
            <w:r>
              <w:rPr>
                <w:rFonts w:ascii="Arial" w:hAnsi="Arial" w:cs="Arial"/>
                <w:lang w:eastAsia="es-CO"/>
              </w:rPr>
              <w:t>Realiza pruebas al software de acuerdo con los casos de prueba.</w:t>
            </w:r>
          </w:p>
          <w:p w14:paraId="41794C25" w14:textId="77777777" w:rsidR="007E4424" w:rsidRDefault="007E4424" w:rsidP="007E4424">
            <w:pPr>
              <w:numPr>
                <w:ilvl w:val="0"/>
                <w:numId w:val="70"/>
              </w:numPr>
              <w:shd w:val="clear" w:color="auto" w:fill="FFFFFF"/>
              <w:jc w:val="both"/>
              <w:rPr>
                <w:rFonts w:ascii="Arial" w:hAnsi="Arial" w:cs="Arial"/>
                <w:lang w:eastAsia="es-CO"/>
              </w:rPr>
            </w:pPr>
            <w:r>
              <w:rPr>
                <w:rFonts w:ascii="Arial" w:hAnsi="Arial" w:cs="Arial"/>
                <w:lang w:eastAsia="es-CO"/>
              </w:rPr>
              <w:t xml:space="preserve">Documenta las pruebas realizadas al software para mantener la trazabilidad en el comportamiento del software. </w:t>
            </w:r>
          </w:p>
          <w:p w14:paraId="656B0F11" w14:textId="77777777" w:rsidR="007E4424" w:rsidRPr="00F932BD" w:rsidRDefault="007E4424" w:rsidP="00E64FAD">
            <w:pPr>
              <w:shd w:val="clear" w:color="auto" w:fill="FFFFFF"/>
              <w:jc w:val="both"/>
              <w:rPr>
                <w:rFonts w:ascii="Arial" w:hAnsi="Arial" w:cs="Arial"/>
                <w:sz w:val="22"/>
                <w:szCs w:val="22"/>
                <w:lang w:val="es-CO"/>
              </w:rPr>
            </w:pPr>
          </w:p>
        </w:tc>
      </w:tr>
      <w:tr w:rsidR="007E4424" w:rsidRPr="003E5885" w14:paraId="37762751" w14:textId="77777777" w:rsidTr="00E64FAD">
        <w:trPr>
          <w:jc w:val="center"/>
        </w:trPr>
        <w:tc>
          <w:tcPr>
            <w:tcW w:w="8998" w:type="dxa"/>
            <w:gridSpan w:val="2"/>
            <w:shd w:val="clear" w:color="auto" w:fill="E6E6E6"/>
          </w:tcPr>
          <w:p w14:paraId="161ED24A" w14:textId="77777777" w:rsidR="007E4424" w:rsidRPr="003E5885" w:rsidRDefault="007E4424" w:rsidP="00E64FAD">
            <w:pPr>
              <w:ind w:left="1080"/>
              <w:jc w:val="center"/>
              <w:rPr>
                <w:rFonts w:ascii="Arial" w:hAnsi="Arial" w:cs="Arial"/>
                <w:b/>
                <w:color w:val="000000"/>
                <w:sz w:val="22"/>
                <w:szCs w:val="22"/>
                <w:lang w:val="es-MX"/>
              </w:rPr>
            </w:pPr>
            <w:r w:rsidRPr="003E5885">
              <w:rPr>
                <w:rFonts w:ascii="Arial" w:hAnsi="Arial" w:cs="Arial"/>
                <w:b/>
                <w:color w:val="000000"/>
                <w:sz w:val="22"/>
                <w:szCs w:val="22"/>
                <w:lang w:val="es-MX"/>
              </w:rPr>
              <w:lastRenderedPageBreak/>
              <w:t>5. PERFIL TECNICO DEL INSTRUCTOR</w:t>
            </w:r>
          </w:p>
        </w:tc>
      </w:tr>
      <w:tr w:rsidR="007E4424" w:rsidRPr="003E5885" w14:paraId="06CD1B73" w14:textId="77777777" w:rsidTr="00E64FAD">
        <w:trPr>
          <w:trHeight w:val="456"/>
          <w:jc w:val="center"/>
        </w:trPr>
        <w:tc>
          <w:tcPr>
            <w:tcW w:w="8998" w:type="dxa"/>
            <w:gridSpan w:val="2"/>
            <w:shd w:val="clear" w:color="auto" w:fill="E6E6E6"/>
            <w:vAlign w:val="center"/>
          </w:tcPr>
          <w:p w14:paraId="4ACF1E60" w14:textId="77777777" w:rsidR="007E4424" w:rsidRPr="003E5885" w:rsidRDefault="007E4424" w:rsidP="00E64FAD">
            <w:pPr>
              <w:rPr>
                <w:rFonts w:ascii="Arial" w:hAnsi="Arial" w:cs="Arial"/>
                <w:color w:val="000000"/>
                <w:sz w:val="22"/>
                <w:szCs w:val="22"/>
              </w:rPr>
            </w:pPr>
            <w:r w:rsidRPr="003E5885">
              <w:rPr>
                <w:rFonts w:ascii="Arial" w:hAnsi="Arial" w:cs="Arial"/>
                <w:b/>
                <w:color w:val="000000"/>
                <w:sz w:val="22"/>
                <w:szCs w:val="22"/>
              </w:rPr>
              <w:t>Requisitos  académicos</w:t>
            </w:r>
          </w:p>
        </w:tc>
      </w:tr>
      <w:tr w:rsidR="007E4424" w:rsidRPr="003E5885" w14:paraId="239975DE" w14:textId="77777777" w:rsidTr="00E64FAD">
        <w:trPr>
          <w:jc w:val="center"/>
        </w:trPr>
        <w:tc>
          <w:tcPr>
            <w:tcW w:w="8998" w:type="dxa"/>
            <w:gridSpan w:val="2"/>
          </w:tcPr>
          <w:p w14:paraId="05A2C4B3" w14:textId="77777777" w:rsidR="007E4424" w:rsidRPr="00721882" w:rsidRDefault="007E4424" w:rsidP="00E64FAD">
            <w:pPr>
              <w:autoSpaceDE w:val="0"/>
              <w:autoSpaceDN w:val="0"/>
              <w:adjustRightInd w:val="0"/>
              <w:jc w:val="both"/>
              <w:rPr>
                <w:rFonts w:ascii="Arial" w:eastAsia="Arial" w:hAnsi="Arial" w:cs="Arial"/>
                <w:color w:val="000000"/>
              </w:rPr>
            </w:pPr>
            <w:r>
              <w:rPr>
                <w:rFonts w:ascii="Arial" w:eastAsia="Arial" w:hAnsi="Arial" w:cs="Arial"/>
                <w:color w:val="000000"/>
              </w:rPr>
              <w:t>Tecnólogo o profesional en sistemas y afines, con conocimientos en:</w:t>
            </w:r>
          </w:p>
          <w:p w14:paraId="5060CA2A" w14:textId="77777777" w:rsidR="007E4424" w:rsidRDefault="007E4424" w:rsidP="00E64FAD">
            <w:pPr>
              <w:autoSpaceDE w:val="0"/>
              <w:autoSpaceDN w:val="0"/>
              <w:adjustRightInd w:val="0"/>
              <w:jc w:val="both"/>
              <w:rPr>
                <w:rFonts w:ascii="Arial" w:hAnsi="Arial" w:cs="Arial"/>
              </w:rPr>
            </w:pPr>
          </w:p>
          <w:p w14:paraId="2C387D82" w14:textId="77777777" w:rsidR="007E4424"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Sistemas de gestión de bases de datos</w:t>
            </w:r>
          </w:p>
          <w:p w14:paraId="0E33AC50" w14:textId="77777777" w:rsidR="007E4424"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P</w:t>
            </w:r>
            <w:r w:rsidRPr="00721882">
              <w:rPr>
                <w:rFonts w:ascii="Arial" w:eastAsia="Arial" w:hAnsi="Arial" w:cs="Arial"/>
                <w:color w:val="000000"/>
              </w:rPr>
              <w:t>lataformas de desarrollo de software (.Net, Ja</w:t>
            </w:r>
            <w:r>
              <w:rPr>
                <w:rFonts w:ascii="Arial" w:eastAsia="Arial" w:hAnsi="Arial" w:cs="Arial"/>
                <w:color w:val="000000"/>
              </w:rPr>
              <w:t>va, PHP, Python)</w:t>
            </w:r>
          </w:p>
          <w:p w14:paraId="6F66227F" w14:textId="77777777" w:rsidR="007E4424"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 xml:space="preserve">Plataformas de desarrollo para móviles:(Android, IOS, Windows </w:t>
            </w:r>
            <w:proofErr w:type="spellStart"/>
            <w:r>
              <w:rPr>
                <w:rFonts w:ascii="Arial" w:eastAsia="Arial" w:hAnsi="Arial" w:cs="Arial"/>
                <w:color w:val="000000"/>
              </w:rPr>
              <w:t>Phone</w:t>
            </w:r>
            <w:proofErr w:type="spellEnd"/>
            <w:r>
              <w:rPr>
                <w:rFonts w:ascii="Arial" w:eastAsia="Arial" w:hAnsi="Arial" w:cs="Arial"/>
                <w:color w:val="000000"/>
              </w:rPr>
              <w:t xml:space="preserve">, </w:t>
            </w:r>
            <w:r w:rsidR="007A3CD6">
              <w:rPr>
                <w:rFonts w:ascii="Arial" w:eastAsia="Arial" w:hAnsi="Arial" w:cs="Arial"/>
                <w:color w:val="000000"/>
              </w:rPr>
              <w:t>multiplataforma</w:t>
            </w:r>
            <w:r>
              <w:rPr>
                <w:rFonts w:ascii="Arial" w:eastAsia="Arial" w:hAnsi="Arial" w:cs="Arial"/>
                <w:color w:val="000000"/>
              </w:rPr>
              <w:t>)</w:t>
            </w:r>
          </w:p>
          <w:p w14:paraId="3C464D23" w14:textId="77777777" w:rsidR="007E4424" w:rsidRPr="00583B16"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Paradigma de programación Orientado a Objetos</w:t>
            </w:r>
          </w:p>
          <w:p w14:paraId="7009F9E0" w14:textId="77777777" w:rsidR="007E4424" w:rsidRPr="00721882"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Conocimientos</w:t>
            </w:r>
            <w:r w:rsidRPr="00721882">
              <w:rPr>
                <w:rFonts w:ascii="Arial" w:eastAsia="Arial" w:hAnsi="Arial" w:cs="Arial"/>
                <w:color w:val="000000"/>
              </w:rPr>
              <w:t xml:space="preserve"> </w:t>
            </w:r>
            <w:r>
              <w:rPr>
                <w:rFonts w:ascii="Arial" w:eastAsia="Arial" w:hAnsi="Arial" w:cs="Arial"/>
                <w:color w:val="000000"/>
              </w:rPr>
              <w:t>aplicado al ciclo de vida del software</w:t>
            </w:r>
            <w:r w:rsidRPr="00721882">
              <w:rPr>
                <w:rFonts w:eastAsia="Arial"/>
                <w:color w:val="000000"/>
              </w:rPr>
              <w:t> </w:t>
            </w:r>
          </w:p>
          <w:p w14:paraId="49C3EF20" w14:textId="77777777" w:rsidR="007E4424"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Conocimiento de modelos y disciplinas de calidad de software</w:t>
            </w:r>
          </w:p>
          <w:p w14:paraId="7CB97610" w14:textId="77777777" w:rsidR="007E4424"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Conocimiento de metodologías tradicionales y ágiles aplicadas en el desarrollo de software</w:t>
            </w:r>
          </w:p>
          <w:p w14:paraId="71F3430A" w14:textId="77777777" w:rsidR="007E4424" w:rsidRDefault="007E4424" w:rsidP="007E4424">
            <w:pPr>
              <w:numPr>
                <w:ilvl w:val="0"/>
                <w:numId w:val="24"/>
              </w:numPr>
              <w:autoSpaceDE w:val="0"/>
              <w:autoSpaceDN w:val="0"/>
              <w:adjustRightInd w:val="0"/>
              <w:jc w:val="both"/>
              <w:rPr>
                <w:rFonts w:ascii="Arial" w:eastAsia="Arial" w:hAnsi="Arial" w:cs="Arial"/>
                <w:color w:val="000000"/>
              </w:rPr>
            </w:pPr>
            <w:r>
              <w:rPr>
                <w:rFonts w:ascii="Arial" w:eastAsia="Arial" w:hAnsi="Arial" w:cs="Arial"/>
                <w:color w:val="000000"/>
              </w:rPr>
              <w:t>Pruebas de software</w:t>
            </w:r>
          </w:p>
          <w:p w14:paraId="1C5FC0F5" w14:textId="77777777" w:rsidR="007E4424" w:rsidRDefault="007E4424" w:rsidP="007E4424">
            <w:pPr>
              <w:numPr>
                <w:ilvl w:val="0"/>
                <w:numId w:val="24"/>
              </w:numPr>
              <w:autoSpaceDE w:val="0"/>
              <w:autoSpaceDN w:val="0"/>
              <w:adjustRightInd w:val="0"/>
              <w:jc w:val="both"/>
              <w:rPr>
                <w:rFonts w:ascii="Arial" w:eastAsia="Arial" w:hAnsi="Arial" w:cs="Arial"/>
                <w:color w:val="000000"/>
              </w:rPr>
            </w:pPr>
            <w:proofErr w:type="spellStart"/>
            <w:r>
              <w:rPr>
                <w:rFonts w:ascii="Arial" w:eastAsia="Arial" w:hAnsi="Arial" w:cs="Arial"/>
                <w:color w:val="000000"/>
              </w:rPr>
              <w:t>Frameworks</w:t>
            </w:r>
            <w:proofErr w:type="spellEnd"/>
            <w:r>
              <w:rPr>
                <w:rFonts w:ascii="Arial" w:eastAsia="Arial" w:hAnsi="Arial" w:cs="Arial"/>
                <w:color w:val="000000"/>
              </w:rPr>
              <w:t xml:space="preserve"> de desarrollo</w:t>
            </w:r>
          </w:p>
          <w:p w14:paraId="207A4741" w14:textId="77777777" w:rsidR="007E4424" w:rsidRDefault="007E4424" w:rsidP="00E64FAD">
            <w:pPr>
              <w:autoSpaceDE w:val="0"/>
              <w:autoSpaceDN w:val="0"/>
              <w:adjustRightInd w:val="0"/>
              <w:ind w:left="357"/>
              <w:jc w:val="both"/>
              <w:rPr>
                <w:rFonts w:ascii="Arial" w:eastAsia="Arial" w:hAnsi="Arial" w:cs="Arial"/>
                <w:color w:val="000000"/>
              </w:rPr>
            </w:pPr>
          </w:p>
          <w:p w14:paraId="0E0C50B3" w14:textId="77777777" w:rsidR="007E4424" w:rsidRPr="00721882" w:rsidRDefault="007E4424" w:rsidP="00E64FAD">
            <w:pPr>
              <w:pStyle w:val="Default"/>
              <w:jc w:val="both"/>
            </w:pPr>
            <w:r w:rsidRPr="00721882">
              <w:t xml:space="preserve">Preferiblemente </w:t>
            </w:r>
            <w:r>
              <w:t>con certificaciones internacionales en tecnologías aplicadas al desarrollo de software</w:t>
            </w:r>
            <w:r w:rsidRPr="00721882">
              <w:t xml:space="preserve">. </w:t>
            </w:r>
          </w:p>
          <w:p w14:paraId="09808C77" w14:textId="77777777" w:rsidR="007E4424" w:rsidRPr="003E5885" w:rsidRDefault="007E4424" w:rsidP="00E64FAD">
            <w:pPr>
              <w:autoSpaceDE w:val="0"/>
              <w:autoSpaceDN w:val="0"/>
              <w:adjustRightInd w:val="0"/>
              <w:jc w:val="both"/>
              <w:rPr>
                <w:rFonts w:ascii="Arial" w:hAnsi="Arial" w:cs="Arial"/>
              </w:rPr>
            </w:pPr>
          </w:p>
        </w:tc>
      </w:tr>
      <w:tr w:rsidR="007E4424" w:rsidRPr="003E5885" w14:paraId="59A5F8F3" w14:textId="77777777" w:rsidTr="00E64FAD">
        <w:trPr>
          <w:trHeight w:val="456"/>
          <w:jc w:val="center"/>
        </w:trPr>
        <w:tc>
          <w:tcPr>
            <w:tcW w:w="8998" w:type="dxa"/>
            <w:gridSpan w:val="2"/>
            <w:shd w:val="clear" w:color="auto" w:fill="E6E6E6"/>
            <w:vAlign w:val="center"/>
          </w:tcPr>
          <w:p w14:paraId="514B87CF" w14:textId="77777777" w:rsidR="007E4424" w:rsidRPr="003E5885" w:rsidRDefault="007E4424" w:rsidP="00E64FAD">
            <w:pPr>
              <w:rPr>
                <w:rFonts w:ascii="Arial" w:hAnsi="Arial" w:cs="Arial"/>
                <w:color w:val="000000"/>
                <w:sz w:val="22"/>
                <w:szCs w:val="22"/>
              </w:rPr>
            </w:pPr>
            <w:r w:rsidRPr="003E5885">
              <w:rPr>
                <w:rFonts w:ascii="Arial" w:hAnsi="Arial" w:cs="Arial"/>
                <w:b/>
                <w:color w:val="000000"/>
                <w:sz w:val="22"/>
                <w:szCs w:val="22"/>
                <w:lang w:val="es-MX"/>
              </w:rPr>
              <w:lastRenderedPageBreak/>
              <w:t>Experiencia laboral</w:t>
            </w:r>
          </w:p>
        </w:tc>
      </w:tr>
      <w:tr w:rsidR="007E4424" w:rsidRPr="003E5885" w14:paraId="6F39D14A" w14:textId="77777777" w:rsidTr="00E64FAD">
        <w:trPr>
          <w:jc w:val="center"/>
        </w:trPr>
        <w:tc>
          <w:tcPr>
            <w:tcW w:w="8998" w:type="dxa"/>
            <w:gridSpan w:val="2"/>
          </w:tcPr>
          <w:p w14:paraId="4F4C5991" w14:textId="77777777" w:rsidR="007E4424" w:rsidRPr="00674EFC" w:rsidRDefault="007E4424" w:rsidP="00E64FAD">
            <w:pPr>
              <w:pStyle w:val="Default"/>
              <w:jc w:val="both"/>
              <w:rPr>
                <w:rFonts w:eastAsia="Arial"/>
                <w:highlight w:val="yellow"/>
              </w:rPr>
            </w:pPr>
          </w:p>
          <w:p w14:paraId="3F1500F8" w14:textId="77777777" w:rsidR="007E4424" w:rsidRPr="008B0F26" w:rsidRDefault="007E4424" w:rsidP="00E64FAD">
            <w:pPr>
              <w:pStyle w:val="Default"/>
              <w:jc w:val="both"/>
            </w:pPr>
            <w:r w:rsidRPr="008B0F26">
              <w:rPr>
                <w:rFonts w:eastAsia="Arial"/>
              </w:rPr>
              <w:t>Veinticuatro (24) meses de Experiencia: de los cuales Dieciocho (18) meses estarán relacionados con el ejercicio de la profesión u oficio objeto de la formación profesional y Seis (6) meses en labores de docencia.</w:t>
            </w:r>
          </w:p>
          <w:p w14:paraId="23D2F626" w14:textId="77777777" w:rsidR="007E4424" w:rsidRPr="00674EFC" w:rsidRDefault="007E4424" w:rsidP="00E64FAD">
            <w:pPr>
              <w:pStyle w:val="Sinespaciado"/>
              <w:jc w:val="both"/>
              <w:rPr>
                <w:rFonts w:ascii="Arial" w:hAnsi="Arial" w:cs="Arial"/>
                <w:sz w:val="24"/>
                <w:szCs w:val="24"/>
                <w:highlight w:val="yellow"/>
              </w:rPr>
            </w:pPr>
          </w:p>
        </w:tc>
      </w:tr>
      <w:tr w:rsidR="007E4424" w:rsidRPr="003E5885" w14:paraId="77826208" w14:textId="77777777" w:rsidTr="00E64FAD">
        <w:trPr>
          <w:trHeight w:val="456"/>
          <w:jc w:val="center"/>
        </w:trPr>
        <w:tc>
          <w:tcPr>
            <w:tcW w:w="8998" w:type="dxa"/>
            <w:gridSpan w:val="2"/>
            <w:shd w:val="clear" w:color="auto" w:fill="E6E6E6"/>
            <w:vAlign w:val="center"/>
          </w:tcPr>
          <w:p w14:paraId="181EFAA6" w14:textId="77777777" w:rsidR="007E4424" w:rsidRPr="003E5885" w:rsidRDefault="007E4424" w:rsidP="00E64FAD">
            <w:pPr>
              <w:rPr>
                <w:rFonts w:ascii="Arial" w:hAnsi="Arial" w:cs="Arial"/>
                <w:color w:val="000000"/>
                <w:sz w:val="22"/>
                <w:szCs w:val="22"/>
              </w:rPr>
            </w:pPr>
            <w:r w:rsidRPr="003E5885">
              <w:rPr>
                <w:rFonts w:ascii="Arial" w:hAnsi="Arial" w:cs="Arial"/>
                <w:b/>
                <w:color w:val="000000"/>
                <w:sz w:val="22"/>
                <w:szCs w:val="22"/>
                <w:lang w:val="es-MX"/>
              </w:rPr>
              <w:t>Competencias mínimas</w:t>
            </w:r>
          </w:p>
        </w:tc>
      </w:tr>
      <w:tr w:rsidR="007E4424" w:rsidRPr="003E5885" w14:paraId="3D886D8C" w14:textId="77777777" w:rsidTr="00E64FAD">
        <w:trPr>
          <w:jc w:val="center"/>
        </w:trPr>
        <w:tc>
          <w:tcPr>
            <w:tcW w:w="8998" w:type="dxa"/>
            <w:gridSpan w:val="2"/>
          </w:tcPr>
          <w:p w14:paraId="5FF7C1CB" w14:textId="77777777" w:rsidR="007E4424" w:rsidRPr="001A749E"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Formular, ejecutar y evaluar proyectos.</w:t>
            </w:r>
          </w:p>
          <w:p w14:paraId="3ED2705F" w14:textId="77777777" w:rsidR="007E4424" w:rsidRPr="001A749E"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Trabajar en equipo.</w:t>
            </w:r>
          </w:p>
          <w:p w14:paraId="2A2DCE5F" w14:textId="77777777" w:rsidR="007E4424" w:rsidRPr="001A749E"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Establecer procesos comunicativos asertivos.</w:t>
            </w:r>
          </w:p>
          <w:p w14:paraId="3A52CE88" w14:textId="77777777" w:rsidR="007E4424" w:rsidRPr="001A749E" w:rsidRDefault="007E4424" w:rsidP="007E4424">
            <w:pPr>
              <w:numPr>
                <w:ilvl w:val="0"/>
                <w:numId w:val="3"/>
              </w:numPr>
              <w:jc w:val="both"/>
              <w:rPr>
                <w:rFonts w:ascii="Arial" w:hAnsi="Arial" w:cs="Arial"/>
              </w:rPr>
            </w:pPr>
            <w:r w:rsidRPr="001A749E">
              <w:rPr>
                <w:rFonts w:ascii="Arial" w:hAnsi="Arial" w:cs="Arial"/>
              </w:rPr>
              <w:t>Capacidad en la coordinación de equipos interdisciplinares.</w:t>
            </w:r>
          </w:p>
          <w:p w14:paraId="15C9FDD7" w14:textId="77777777" w:rsidR="007E4424" w:rsidRPr="001A749E" w:rsidRDefault="007E4424" w:rsidP="007E4424">
            <w:pPr>
              <w:numPr>
                <w:ilvl w:val="0"/>
                <w:numId w:val="3"/>
              </w:numPr>
              <w:jc w:val="both"/>
              <w:rPr>
                <w:rFonts w:ascii="Arial" w:hAnsi="Arial" w:cs="Arial"/>
              </w:rPr>
            </w:pPr>
            <w:r w:rsidRPr="001A749E">
              <w:rPr>
                <w:rFonts w:ascii="Arial" w:hAnsi="Arial" w:cs="Arial"/>
              </w:rPr>
              <w:t>Manejar las TIC asociadas al área objeto de la formación.</w:t>
            </w:r>
          </w:p>
          <w:p w14:paraId="011BF10F" w14:textId="77777777" w:rsidR="007E4424" w:rsidRPr="001A749E"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Adaptación al cambio.</w:t>
            </w:r>
          </w:p>
          <w:p w14:paraId="27FB78A9" w14:textId="77777777" w:rsidR="007E4424" w:rsidRPr="001A749E"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Investigar</w:t>
            </w:r>
          </w:p>
          <w:p w14:paraId="7550A550" w14:textId="77777777" w:rsidR="007E4424" w:rsidRPr="001A749E"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Manejar grupos.</w:t>
            </w:r>
          </w:p>
          <w:p w14:paraId="31E2E310" w14:textId="77777777" w:rsidR="007E4424" w:rsidRPr="001A749E"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Lectoescritura</w:t>
            </w:r>
          </w:p>
          <w:p w14:paraId="682DBBBF" w14:textId="77777777" w:rsidR="007E4424" w:rsidRPr="00641680" w:rsidRDefault="007E4424" w:rsidP="007E4424">
            <w:pPr>
              <w:numPr>
                <w:ilvl w:val="0"/>
                <w:numId w:val="3"/>
              </w:numPr>
              <w:autoSpaceDE w:val="0"/>
              <w:autoSpaceDN w:val="0"/>
              <w:adjustRightInd w:val="0"/>
              <w:jc w:val="both"/>
              <w:rPr>
                <w:rFonts w:ascii="Arial" w:hAnsi="Arial" w:cs="Arial"/>
              </w:rPr>
            </w:pPr>
            <w:r w:rsidRPr="001A749E">
              <w:rPr>
                <w:rFonts w:ascii="Arial" w:hAnsi="Arial" w:cs="Arial"/>
              </w:rPr>
              <w:t>Argumentativo y propositivo</w:t>
            </w:r>
          </w:p>
        </w:tc>
      </w:tr>
    </w:tbl>
    <w:p w14:paraId="35DF6190" w14:textId="77777777" w:rsidR="007E4424" w:rsidRPr="009E3F90" w:rsidRDefault="007E4424" w:rsidP="007E4424">
      <w:pPr>
        <w:pStyle w:val="Encabezado"/>
        <w:tabs>
          <w:tab w:val="clear" w:pos="4419"/>
          <w:tab w:val="clear" w:pos="8838"/>
          <w:tab w:val="left" w:pos="2940"/>
        </w:tabs>
        <w:rPr>
          <w:rFonts w:ascii="Arial" w:hAnsi="Arial" w:cs="Arial"/>
          <w:b/>
          <w:szCs w:val="24"/>
        </w:rPr>
      </w:pPr>
    </w:p>
    <w:p w14:paraId="55AE92A6" w14:textId="77777777" w:rsidR="007E4424" w:rsidRDefault="007E4424" w:rsidP="007E4424">
      <w:pPr>
        <w:pStyle w:val="Encabezado"/>
        <w:tabs>
          <w:tab w:val="clear" w:pos="4419"/>
          <w:tab w:val="clear" w:pos="8838"/>
          <w:tab w:val="left" w:pos="2940"/>
        </w:tabs>
        <w:jc w:val="center"/>
        <w:rPr>
          <w:rFonts w:ascii="Arial" w:hAnsi="Arial" w:cs="Arial"/>
          <w:b/>
          <w:szCs w:val="24"/>
        </w:rPr>
      </w:pPr>
    </w:p>
    <w:p w14:paraId="253CD322" w14:textId="77777777" w:rsidR="007E4424" w:rsidRDefault="007E4424" w:rsidP="007E4424"/>
    <w:p w14:paraId="297C7740" w14:textId="77777777" w:rsidR="007E4424" w:rsidRDefault="007E4424" w:rsidP="0019704D">
      <w:pPr>
        <w:pStyle w:val="Encabezado"/>
        <w:tabs>
          <w:tab w:val="clear" w:pos="4419"/>
          <w:tab w:val="clear" w:pos="8838"/>
          <w:tab w:val="left" w:pos="2940"/>
        </w:tabs>
        <w:jc w:val="center"/>
        <w:rPr>
          <w:rFonts w:ascii="Arial" w:hAnsi="Arial" w:cs="Arial"/>
          <w:b/>
          <w:szCs w:val="24"/>
        </w:rPr>
      </w:pPr>
    </w:p>
    <w:p w14:paraId="26F7990F"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03B7A0E1"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36A395B4"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3CB2FC8C"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398F5EC0"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4C32C810"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5331DF42"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3B4ED1D3"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59D4663D"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44632327"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2A4865B6"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3672C917" w14:textId="77777777" w:rsidR="008C02DF" w:rsidRDefault="008C02DF" w:rsidP="0019704D">
      <w:pPr>
        <w:pStyle w:val="Encabezado"/>
        <w:tabs>
          <w:tab w:val="clear" w:pos="4419"/>
          <w:tab w:val="clear" w:pos="8838"/>
          <w:tab w:val="left" w:pos="2940"/>
        </w:tabs>
        <w:jc w:val="center"/>
        <w:rPr>
          <w:rFonts w:ascii="Arial" w:hAnsi="Arial" w:cs="Arial"/>
          <w:b/>
          <w:szCs w:val="24"/>
        </w:rPr>
      </w:pPr>
    </w:p>
    <w:p w14:paraId="6C994641" w14:textId="77777777" w:rsidR="00071FE2" w:rsidRDefault="00071FE2">
      <w:pPr>
        <w:rPr>
          <w:rFonts w:ascii="Arial" w:hAnsi="Arial" w:cs="Arial"/>
          <w:b/>
          <w:lang w:val="es-CO"/>
        </w:rPr>
      </w:pPr>
      <w:r>
        <w:rPr>
          <w:rFonts w:ascii="Arial" w:hAnsi="Arial" w:cs="Arial"/>
          <w:b/>
        </w:rPr>
        <w:br w:type="page"/>
      </w:r>
    </w:p>
    <w:p w14:paraId="1F4B23FA" w14:textId="77777777" w:rsidR="00394DFB" w:rsidRPr="00175510" w:rsidRDefault="00394DFB" w:rsidP="00394DFB">
      <w:pPr>
        <w:pStyle w:val="Encabezado"/>
        <w:tabs>
          <w:tab w:val="clear" w:pos="4419"/>
          <w:tab w:val="clear" w:pos="8838"/>
          <w:tab w:val="left" w:pos="2940"/>
        </w:tabs>
        <w:jc w:val="center"/>
        <w:rPr>
          <w:rFonts w:ascii="Arial" w:hAnsi="Arial" w:cs="Arial"/>
          <w:b/>
          <w:szCs w:val="24"/>
        </w:rPr>
      </w:pP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422"/>
        <w:gridCol w:w="6223"/>
      </w:tblGrid>
      <w:tr w:rsidR="00394DFB" w:rsidRPr="00175510" w14:paraId="169C6FB3" w14:textId="77777777" w:rsidTr="007725BE">
        <w:trPr>
          <w:trHeight w:val="340"/>
        </w:trPr>
        <w:tc>
          <w:tcPr>
            <w:tcW w:w="9072" w:type="dxa"/>
            <w:gridSpan w:val="3"/>
            <w:shd w:val="clear" w:color="auto" w:fill="E6E6E6"/>
            <w:vAlign w:val="center"/>
          </w:tcPr>
          <w:p w14:paraId="20AFE2CC" w14:textId="77777777" w:rsidR="00394DFB" w:rsidRPr="00175510" w:rsidRDefault="00394DFB" w:rsidP="00E64FAD">
            <w:pPr>
              <w:jc w:val="center"/>
              <w:rPr>
                <w:rFonts w:ascii="Arial" w:hAnsi="Arial" w:cs="Arial"/>
                <w:b/>
                <w:color w:val="000000"/>
              </w:rPr>
            </w:pPr>
            <w:r w:rsidRPr="00175510">
              <w:rPr>
                <w:rFonts w:ascii="Arial" w:hAnsi="Arial" w:cs="Arial"/>
                <w:b/>
                <w:color w:val="000000"/>
              </w:rPr>
              <w:t>1. CONTENIDOS CURRICULARES DE LA COMPETENCIA</w:t>
            </w:r>
          </w:p>
        </w:tc>
      </w:tr>
      <w:tr w:rsidR="00394DFB" w:rsidRPr="00175510" w14:paraId="5F48927E" w14:textId="77777777" w:rsidTr="007725BE">
        <w:trPr>
          <w:trHeight w:val="340"/>
        </w:trPr>
        <w:tc>
          <w:tcPr>
            <w:tcW w:w="1427" w:type="dxa"/>
            <w:shd w:val="clear" w:color="auto" w:fill="E6E6E6"/>
            <w:vAlign w:val="center"/>
          </w:tcPr>
          <w:p w14:paraId="0A75D35D" w14:textId="77777777" w:rsidR="00394DFB" w:rsidRPr="00175510" w:rsidRDefault="00394DFB" w:rsidP="00E64FAD">
            <w:pPr>
              <w:jc w:val="center"/>
              <w:rPr>
                <w:rFonts w:ascii="Arial" w:hAnsi="Arial" w:cs="Arial"/>
                <w:b/>
                <w:color w:val="000000"/>
                <w:lang w:val="es-MX"/>
              </w:rPr>
            </w:pPr>
            <w:r w:rsidRPr="00175510">
              <w:rPr>
                <w:rFonts w:ascii="Arial" w:hAnsi="Arial" w:cs="Arial"/>
                <w:b/>
                <w:color w:val="000000"/>
                <w:lang w:val="es-MX"/>
              </w:rPr>
              <w:t>CODIGO</w:t>
            </w:r>
          </w:p>
        </w:tc>
        <w:tc>
          <w:tcPr>
            <w:tcW w:w="1422" w:type="dxa"/>
            <w:shd w:val="clear" w:color="auto" w:fill="E6E6E6"/>
            <w:vAlign w:val="center"/>
          </w:tcPr>
          <w:p w14:paraId="653A4623" w14:textId="77777777" w:rsidR="00394DFB" w:rsidRPr="00175510" w:rsidRDefault="00394DFB" w:rsidP="00E64FAD">
            <w:pPr>
              <w:jc w:val="center"/>
              <w:rPr>
                <w:rFonts w:ascii="Arial" w:hAnsi="Arial" w:cs="Arial"/>
                <w:b/>
                <w:color w:val="000000"/>
              </w:rPr>
            </w:pPr>
            <w:r w:rsidRPr="00175510">
              <w:rPr>
                <w:rFonts w:ascii="Arial" w:hAnsi="Arial" w:cs="Arial"/>
                <w:b/>
                <w:color w:val="000000"/>
                <w:lang w:val="es-MX"/>
              </w:rPr>
              <w:t>VERSION DE LA NCL</w:t>
            </w:r>
          </w:p>
        </w:tc>
        <w:tc>
          <w:tcPr>
            <w:tcW w:w="6223" w:type="dxa"/>
            <w:shd w:val="clear" w:color="auto" w:fill="E6E6E6"/>
            <w:vAlign w:val="center"/>
          </w:tcPr>
          <w:p w14:paraId="07A1A521" w14:textId="77777777" w:rsidR="00394DFB" w:rsidRPr="00175510" w:rsidRDefault="00394DFB" w:rsidP="00E64FAD">
            <w:pPr>
              <w:jc w:val="center"/>
              <w:rPr>
                <w:rFonts w:ascii="Arial" w:hAnsi="Arial" w:cs="Arial"/>
                <w:b/>
                <w:color w:val="000000"/>
              </w:rPr>
            </w:pPr>
            <w:r w:rsidRPr="00175510">
              <w:rPr>
                <w:rFonts w:ascii="Arial" w:hAnsi="Arial" w:cs="Arial"/>
                <w:b/>
                <w:color w:val="000000"/>
              </w:rPr>
              <w:t>DENOMINACION</w:t>
            </w:r>
          </w:p>
        </w:tc>
      </w:tr>
      <w:tr w:rsidR="00394DFB" w:rsidRPr="00175510" w14:paraId="7234705E" w14:textId="77777777" w:rsidTr="007725BE">
        <w:trPr>
          <w:trHeight w:val="340"/>
        </w:trPr>
        <w:tc>
          <w:tcPr>
            <w:tcW w:w="1427" w:type="dxa"/>
            <w:tcBorders>
              <w:bottom w:val="single" w:sz="4" w:space="0" w:color="000080"/>
            </w:tcBorders>
            <w:shd w:val="clear" w:color="auto" w:fill="FFFFFF"/>
            <w:vAlign w:val="center"/>
          </w:tcPr>
          <w:p w14:paraId="7E28CBC1" w14:textId="77777777" w:rsidR="00394DFB" w:rsidRPr="00175510" w:rsidRDefault="00394DFB" w:rsidP="00E64FAD">
            <w:pPr>
              <w:pStyle w:val="Default"/>
              <w:jc w:val="center"/>
            </w:pPr>
            <w:r w:rsidRPr="00175510">
              <w:t>220501097</w:t>
            </w:r>
          </w:p>
        </w:tc>
        <w:tc>
          <w:tcPr>
            <w:tcW w:w="1422" w:type="dxa"/>
            <w:tcBorders>
              <w:bottom w:val="single" w:sz="4" w:space="0" w:color="000080"/>
            </w:tcBorders>
            <w:vAlign w:val="center"/>
          </w:tcPr>
          <w:p w14:paraId="7E1D9F19" w14:textId="77777777" w:rsidR="00394DFB" w:rsidRPr="00175510" w:rsidRDefault="00394DFB" w:rsidP="00E64FAD">
            <w:pPr>
              <w:jc w:val="center"/>
              <w:rPr>
                <w:rFonts w:ascii="Arial" w:hAnsi="Arial" w:cs="Arial"/>
                <w:color w:val="000000"/>
                <w:highlight w:val="yellow"/>
              </w:rPr>
            </w:pPr>
            <w:r w:rsidRPr="00175510">
              <w:rPr>
                <w:rFonts w:ascii="Arial" w:hAnsi="Arial" w:cs="Arial"/>
                <w:color w:val="000000"/>
              </w:rPr>
              <w:t>2</w:t>
            </w:r>
          </w:p>
        </w:tc>
        <w:tc>
          <w:tcPr>
            <w:tcW w:w="6223" w:type="dxa"/>
            <w:tcBorders>
              <w:bottom w:val="single" w:sz="4" w:space="0" w:color="000080"/>
            </w:tcBorders>
            <w:vAlign w:val="center"/>
          </w:tcPr>
          <w:p w14:paraId="516D892D" w14:textId="2BCE75A5" w:rsidR="00394DFB" w:rsidRPr="00175510" w:rsidRDefault="00394DFB" w:rsidP="00957271">
            <w:pPr>
              <w:pStyle w:val="Default"/>
              <w:jc w:val="both"/>
            </w:pPr>
            <w:r w:rsidRPr="00175510">
              <w:t>Implantación de la solución</w:t>
            </w:r>
            <w:r w:rsidR="00023F18">
              <w:t xml:space="preserve"> </w:t>
            </w:r>
            <w:r w:rsidR="006D6212">
              <w:t xml:space="preserve">de </w:t>
            </w:r>
            <w:r w:rsidR="00753CAD" w:rsidRPr="007725BE">
              <w:rPr>
                <w:color w:val="auto"/>
              </w:rPr>
              <w:t>software</w:t>
            </w:r>
          </w:p>
        </w:tc>
      </w:tr>
      <w:tr w:rsidR="00394DFB" w:rsidRPr="00175510" w14:paraId="29F6E522" w14:textId="77777777" w:rsidTr="007725BE">
        <w:tblPrEx>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PrEx>
        <w:tc>
          <w:tcPr>
            <w:tcW w:w="2849" w:type="dxa"/>
            <w:gridSpan w:val="2"/>
            <w:shd w:val="clear" w:color="auto" w:fill="E6E6E6"/>
          </w:tcPr>
          <w:p w14:paraId="60C7AB00" w14:textId="77777777" w:rsidR="00394DFB" w:rsidRPr="00175510" w:rsidRDefault="00394DFB" w:rsidP="00E64FAD">
            <w:pPr>
              <w:jc w:val="center"/>
              <w:rPr>
                <w:rFonts w:ascii="Arial" w:hAnsi="Arial" w:cs="Arial"/>
                <w:b/>
                <w:color w:val="000000"/>
              </w:rPr>
            </w:pPr>
            <w:r w:rsidRPr="00175510">
              <w:rPr>
                <w:rFonts w:ascii="Arial" w:hAnsi="Arial" w:cs="Arial"/>
                <w:b/>
                <w:color w:val="000000"/>
                <w:lang w:val="es-MX"/>
              </w:rPr>
              <w:t>DURACIÓN ESTIMADA PARA EL LOGRO DEL APRENDIZAJE (EN HORAS)</w:t>
            </w:r>
          </w:p>
        </w:tc>
        <w:tc>
          <w:tcPr>
            <w:tcW w:w="6223" w:type="dxa"/>
            <w:shd w:val="clear" w:color="auto" w:fill="FFFFFF"/>
          </w:tcPr>
          <w:p w14:paraId="66F80BB8" w14:textId="77777777" w:rsidR="00394DFB" w:rsidRPr="00175510" w:rsidRDefault="00394DFB" w:rsidP="00E64FAD">
            <w:pPr>
              <w:jc w:val="center"/>
              <w:rPr>
                <w:rFonts w:ascii="Arial" w:hAnsi="Arial" w:cs="Arial"/>
                <w:color w:val="000000"/>
              </w:rPr>
            </w:pPr>
          </w:p>
          <w:p w14:paraId="54E68130" w14:textId="77777777" w:rsidR="00394DFB" w:rsidRPr="00175510" w:rsidRDefault="00394DFB" w:rsidP="00E64FAD">
            <w:pPr>
              <w:jc w:val="center"/>
              <w:rPr>
                <w:rFonts w:ascii="Arial" w:hAnsi="Arial" w:cs="Arial"/>
                <w:color w:val="000000"/>
              </w:rPr>
            </w:pPr>
            <w:r w:rsidRPr="00175510">
              <w:rPr>
                <w:rFonts w:ascii="Arial" w:hAnsi="Arial" w:cs="Arial"/>
                <w:color w:val="000000"/>
              </w:rPr>
              <w:t>144</w:t>
            </w:r>
          </w:p>
        </w:tc>
      </w:tr>
    </w:tbl>
    <w:p w14:paraId="7FC102E5" w14:textId="77777777" w:rsidR="00394DFB" w:rsidRPr="00175510" w:rsidRDefault="00394DFB" w:rsidP="00394DFB">
      <w:pPr>
        <w:pStyle w:val="Encabezado"/>
        <w:tabs>
          <w:tab w:val="clear" w:pos="4419"/>
          <w:tab w:val="clear" w:pos="8838"/>
          <w:tab w:val="left" w:pos="2940"/>
        </w:tabs>
        <w:jc w:val="center"/>
        <w:rPr>
          <w:rFonts w:ascii="Arial" w:hAnsi="Arial" w:cs="Arial"/>
          <w:b/>
          <w:szCs w:val="24"/>
        </w:rPr>
      </w:pPr>
    </w:p>
    <w:tbl>
      <w:tblPr>
        <w:tblW w:w="900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853"/>
        <w:gridCol w:w="7147"/>
      </w:tblGrid>
      <w:tr w:rsidR="00394DFB" w:rsidRPr="00175510" w14:paraId="785C0C08" w14:textId="77777777" w:rsidTr="00E64FAD">
        <w:tc>
          <w:tcPr>
            <w:tcW w:w="1853" w:type="dxa"/>
            <w:shd w:val="clear" w:color="auto" w:fill="E6E6E6"/>
            <w:tcMar>
              <w:top w:w="100" w:type="dxa"/>
              <w:left w:w="115" w:type="dxa"/>
              <w:bottom w:w="100" w:type="dxa"/>
              <w:right w:w="115" w:type="dxa"/>
            </w:tcMar>
          </w:tcPr>
          <w:p w14:paraId="2A98F837" w14:textId="77777777" w:rsidR="00394DFB" w:rsidRPr="00175510" w:rsidRDefault="00394DFB" w:rsidP="00E64FAD">
            <w:pPr>
              <w:jc w:val="center"/>
              <w:rPr>
                <w:rFonts w:ascii="Arial" w:hAnsi="Arial" w:cs="Arial"/>
                <w:b/>
                <w:color w:val="000000"/>
                <w:lang w:val="es-MX"/>
              </w:rPr>
            </w:pPr>
            <w:r w:rsidRPr="00175510">
              <w:rPr>
                <w:rFonts w:ascii="Arial" w:hAnsi="Arial" w:cs="Arial"/>
                <w:b/>
                <w:color w:val="000000"/>
                <w:lang w:val="es-MX"/>
              </w:rPr>
              <w:t>Código</w:t>
            </w:r>
          </w:p>
        </w:tc>
        <w:tc>
          <w:tcPr>
            <w:tcW w:w="7147" w:type="dxa"/>
            <w:shd w:val="clear" w:color="auto" w:fill="E6E6E6"/>
            <w:tcMar>
              <w:top w:w="100" w:type="dxa"/>
              <w:left w:w="115" w:type="dxa"/>
              <w:bottom w:w="100" w:type="dxa"/>
              <w:right w:w="115" w:type="dxa"/>
            </w:tcMar>
          </w:tcPr>
          <w:p w14:paraId="4977148C" w14:textId="77777777" w:rsidR="00394DFB" w:rsidRPr="00175510" w:rsidRDefault="00394DFB" w:rsidP="00E64FAD">
            <w:pPr>
              <w:ind w:left="360"/>
              <w:jc w:val="center"/>
              <w:rPr>
                <w:rFonts w:ascii="Arial" w:hAnsi="Arial" w:cs="Arial"/>
                <w:b/>
                <w:color w:val="000000"/>
                <w:lang w:val="es-MX"/>
              </w:rPr>
            </w:pPr>
            <w:r w:rsidRPr="00175510">
              <w:rPr>
                <w:rFonts w:ascii="Arial" w:hAnsi="Arial" w:cs="Arial"/>
                <w:b/>
                <w:color w:val="000000"/>
                <w:lang w:val="es-MX"/>
              </w:rPr>
              <w:t>2. RESULTADOS DE APRENDIZAJE</w:t>
            </w:r>
          </w:p>
        </w:tc>
      </w:tr>
      <w:tr w:rsidR="00394DFB" w:rsidRPr="00175510" w14:paraId="376F9A50" w14:textId="77777777" w:rsidTr="00E64FAD">
        <w:trPr>
          <w:trHeight w:val="638"/>
        </w:trPr>
        <w:tc>
          <w:tcPr>
            <w:tcW w:w="1853" w:type="dxa"/>
            <w:tcMar>
              <w:top w:w="100" w:type="dxa"/>
              <w:left w:w="115" w:type="dxa"/>
              <w:bottom w:w="100" w:type="dxa"/>
              <w:right w:w="115" w:type="dxa"/>
            </w:tcMar>
            <w:vAlign w:val="center"/>
          </w:tcPr>
          <w:p w14:paraId="7E46928D" w14:textId="77777777" w:rsidR="00394DFB" w:rsidRPr="00175510" w:rsidRDefault="00394DFB" w:rsidP="00E64FAD">
            <w:pPr>
              <w:pStyle w:val="Normal1"/>
              <w:jc w:val="center"/>
              <w:rPr>
                <w:rFonts w:ascii="Arial" w:eastAsia="Arial" w:hAnsi="Arial" w:cs="Arial"/>
                <w:szCs w:val="24"/>
              </w:rPr>
            </w:pPr>
            <w:r w:rsidRPr="00175510">
              <w:rPr>
                <w:rFonts w:ascii="Arial" w:eastAsia="Arial" w:hAnsi="Arial" w:cs="Arial"/>
                <w:szCs w:val="24"/>
              </w:rPr>
              <w:t>220501097 01</w:t>
            </w:r>
          </w:p>
        </w:tc>
        <w:tc>
          <w:tcPr>
            <w:tcW w:w="7147" w:type="dxa"/>
            <w:shd w:val="clear" w:color="auto" w:fill="FFFFFF"/>
            <w:tcMar>
              <w:top w:w="100" w:type="dxa"/>
              <w:left w:w="115" w:type="dxa"/>
              <w:bottom w:w="100" w:type="dxa"/>
              <w:right w:w="115" w:type="dxa"/>
            </w:tcMar>
            <w:vAlign w:val="center"/>
          </w:tcPr>
          <w:p w14:paraId="747130F7" w14:textId="77777777" w:rsidR="00394DFB" w:rsidRPr="00175510" w:rsidRDefault="00394DFB" w:rsidP="00E64FAD">
            <w:pPr>
              <w:autoSpaceDE w:val="0"/>
              <w:autoSpaceDN w:val="0"/>
              <w:adjustRightInd w:val="0"/>
              <w:jc w:val="both"/>
              <w:rPr>
                <w:rFonts w:ascii="Arial" w:hAnsi="Arial" w:cs="Arial"/>
                <w:lang w:val="es-CO" w:eastAsia="es-CO"/>
              </w:rPr>
            </w:pPr>
            <w:r w:rsidRPr="00175510">
              <w:rPr>
                <w:rFonts w:ascii="Arial" w:hAnsi="Arial" w:cs="Arial"/>
                <w:lang w:val="es-CO" w:eastAsia="es-CO"/>
              </w:rPr>
              <w:t>Planear actividades de implantación del software de acuerdo con las condiciones de la solución informática.</w:t>
            </w:r>
          </w:p>
          <w:p w14:paraId="35707CC6" w14:textId="77777777" w:rsidR="00394DFB" w:rsidRPr="00175510" w:rsidRDefault="00394DFB" w:rsidP="00E64FAD">
            <w:pPr>
              <w:pStyle w:val="Normal1"/>
              <w:jc w:val="both"/>
              <w:rPr>
                <w:rFonts w:ascii="Arial" w:eastAsia="Arial" w:hAnsi="Arial" w:cs="Arial"/>
                <w:szCs w:val="24"/>
                <w:lang w:val="es-CO"/>
              </w:rPr>
            </w:pPr>
          </w:p>
        </w:tc>
      </w:tr>
      <w:tr w:rsidR="00394DFB" w:rsidRPr="00175510" w14:paraId="6E97B390" w14:textId="77777777" w:rsidTr="00E64FAD">
        <w:trPr>
          <w:trHeight w:val="637"/>
        </w:trPr>
        <w:tc>
          <w:tcPr>
            <w:tcW w:w="1853" w:type="dxa"/>
            <w:tcMar>
              <w:top w:w="100" w:type="dxa"/>
              <w:left w:w="115" w:type="dxa"/>
              <w:bottom w:w="100" w:type="dxa"/>
              <w:right w:w="115" w:type="dxa"/>
            </w:tcMar>
            <w:vAlign w:val="center"/>
          </w:tcPr>
          <w:p w14:paraId="4F7FB57F" w14:textId="77777777" w:rsidR="00394DFB" w:rsidRPr="00175510" w:rsidRDefault="00394DFB" w:rsidP="00E64FAD">
            <w:pPr>
              <w:pStyle w:val="Normal1"/>
              <w:jc w:val="center"/>
              <w:rPr>
                <w:rFonts w:ascii="Arial" w:hAnsi="Arial" w:cs="Arial"/>
                <w:szCs w:val="24"/>
              </w:rPr>
            </w:pPr>
            <w:r w:rsidRPr="00175510">
              <w:rPr>
                <w:rFonts w:ascii="Arial" w:eastAsia="Arial" w:hAnsi="Arial" w:cs="Arial"/>
                <w:szCs w:val="24"/>
              </w:rPr>
              <w:t>220501097 02</w:t>
            </w:r>
          </w:p>
        </w:tc>
        <w:tc>
          <w:tcPr>
            <w:tcW w:w="7147" w:type="dxa"/>
            <w:shd w:val="clear" w:color="auto" w:fill="FFFFFF"/>
            <w:tcMar>
              <w:top w:w="100" w:type="dxa"/>
              <w:left w:w="115" w:type="dxa"/>
              <w:bottom w:w="100" w:type="dxa"/>
              <w:right w:w="115" w:type="dxa"/>
            </w:tcMar>
            <w:vAlign w:val="center"/>
          </w:tcPr>
          <w:p w14:paraId="71629915" w14:textId="77777777" w:rsidR="00394DFB" w:rsidRPr="00175510" w:rsidRDefault="00394DFB" w:rsidP="00E64FAD">
            <w:pPr>
              <w:pStyle w:val="Normal1"/>
              <w:jc w:val="both"/>
              <w:rPr>
                <w:rFonts w:ascii="Arial" w:hAnsi="Arial" w:cs="Arial"/>
                <w:szCs w:val="24"/>
              </w:rPr>
            </w:pPr>
            <w:r>
              <w:rPr>
                <w:rFonts w:ascii="Arial" w:eastAsia="Arial" w:hAnsi="Arial" w:cs="Arial"/>
                <w:szCs w:val="24"/>
              </w:rPr>
              <w:t>Desplegar</w:t>
            </w:r>
            <w:r w:rsidRPr="00175510">
              <w:rPr>
                <w:rFonts w:ascii="Arial" w:eastAsia="Arial" w:hAnsi="Arial" w:cs="Arial"/>
                <w:szCs w:val="24"/>
              </w:rPr>
              <w:t xml:space="preserve"> la solución de software de acuerdo con la arquitectura y las políticas establecidas.</w:t>
            </w:r>
          </w:p>
        </w:tc>
      </w:tr>
      <w:tr w:rsidR="00394DFB" w:rsidRPr="00175510" w14:paraId="1F4E99BF" w14:textId="77777777" w:rsidTr="00E64FAD">
        <w:trPr>
          <w:trHeight w:val="638"/>
        </w:trPr>
        <w:tc>
          <w:tcPr>
            <w:tcW w:w="1853" w:type="dxa"/>
            <w:tcMar>
              <w:top w:w="100" w:type="dxa"/>
              <w:left w:w="115" w:type="dxa"/>
              <w:bottom w:w="100" w:type="dxa"/>
              <w:right w:w="115" w:type="dxa"/>
            </w:tcMar>
            <w:vAlign w:val="center"/>
          </w:tcPr>
          <w:p w14:paraId="4CD07BBF" w14:textId="77777777" w:rsidR="00394DFB" w:rsidRPr="00175510" w:rsidRDefault="00394DFB" w:rsidP="00E64FAD">
            <w:pPr>
              <w:pStyle w:val="Normal1"/>
              <w:jc w:val="center"/>
              <w:rPr>
                <w:rFonts w:ascii="Arial" w:hAnsi="Arial" w:cs="Arial"/>
                <w:szCs w:val="24"/>
              </w:rPr>
            </w:pPr>
            <w:r w:rsidRPr="00175510">
              <w:rPr>
                <w:rFonts w:ascii="Arial" w:eastAsia="Arial" w:hAnsi="Arial" w:cs="Arial"/>
                <w:szCs w:val="24"/>
              </w:rPr>
              <w:t>220501097 03</w:t>
            </w:r>
          </w:p>
        </w:tc>
        <w:tc>
          <w:tcPr>
            <w:tcW w:w="7147" w:type="dxa"/>
            <w:shd w:val="clear" w:color="auto" w:fill="FFFFFF"/>
            <w:tcMar>
              <w:top w:w="100" w:type="dxa"/>
              <w:left w:w="115" w:type="dxa"/>
              <w:bottom w:w="100" w:type="dxa"/>
              <w:right w:w="115" w:type="dxa"/>
            </w:tcMar>
            <w:vAlign w:val="center"/>
          </w:tcPr>
          <w:p w14:paraId="75281F88" w14:textId="77777777" w:rsidR="00394DFB" w:rsidRPr="00175510" w:rsidRDefault="00394DFB" w:rsidP="00E64FAD">
            <w:pPr>
              <w:pStyle w:val="Normal1"/>
              <w:jc w:val="both"/>
              <w:rPr>
                <w:rFonts w:ascii="Arial" w:hAnsi="Arial" w:cs="Arial"/>
                <w:szCs w:val="24"/>
              </w:rPr>
            </w:pPr>
            <w:r w:rsidRPr="00175510">
              <w:rPr>
                <w:rFonts w:ascii="Arial" w:eastAsia="Arial" w:hAnsi="Arial" w:cs="Arial"/>
                <w:szCs w:val="24"/>
              </w:rPr>
              <w:t>Documentar el proceso de implantación de software siguiendo estándares de calidad.</w:t>
            </w:r>
          </w:p>
        </w:tc>
      </w:tr>
      <w:tr w:rsidR="00394DFB" w:rsidRPr="00175510" w14:paraId="5E37B907" w14:textId="77777777" w:rsidTr="00E64FAD">
        <w:trPr>
          <w:trHeight w:val="506"/>
        </w:trPr>
        <w:tc>
          <w:tcPr>
            <w:tcW w:w="1853" w:type="dxa"/>
            <w:tcMar>
              <w:top w:w="100" w:type="dxa"/>
              <w:left w:w="115" w:type="dxa"/>
              <w:bottom w:w="100" w:type="dxa"/>
              <w:right w:w="115" w:type="dxa"/>
            </w:tcMar>
            <w:vAlign w:val="center"/>
          </w:tcPr>
          <w:p w14:paraId="256CF93F" w14:textId="77777777" w:rsidR="00394DFB" w:rsidRPr="00175510" w:rsidRDefault="00394DFB" w:rsidP="00E64FAD">
            <w:pPr>
              <w:pStyle w:val="Normal1"/>
              <w:jc w:val="center"/>
              <w:rPr>
                <w:rFonts w:ascii="Arial" w:hAnsi="Arial" w:cs="Arial"/>
                <w:szCs w:val="24"/>
              </w:rPr>
            </w:pPr>
            <w:r w:rsidRPr="00175510">
              <w:rPr>
                <w:rFonts w:ascii="Arial" w:eastAsia="Arial" w:hAnsi="Arial" w:cs="Arial"/>
                <w:szCs w:val="24"/>
              </w:rPr>
              <w:t>220501097 04</w:t>
            </w:r>
          </w:p>
        </w:tc>
        <w:tc>
          <w:tcPr>
            <w:tcW w:w="7147" w:type="dxa"/>
            <w:shd w:val="clear" w:color="auto" w:fill="FFFFFF"/>
            <w:tcMar>
              <w:top w:w="100" w:type="dxa"/>
              <w:left w:w="115" w:type="dxa"/>
              <w:bottom w:w="100" w:type="dxa"/>
              <w:right w:w="115" w:type="dxa"/>
            </w:tcMar>
            <w:vAlign w:val="center"/>
          </w:tcPr>
          <w:p w14:paraId="60A2BCF4" w14:textId="77777777" w:rsidR="00394DFB" w:rsidRPr="00175510" w:rsidRDefault="00394DFB" w:rsidP="00E64FAD">
            <w:pPr>
              <w:pStyle w:val="Normal1"/>
              <w:jc w:val="both"/>
              <w:rPr>
                <w:rFonts w:ascii="Arial" w:hAnsi="Arial" w:cs="Arial"/>
                <w:szCs w:val="24"/>
              </w:rPr>
            </w:pPr>
            <w:r w:rsidRPr="00175510">
              <w:rPr>
                <w:rFonts w:ascii="Arial" w:eastAsia="Arial" w:hAnsi="Arial" w:cs="Arial"/>
                <w:szCs w:val="24"/>
              </w:rPr>
              <w:t xml:space="preserve">Entregar la </w:t>
            </w:r>
            <w:r w:rsidRPr="007725BE">
              <w:rPr>
                <w:rFonts w:ascii="Arial" w:eastAsia="Arial" w:hAnsi="Arial" w:cs="Arial"/>
                <w:color w:val="auto"/>
                <w:szCs w:val="24"/>
              </w:rPr>
              <w:t xml:space="preserve">solución informática de acuerdo </w:t>
            </w:r>
            <w:r w:rsidRPr="00175510">
              <w:rPr>
                <w:rFonts w:ascii="Arial" w:eastAsia="Arial" w:hAnsi="Arial" w:cs="Arial"/>
                <w:szCs w:val="24"/>
              </w:rPr>
              <w:t xml:space="preserve">con los niveles de servicio establecidos </w:t>
            </w:r>
          </w:p>
        </w:tc>
      </w:tr>
      <w:tr w:rsidR="00394DFB" w:rsidRPr="00175510" w14:paraId="236AB2BC" w14:textId="77777777" w:rsidTr="00E64FAD">
        <w:trPr>
          <w:trHeight w:val="217"/>
        </w:trPr>
        <w:tc>
          <w:tcPr>
            <w:tcW w:w="9000" w:type="dxa"/>
            <w:gridSpan w:val="2"/>
            <w:shd w:val="clear" w:color="auto" w:fill="E6E6E6"/>
            <w:tcMar>
              <w:top w:w="100" w:type="dxa"/>
              <w:left w:w="115" w:type="dxa"/>
              <w:bottom w:w="100" w:type="dxa"/>
              <w:right w:w="115" w:type="dxa"/>
            </w:tcMar>
          </w:tcPr>
          <w:p w14:paraId="1AC219F6" w14:textId="77777777" w:rsidR="00394DFB" w:rsidRPr="00175510" w:rsidRDefault="00394DFB" w:rsidP="00E64FAD">
            <w:pPr>
              <w:ind w:left="360"/>
              <w:jc w:val="center"/>
              <w:rPr>
                <w:rFonts w:ascii="Arial" w:hAnsi="Arial" w:cs="Arial"/>
                <w:b/>
                <w:color w:val="000000"/>
                <w:lang w:val="es-MX"/>
              </w:rPr>
            </w:pPr>
            <w:r w:rsidRPr="00175510">
              <w:rPr>
                <w:rFonts w:ascii="Arial" w:hAnsi="Arial" w:cs="Arial"/>
                <w:b/>
                <w:color w:val="000000"/>
                <w:lang w:val="es-MX"/>
              </w:rPr>
              <w:t>3. CONOCIMIENTOS</w:t>
            </w:r>
          </w:p>
        </w:tc>
      </w:tr>
      <w:tr w:rsidR="00394DFB" w:rsidRPr="00175510" w14:paraId="6C7860A9" w14:textId="77777777" w:rsidTr="00E64FAD">
        <w:trPr>
          <w:trHeight w:val="181"/>
        </w:trPr>
        <w:tc>
          <w:tcPr>
            <w:tcW w:w="9000" w:type="dxa"/>
            <w:gridSpan w:val="2"/>
            <w:shd w:val="clear" w:color="auto" w:fill="E6E6E6"/>
            <w:tcMar>
              <w:top w:w="100" w:type="dxa"/>
              <w:left w:w="115" w:type="dxa"/>
              <w:bottom w:w="100" w:type="dxa"/>
              <w:right w:w="115" w:type="dxa"/>
            </w:tcMar>
          </w:tcPr>
          <w:p w14:paraId="4F578AE5" w14:textId="77777777" w:rsidR="00394DFB" w:rsidRPr="00175510" w:rsidRDefault="00394DFB" w:rsidP="00E64FAD">
            <w:pPr>
              <w:rPr>
                <w:rFonts w:ascii="Arial" w:hAnsi="Arial" w:cs="Arial"/>
                <w:b/>
                <w:color w:val="000000"/>
                <w:lang w:val="es-MX"/>
              </w:rPr>
            </w:pPr>
            <w:r w:rsidRPr="00175510">
              <w:rPr>
                <w:rFonts w:ascii="Arial" w:hAnsi="Arial" w:cs="Arial"/>
                <w:b/>
                <w:color w:val="000000"/>
                <w:lang w:val="es-MX"/>
              </w:rPr>
              <w:t>3.1 DE CONCEPTOS Y PRINCIPIOS</w:t>
            </w:r>
          </w:p>
        </w:tc>
      </w:tr>
      <w:tr w:rsidR="00394DFB" w:rsidRPr="00175510" w14:paraId="14E39D41" w14:textId="77777777" w:rsidTr="00E64FAD">
        <w:trPr>
          <w:trHeight w:val="200"/>
        </w:trPr>
        <w:tc>
          <w:tcPr>
            <w:tcW w:w="9000" w:type="dxa"/>
            <w:gridSpan w:val="2"/>
            <w:tcMar>
              <w:top w:w="100" w:type="dxa"/>
              <w:left w:w="115" w:type="dxa"/>
              <w:bottom w:w="100" w:type="dxa"/>
              <w:right w:w="115" w:type="dxa"/>
            </w:tcMar>
          </w:tcPr>
          <w:p w14:paraId="61211BB1" w14:textId="77777777" w:rsidR="00394DFB" w:rsidRPr="00473C43" w:rsidRDefault="00394DFB" w:rsidP="00E64FAD">
            <w:pPr>
              <w:autoSpaceDE w:val="0"/>
              <w:autoSpaceDN w:val="0"/>
              <w:adjustRightInd w:val="0"/>
              <w:jc w:val="both"/>
              <w:rPr>
                <w:rFonts w:ascii="Arial" w:hAnsi="Arial" w:cs="Arial"/>
                <w:lang w:val="es-CO" w:eastAsia="es-CO"/>
              </w:rPr>
            </w:pPr>
            <w:r w:rsidRPr="00B25891">
              <w:rPr>
                <w:rFonts w:ascii="Arial" w:eastAsia="Arial" w:hAnsi="Arial" w:cs="Arial"/>
                <w:b/>
              </w:rPr>
              <w:t>220501097 01</w:t>
            </w:r>
            <w:r>
              <w:rPr>
                <w:rFonts w:ascii="Arial" w:eastAsia="Arial" w:hAnsi="Arial" w:cs="Arial"/>
              </w:rPr>
              <w:t xml:space="preserve"> </w:t>
            </w:r>
            <w:r w:rsidRPr="00473C43">
              <w:rPr>
                <w:rFonts w:ascii="Arial" w:hAnsi="Arial" w:cs="Arial"/>
                <w:lang w:val="es-CO" w:eastAsia="es-CO"/>
              </w:rPr>
              <w:t>Planear actividades de implantación del software de acuerdo con las condiciones de la solución informática.</w:t>
            </w:r>
          </w:p>
          <w:p w14:paraId="4E304F82" w14:textId="77777777" w:rsidR="00394DFB" w:rsidRPr="008424A8" w:rsidRDefault="00394DFB" w:rsidP="00E64FAD">
            <w:pPr>
              <w:pStyle w:val="Normal1"/>
              <w:rPr>
                <w:rFonts w:ascii="Arial" w:eastAsia="Arial" w:hAnsi="Arial" w:cs="Arial"/>
                <w:b/>
                <w:szCs w:val="24"/>
                <w:lang w:val="es-CO"/>
              </w:rPr>
            </w:pPr>
          </w:p>
          <w:p w14:paraId="2E6711E2" w14:textId="77777777" w:rsidR="00394DFB" w:rsidRPr="00175510" w:rsidRDefault="00394DFB" w:rsidP="00394DFB">
            <w:pPr>
              <w:numPr>
                <w:ilvl w:val="0"/>
                <w:numId w:val="47"/>
              </w:numPr>
              <w:shd w:val="clear" w:color="auto" w:fill="FFFFFF"/>
              <w:jc w:val="both"/>
              <w:rPr>
                <w:rFonts w:ascii="Arial" w:hAnsi="Arial" w:cs="Arial"/>
                <w:color w:val="222222"/>
                <w:lang w:val="es-CO" w:eastAsia="es-CO"/>
              </w:rPr>
            </w:pPr>
            <w:r w:rsidRPr="00175510">
              <w:rPr>
                <w:rFonts w:ascii="Arial" w:hAnsi="Arial" w:cs="Arial"/>
                <w:b/>
                <w:bCs/>
                <w:color w:val="222222"/>
                <w:lang w:val="es-MX" w:eastAsia="es-CO"/>
              </w:rPr>
              <w:t>Hardware</w:t>
            </w:r>
            <w:r>
              <w:rPr>
                <w:rFonts w:ascii="Arial" w:hAnsi="Arial" w:cs="Arial"/>
                <w:b/>
                <w:bCs/>
                <w:color w:val="222222"/>
                <w:lang w:val="es-MX" w:eastAsia="es-CO"/>
              </w:rPr>
              <w:t xml:space="preserve"> de servidores</w:t>
            </w:r>
            <w:r w:rsidRPr="00175510">
              <w:rPr>
                <w:rFonts w:ascii="Arial" w:hAnsi="Arial" w:cs="Arial"/>
                <w:b/>
                <w:bCs/>
                <w:color w:val="222222"/>
                <w:lang w:val="es-MX" w:eastAsia="es-CO"/>
              </w:rPr>
              <w:t>:</w:t>
            </w:r>
            <w:r w:rsidRPr="00175510">
              <w:rPr>
                <w:rFonts w:ascii="Arial" w:hAnsi="Arial" w:cs="Arial"/>
                <w:color w:val="222222"/>
                <w:lang w:val="es-MX" w:eastAsia="es-CO"/>
              </w:rPr>
              <w:t xml:space="preserve"> </w:t>
            </w:r>
            <w:r>
              <w:rPr>
                <w:rFonts w:ascii="Arial" w:hAnsi="Arial" w:cs="Arial"/>
                <w:color w:val="222222"/>
                <w:lang w:val="es-MX" w:eastAsia="es-CO"/>
              </w:rPr>
              <w:t xml:space="preserve">rack, </w:t>
            </w:r>
            <w:proofErr w:type="spellStart"/>
            <w:r>
              <w:rPr>
                <w:rFonts w:ascii="Arial" w:hAnsi="Arial" w:cs="Arial"/>
                <w:color w:val="222222"/>
                <w:lang w:val="es-MX" w:eastAsia="es-CO"/>
              </w:rPr>
              <w:t>blade</w:t>
            </w:r>
            <w:proofErr w:type="spellEnd"/>
            <w:r>
              <w:rPr>
                <w:rFonts w:ascii="Arial" w:hAnsi="Arial" w:cs="Arial"/>
                <w:color w:val="222222"/>
                <w:lang w:val="es-MX" w:eastAsia="es-CO"/>
              </w:rPr>
              <w:t xml:space="preserve">, arreglos de discos. </w:t>
            </w:r>
          </w:p>
          <w:p w14:paraId="4325D4E8" w14:textId="77777777" w:rsidR="00394DFB" w:rsidRPr="00175510" w:rsidRDefault="00394DFB" w:rsidP="00394DFB">
            <w:pPr>
              <w:numPr>
                <w:ilvl w:val="0"/>
                <w:numId w:val="47"/>
              </w:numPr>
              <w:shd w:val="clear" w:color="auto" w:fill="FFFFFF"/>
              <w:jc w:val="both"/>
              <w:rPr>
                <w:rFonts w:ascii="Arial" w:hAnsi="Arial" w:cs="Arial"/>
                <w:color w:val="222222"/>
                <w:lang w:val="es-CO" w:eastAsia="es-CO"/>
              </w:rPr>
            </w:pPr>
            <w:r w:rsidRPr="00175510">
              <w:rPr>
                <w:rFonts w:ascii="Arial" w:hAnsi="Arial" w:cs="Arial"/>
                <w:b/>
                <w:bCs/>
                <w:color w:val="222222"/>
                <w:lang w:val="es-MX" w:eastAsia="es-CO"/>
              </w:rPr>
              <w:t>Software</w:t>
            </w:r>
            <w:r>
              <w:rPr>
                <w:rFonts w:ascii="Arial" w:hAnsi="Arial" w:cs="Arial"/>
                <w:b/>
                <w:bCs/>
                <w:color w:val="222222"/>
                <w:lang w:val="es-MX" w:eastAsia="es-CO"/>
              </w:rPr>
              <w:t xml:space="preserve"> de servidores</w:t>
            </w:r>
            <w:r w:rsidRPr="00175510">
              <w:rPr>
                <w:rFonts w:ascii="Arial" w:hAnsi="Arial" w:cs="Arial"/>
                <w:color w:val="222222"/>
                <w:lang w:val="es-MX" w:eastAsia="es-CO"/>
              </w:rPr>
              <w:t xml:space="preserve">: tipos, </w:t>
            </w:r>
            <w:r>
              <w:rPr>
                <w:rFonts w:ascii="Arial" w:hAnsi="Arial" w:cs="Arial"/>
                <w:color w:val="222222"/>
                <w:lang w:val="es-MX" w:eastAsia="es-CO"/>
              </w:rPr>
              <w:t>características, licenciamiento, máquinas virtuales (</w:t>
            </w:r>
            <w:proofErr w:type="spellStart"/>
            <w:r>
              <w:rPr>
                <w:rFonts w:ascii="Arial" w:hAnsi="Arial" w:cs="Arial"/>
                <w:color w:val="222222"/>
                <w:lang w:val="es-MX" w:eastAsia="es-CO"/>
              </w:rPr>
              <w:t>vmware</w:t>
            </w:r>
            <w:proofErr w:type="spellEnd"/>
            <w:r>
              <w:rPr>
                <w:rFonts w:ascii="Arial" w:hAnsi="Arial" w:cs="Arial"/>
                <w:color w:val="222222"/>
                <w:lang w:val="es-MX" w:eastAsia="es-CO"/>
              </w:rPr>
              <w:t xml:space="preserve">), servidores web (apache, IIS, </w:t>
            </w:r>
            <w:proofErr w:type="spellStart"/>
            <w:r>
              <w:rPr>
                <w:rFonts w:ascii="Arial" w:hAnsi="Arial" w:cs="Arial"/>
                <w:color w:val="222222"/>
                <w:lang w:val="es-MX" w:eastAsia="es-CO"/>
              </w:rPr>
              <w:t>tomcat</w:t>
            </w:r>
            <w:proofErr w:type="spellEnd"/>
            <w:r>
              <w:rPr>
                <w:rFonts w:ascii="Arial" w:hAnsi="Arial" w:cs="Arial"/>
                <w:color w:val="222222"/>
                <w:lang w:val="es-MX" w:eastAsia="es-CO"/>
              </w:rPr>
              <w:t xml:space="preserve">, </w:t>
            </w:r>
            <w:proofErr w:type="spellStart"/>
            <w:r>
              <w:rPr>
                <w:rFonts w:ascii="Arial" w:hAnsi="Arial" w:cs="Arial"/>
                <w:color w:val="222222"/>
                <w:lang w:val="es-MX" w:eastAsia="es-CO"/>
              </w:rPr>
              <w:t>glassfish</w:t>
            </w:r>
            <w:proofErr w:type="spellEnd"/>
            <w:r>
              <w:rPr>
                <w:rFonts w:ascii="Arial" w:hAnsi="Arial" w:cs="Arial"/>
                <w:color w:val="222222"/>
                <w:lang w:val="es-MX" w:eastAsia="es-CO"/>
              </w:rPr>
              <w:t>), servidores de bases de datos.</w:t>
            </w:r>
          </w:p>
          <w:p w14:paraId="1D659EE7" w14:textId="77777777" w:rsidR="00394DFB" w:rsidRPr="00175510" w:rsidRDefault="00394DFB" w:rsidP="00394DFB">
            <w:pPr>
              <w:numPr>
                <w:ilvl w:val="0"/>
                <w:numId w:val="47"/>
              </w:numPr>
              <w:shd w:val="clear" w:color="auto" w:fill="FFFFFF"/>
              <w:jc w:val="both"/>
              <w:rPr>
                <w:rFonts w:ascii="Arial" w:hAnsi="Arial" w:cs="Arial"/>
                <w:color w:val="222222"/>
                <w:lang w:val="es-CO" w:eastAsia="es-CO"/>
              </w:rPr>
            </w:pPr>
            <w:r>
              <w:rPr>
                <w:rFonts w:ascii="Arial" w:hAnsi="Arial" w:cs="Arial"/>
                <w:b/>
                <w:bCs/>
                <w:color w:val="222222"/>
                <w:lang w:val="es-MX" w:eastAsia="es-CO"/>
              </w:rPr>
              <w:t>Migración</w:t>
            </w:r>
            <w:r w:rsidRPr="00175510">
              <w:rPr>
                <w:rFonts w:ascii="Arial" w:hAnsi="Arial" w:cs="Arial"/>
                <w:b/>
                <w:bCs/>
                <w:color w:val="222222"/>
                <w:lang w:val="es-MX" w:eastAsia="es-CO"/>
              </w:rPr>
              <w:t xml:space="preserve"> de datos</w:t>
            </w:r>
            <w:r w:rsidRPr="00175510">
              <w:rPr>
                <w:rFonts w:ascii="Arial" w:hAnsi="Arial" w:cs="Arial"/>
                <w:color w:val="222222"/>
                <w:lang w:val="es-MX" w:eastAsia="es-CO"/>
              </w:rPr>
              <w:t xml:space="preserve">: concepto, </w:t>
            </w:r>
            <w:r>
              <w:rPr>
                <w:rFonts w:ascii="Arial" w:eastAsia="Arial" w:hAnsi="Arial" w:cs="Arial"/>
                <w:color w:val="222222"/>
              </w:rPr>
              <w:t>planes</w:t>
            </w:r>
            <w:r w:rsidRPr="00175510">
              <w:rPr>
                <w:rFonts w:ascii="Arial" w:eastAsia="Arial" w:hAnsi="Arial" w:cs="Arial"/>
                <w:color w:val="222222"/>
              </w:rPr>
              <w:t>, copias de seguridad, procesos de restauración.</w:t>
            </w:r>
          </w:p>
          <w:p w14:paraId="5E8DB67E" w14:textId="77777777" w:rsidR="00394DFB" w:rsidRPr="005E2369" w:rsidRDefault="00394DFB" w:rsidP="00394DFB">
            <w:pPr>
              <w:numPr>
                <w:ilvl w:val="0"/>
                <w:numId w:val="47"/>
              </w:numPr>
              <w:shd w:val="clear" w:color="auto" w:fill="FFFFFF"/>
              <w:jc w:val="both"/>
              <w:rPr>
                <w:rFonts w:ascii="Arial" w:hAnsi="Arial" w:cs="Arial"/>
                <w:color w:val="222222"/>
                <w:lang w:val="es-CO" w:eastAsia="es-CO"/>
              </w:rPr>
            </w:pPr>
            <w:r w:rsidRPr="00175510">
              <w:rPr>
                <w:rFonts w:ascii="Arial" w:hAnsi="Arial" w:cs="Arial"/>
                <w:b/>
                <w:bCs/>
                <w:color w:val="222222"/>
                <w:lang w:val="es-MX" w:eastAsia="es-CO"/>
              </w:rPr>
              <w:lastRenderedPageBreak/>
              <w:t>Sistemas operativos</w:t>
            </w:r>
            <w:r>
              <w:rPr>
                <w:rFonts w:ascii="Arial" w:hAnsi="Arial" w:cs="Arial"/>
                <w:b/>
                <w:bCs/>
                <w:color w:val="222222"/>
                <w:lang w:val="es-MX" w:eastAsia="es-CO"/>
              </w:rPr>
              <w:t xml:space="preserve"> de servidores</w:t>
            </w:r>
            <w:r w:rsidRPr="00175510">
              <w:rPr>
                <w:rFonts w:ascii="Arial" w:hAnsi="Arial" w:cs="Arial"/>
                <w:color w:val="222222"/>
                <w:lang w:val="es-MX" w:eastAsia="es-CO"/>
              </w:rPr>
              <w:t>: concepto, características, tipos</w:t>
            </w:r>
            <w:r>
              <w:rPr>
                <w:rFonts w:ascii="Arial" w:hAnsi="Arial" w:cs="Arial"/>
                <w:color w:val="222222"/>
                <w:lang w:val="es-MX" w:eastAsia="es-CO"/>
              </w:rPr>
              <w:t xml:space="preserve"> (</w:t>
            </w:r>
            <w:proofErr w:type="spellStart"/>
            <w:r>
              <w:rPr>
                <w:rFonts w:ascii="Arial" w:hAnsi="Arial" w:cs="Arial"/>
                <w:color w:val="222222"/>
                <w:lang w:val="es-MX" w:eastAsia="es-CO"/>
              </w:rPr>
              <w:t>linux</w:t>
            </w:r>
            <w:proofErr w:type="spellEnd"/>
            <w:r>
              <w:rPr>
                <w:rFonts w:ascii="Arial" w:hAnsi="Arial" w:cs="Arial"/>
                <w:color w:val="222222"/>
                <w:lang w:val="es-MX" w:eastAsia="es-CO"/>
              </w:rPr>
              <w:t xml:space="preserve">, </w:t>
            </w:r>
            <w:r w:rsidR="007A3CD6">
              <w:rPr>
                <w:rFonts w:ascii="Arial" w:hAnsi="Arial" w:cs="Arial"/>
                <w:color w:val="222222"/>
                <w:lang w:val="es-MX" w:eastAsia="es-CO"/>
              </w:rPr>
              <w:t>Windows</w:t>
            </w:r>
            <w:r>
              <w:rPr>
                <w:rFonts w:ascii="Arial" w:hAnsi="Arial" w:cs="Arial"/>
                <w:color w:val="222222"/>
                <w:lang w:val="es-MX" w:eastAsia="es-CO"/>
              </w:rPr>
              <w:t xml:space="preserve"> server)</w:t>
            </w:r>
            <w:r w:rsidRPr="00175510">
              <w:rPr>
                <w:rFonts w:ascii="Arial" w:hAnsi="Arial" w:cs="Arial"/>
                <w:color w:val="222222"/>
                <w:lang w:val="es-MX" w:eastAsia="es-CO"/>
              </w:rPr>
              <w:t>, licenciamiento, requisitos mínimos de instalación.</w:t>
            </w:r>
          </w:p>
          <w:p w14:paraId="7D9EF0E9" w14:textId="77777777" w:rsidR="00394DFB" w:rsidRDefault="00394DFB" w:rsidP="00394DFB">
            <w:pPr>
              <w:numPr>
                <w:ilvl w:val="0"/>
                <w:numId w:val="47"/>
              </w:numPr>
              <w:shd w:val="clear" w:color="auto" w:fill="FFFFFF"/>
              <w:jc w:val="both"/>
              <w:rPr>
                <w:rFonts w:ascii="Arial" w:hAnsi="Arial" w:cs="Arial"/>
                <w:color w:val="222222"/>
                <w:lang w:val="es-CO" w:eastAsia="es-CO"/>
              </w:rPr>
            </w:pPr>
            <w:r>
              <w:rPr>
                <w:rFonts w:ascii="Arial" w:hAnsi="Arial" w:cs="Arial"/>
                <w:b/>
                <w:bCs/>
                <w:color w:val="222222"/>
                <w:lang w:val="es-MX" w:eastAsia="es-CO"/>
              </w:rPr>
              <w:t>Redes de datos</w:t>
            </w:r>
            <w:r w:rsidRPr="005E2369">
              <w:rPr>
                <w:rFonts w:ascii="Arial" w:hAnsi="Arial" w:cs="Arial"/>
                <w:color w:val="222222"/>
                <w:lang w:val="es-CO" w:eastAsia="es-CO"/>
              </w:rPr>
              <w:t>:</w:t>
            </w:r>
            <w:r>
              <w:rPr>
                <w:rFonts w:ascii="Arial" w:hAnsi="Arial" w:cs="Arial"/>
                <w:color w:val="222222"/>
                <w:lang w:val="es-CO" w:eastAsia="es-CO"/>
              </w:rPr>
              <w:t xml:space="preserve"> concepto, características, tipo.</w:t>
            </w:r>
          </w:p>
          <w:p w14:paraId="558D257C" w14:textId="77777777" w:rsidR="00394DFB" w:rsidRDefault="00394DFB" w:rsidP="00394DFB">
            <w:pPr>
              <w:numPr>
                <w:ilvl w:val="0"/>
                <w:numId w:val="47"/>
              </w:numPr>
              <w:shd w:val="clear" w:color="auto" w:fill="FFFFFF"/>
              <w:jc w:val="both"/>
              <w:rPr>
                <w:rFonts w:ascii="Arial" w:hAnsi="Arial" w:cs="Arial"/>
                <w:color w:val="222222"/>
                <w:lang w:val="es-CO" w:eastAsia="es-CO"/>
              </w:rPr>
            </w:pPr>
            <w:r>
              <w:rPr>
                <w:rFonts w:ascii="Arial" w:hAnsi="Arial" w:cs="Arial"/>
                <w:b/>
                <w:bCs/>
                <w:color w:val="222222"/>
                <w:lang w:val="es-CO" w:eastAsia="es-CO"/>
              </w:rPr>
              <w:t>Ambientes distribuidos</w:t>
            </w:r>
            <w:r w:rsidRPr="005E2369">
              <w:rPr>
                <w:rFonts w:ascii="Arial" w:hAnsi="Arial" w:cs="Arial"/>
                <w:color w:val="222222"/>
                <w:lang w:val="es-CO" w:eastAsia="es-CO"/>
              </w:rPr>
              <w:t>:</w:t>
            </w:r>
            <w:r>
              <w:rPr>
                <w:rFonts w:ascii="Arial" w:hAnsi="Arial" w:cs="Arial"/>
                <w:color w:val="222222"/>
                <w:lang w:val="es-CO" w:eastAsia="es-CO"/>
              </w:rPr>
              <w:t xml:space="preserve"> conceptos, orientaciones, características.</w:t>
            </w:r>
          </w:p>
          <w:p w14:paraId="22E3F637" w14:textId="77777777" w:rsidR="00394DFB" w:rsidRDefault="00394DFB" w:rsidP="00394DFB">
            <w:pPr>
              <w:numPr>
                <w:ilvl w:val="0"/>
                <w:numId w:val="47"/>
              </w:numPr>
              <w:shd w:val="clear" w:color="auto" w:fill="FFFFFF"/>
              <w:jc w:val="both"/>
              <w:rPr>
                <w:rFonts w:ascii="Arial" w:hAnsi="Arial" w:cs="Arial"/>
                <w:color w:val="222222"/>
                <w:lang w:val="es-CO" w:eastAsia="es-CO"/>
              </w:rPr>
            </w:pPr>
            <w:r>
              <w:rPr>
                <w:rFonts w:ascii="Arial" w:hAnsi="Arial" w:cs="Arial"/>
                <w:b/>
                <w:bCs/>
                <w:color w:val="222222"/>
                <w:lang w:val="es-CO" w:eastAsia="es-CO"/>
              </w:rPr>
              <w:t>Hosting y dominio</w:t>
            </w:r>
            <w:r w:rsidRPr="00826727">
              <w:rPr>
                <w:rFonts w:ascii="Arial" w:hAnsi="Arial" w:cs="Arial"/>
                <w:color w:val="222222"/>
                <w:lang w:val="es-CO" w:eastAsia="es-CO"/>
              </w:rPr>
              <w:t>:</w:t>
            </w:r>
            <w:r>
              <w:rPr>
                <w:rFonts w:ascii="Arial" w:hAnsi="Arial" w:cs="Arial"/>
                <w:color w:val="222222"/>
                <w:lang w:val="es-CO" w:eastAsia="es-CO"/>
              </w:rPr>
              <w:t xml:space="preserve"> tipos, configuraciones, gestores de contenidos.</w:t>
            </w:r>
          </w:p>
          <w:p w14:paraId="1E69729A" w14:textId="77777777" w:rsidR="00394DFB" w:rsidRDefault="00394DFB" w:rsidP="00394DFB">
            <w:pPr>
              <w:numPr>
                <w:ilvl w:val="0"/>
                <w:numId w:val="47"/>
              </w:numPr>
              <w:shd w:val="clear" w:color="auto" w:fill="FFFFFF"/>
              <w:jc w:val="both"/>
              <w:rPr>
                <w:rFonts w:ascii="Arial" w:hAnsi="Arial" w:cs="Arial"/>
                <w:color w:val="222222"/>
                <w:lang w:val="es-CO" w:eastAsia="es-CO"/>
              </w:rPr>
            </w:pPr>
            <w:r>
              <w:rPr>
                <w:rFonts w:ascii="Arial" w:hAnsi="Arial" w:cs="Arial"/>
                <w:b/>
                <w:bCs/>
                <w:color w:val="222222"/>
                <w:lang w:val="es-CO" w:eastAsia="es-CO"/>
              </w:rPr>
              <w:t>FTP</w:t>
            </w:r>
            <w:r w:rsidRPr="00826727">
              <w:rPr>
                <w:rFonts w:ascii="Arial" w:hAnsi="Arial" w:cs="Arial"/>
                <w:color w:val="222222"/>
                <w:lang w:val="es-CO" w:eastAsia="es-CO"/>
              </w:rPr>
              <w:t>:</w:t>
            </w:r>
            <w:r>
              <w:rPr>
                <w:rFonts w:ascii="Arial" w:hAnsi="Arial" w:cs="Arial"/>
                <w:color w:val="222222"/>
                <w:lang w:val="es-CO" w:eastAsia="es-CO"/>
              </w:rPr>
              <w:t xml:space="preserve"> concepto, transferencia de archivos.</w:t>
            </w:r>
          </w:p>
          <w:p w14:paraId="4E5E3085" w14:textId="77777777" w:rsidR="00394DFB" w:rsidRPr="004C6C8F" w:rsidRDefault="00394DFB" w:rsidP="00E64FAD">
            <w:pPr>
              <w:shd w:val="clear" w:color="auto" w:fill="FFFFFF"/>
              <w:ind w:left="1080"/>
              <w:jc w:val="both"/>
              <w:rPr>
                <w:rFonts w:ascii="Arial" w:eastAsia="Arial" w:hAnsi="Arial" w:cs="Arial"/>
                <w:b/>
                <w:lang w:val="es-CO"/>
              </w:rPr>
            </w:pPr>
            <w:r>
              <w:rPr>
                <w:rFonts w:ascii="Arial" w:hAnsi="Arial" w:cs="Arial"/>
                <w:color w:val="222222"/>
                <w:lang w:val="es-CO" w:eastAsia="es-CO"/>
              </w:rPr>
              <w:t xml:space="preserve"> </w:t>
            </w:r>
          </w:p>
          <w:p w14:paraId="0E784F76" w14:textId="77777777" w:rsidR="00394DFB" w:rsidRPr="00175510" w:rsidRDefault="00394DFB" w:rsidP="00E64FAD">
            <w:pPr>
              <w:pStyle w:val="Normal1"/>
              <w:rPr>
                <w:rFonts w:ascii="Arial" w:hAnsi="Arial" w:cs="Arial"/>
                <w:szCs w:val="24"/>
              </w:rPr>
            </w:pPr>
            <w:r w:rsidRPr="00B25891">
              <w:rPr>
                <w:rFonts w:ascii="Arial" w:eastAsia="Arial" w:hAnsi="Arial" w:cs="Arial"/>
                <w:b/>
                <w:szCs w:val="24"/>
              </w:rPr>
              <w:t>220501097</w:t>
            </w:r>
            <w:r w:rsidRPr="00175510">
              <w:rPr>
                <w:rFonts w:ascii="Arial" w:eastAsia="Arial" w:hAnsi="Arial" w:cs="Arial"/>
                <w:b/>
                <w:szCs w:val="24"/>
              </w:rPr>
              <w:t xml:space="preserve"> 02 </w:t>
            </w:r>
            <w:r w:rsidRPr="00473C43">
              <w:rPr>
                <w:rFonts w:ascii="Arial" w:eastAsia="Arial" w:hAnsi="Arial" w:cs="Arial"/>
                <w:szCs w:val="24"/>
              </w:rPr>
              <w:t>Desplegar la solución de software de acuerdo con la arquitectura y las políticas establecidas.</w:t>
            </w:r>
          </w:p>
          <w:p w14:paraId="388D1FFC" w14:textId="77777777" w:rsidR="00394DFB" w:rsidRPr="00175510" w:rsidRDefault="00394DFB" w:rsidP="00E64FAD">
            <w:pPr>
              <w:pStyle w:val="Normal1"/>
              <w:rPr>
                <w:rFonts w:ascii="Arial" w:hAnsi="Arial" w:cs="Arial"/>
                <w:szCs w:val="24"/>
              </w:rPr>
            </w:pPr>
          </w:p>
          <w:p w14:paraId="1910D047" w14:textId="77777777" w:rsidR="00394DFB" w:rsidRPr="00175510" w:rsidRDefault="00394DFB" w:rsidP="00394DFB">
            <w:pPr>
              <w:pStyle w:val="Normal1"/>
              <w:numPr>
                <w:ilvl w:val="0"/>
                <w:numId w:val="47"/>
              </w:numPr>
              <w:jc w:val="both"/>
              <w:rPr>
                <w:rFonts w:ascii="Arial" w:eastAsia="Arial" w:hAnsi="Arial" w:cs="Arial"/>
                <w:b/>
                <w:color w:val="222222"/>
                <w:szCs w:val="24"/>
              </w:rPr>
            </w:pPr>
            <w:r w:rsidRPr="00175510">
              <w:rPr>
                <w:rFonts w:ascii="Arial" w:eastAsia="Arial" w:hAnsi="Arial" w:cs="Arial"/>
                <w:b/>
                <w:color w:val="222222"/>
                <w:szCs w:val="24"/>
              </w:rPr>
              <w:t xml:space="preserve">Contexto del ambiente de </w:t>
            </w:r>
            <w:r>
              <w:rPr>
                <w:rFonts w:ascii="Arial" w:eastAsia="Arial" w:hAnsi="Arial" w:cs="Arial"/>
                <w:b/>
                <w:color w:val="222222"/>
                <w:szCs w:val="24"/>
              </w:rPr>
              <w:t>producción</w:t>
            </w:r>
            <w:r w:rsidRPr="00175510">
              <w:rPr>
                <w:rFonts w:ascii="Arial" w:eastAsia="Arial" w:hAnsi="Arial" w:cs="Arial"/>
                <w:b/>
                <w:color w:val="222222"/>
                <w:szCs w:val="24"/>
              </w:rPr>
              <w:t xml:space="preserve">: </w:t>
            </w:r>
            <w:r w:rsidRPr="00175510">
              <w:rPr>
                <w:rFonts w:ascii="Arial" w:eastAsia="Arial" w:hAnsi="Arial" w:cs="Arial"/>
                <w:color w:val="222222"/>
                <w:szCs w:val="24"/>
              </w:rPr>
              <w:t xml:space="preserve">ubicación de los servidores, </w:t>
            </w:r>
            <w:r>
              <w:rPr>
                <w:rFonts w:ascii="Arial" w:eastAsia="Arial" w:hAnsi="Arial" w:cs="Arial"/>
                <w:color w:val="222222"/>
                <w:szCs w:val="24"/>
              </w:rPr>
              <w:t>sistema operativo de red,</w:t>
            </w:r>
            <w:r w:rsidRPr="00175510">
              <w:rPr>
                <w:rFonts w:ascii="Arial" w:eastAsia="Arial" w:hAnsi="Arial" w:cs="Arial"/>
                <w:color w:val="222222"/>
                <w:szCs w:val="24"/>
              </w:rPr>
              <w:t xml:space="preserve"> polí</w:t>
            </w:r>
            <w:r>
              <w:rPr>
                <w:rFonts w:ascii="Arial" w:eastAsia="Arial" w:hAnsi="Arial" w:cs="Arial"/>
                <w:color w:val="222222"/>
                <w:szCs w:val="24"/>
              </w:rPr>
              <w:t>ticas de seguridad</w:t>
            </w:r>
            <w:r w:rsidRPr="00175510">
              <w:rPr>
                <w:rFonts w:ascii="Arial" w:eastAsia="Arial" w:hAnsi="Arial" w:cs="Arial"/>
                <w:color w:val="222222"/>
                <w:szCs w:val="24"/>
              </w:rPr>
              <w:t>, configuración del sistema</w:t>
            </w:r>
            <w:r>
              <w:rPr>
                <w:rFonts w:ascii="Arial" w:eastAsia="Arial" w:hAnsi="Arial" w:cs="Arial"/>
                <w:color w:val="222222"/>
                <w:szCs w:val="24"/>
              </w:rPr>
              <w:t xml:space="preserve"> (servidores, clientes)</w:t>
            </w:r>
            <w:r w:rsidRPr="00175510">
              <w:rPr>
                <w:rFonts w:ascii="Arial" w:eastAsia="Arial" w:hAnsi="Arial" w:cs="Arial"/>
                <w:color w:val="222222"/>
                <w:szCs w:val="24"/>
              </w:rPr>
              <w:t>.</w:t>
            </w:r>
          </w:p>
          <w:p w14:paraId="35130371" w14:textId="77777777" w:rsidR="00394DFB" w:rsidRPr="00175510" w:rsidRDefault="00394DFB" w:rsidP="00394DFB">
            <w:pPr>
              <w:pStyle w:val="Normal1"/>
              <w:numPr>
                <w:ilvl w:val="0"/>
                <w:numId w:val="47"/>
              </w:numPr>
              <w:jc w:val="both"/>
              <w:rPr>
                <w:rFonts w:ascii="Arial" w:eastAsia="Arial" w:hAnsi="Arial" w:cs="Arial"/>
                <w:b/>
                <w:color w:val="222222"/>
                <w:szCs w:val="24"/>
              </w:rPr>
            </w:pPr>
            <w:r>
              <w:rPr>
                <w:rFonts w:ascii="Arial" w:eastAsia="Arial" w:hAnsi="Arial" w:cs="Arial"/>
                <w:b/>
                <w:color w:val="222222"/>
                <w:szCs w:val="24"/>
              </w:rPr>
              <w:t>Distribución del software</w:t>
            </w:r>
            <w:r w:rsidRPr="00175510">
              <w:rPr>
                <w:rFonts w:ascii="Arial" w:eastAsia="Arial" w:hAnsi="Arial" w:cs="Arial"/>
                <w:b/>
                <w:color w:val="222222"/>
                <w:szCs w:val="24"/>
              </w:rPr>
              <w:t xml:space="preserve">: </w:t>
            </w:r>
            <w:r>
              <w:rPr>
                <w:rFonts w:ascii="Arial" w:eastAsia="Arial" w:hAnsi="Arial" w:cs="Arial"/>
                <w:color w:val="222222"/>
                <w:szCs w:val="24"/>
              </w:rPr>
              <w:t>procedimiento</w:t>
            </w:r>
            <w:r w:rsidRPr="00175510">
              <w:rPr>
                <w:rFonts w:ascii="Arial" w:eastAsia="Arial" w:hAnsi="Arial" w:cs="Arial"/>
                <w:color w:val="222222"/>
                <w:szCs w:val="24"/>
              </w:rPr>
              <w:t xml:space="preserve"> </w:t>
            </w:r>
            <w:r>
              <w:rPr>
                <w:rFonts w:ascii="Arial" w:eastAsia="Arial" w:hAnsi="Arial" w:cs="Arial"/>
                <w:color w:val="222222"/>
                <w:szCs w:val="24"/>
              </w:rPr>
              <w:t>liberación del software, organización de archivos</w:t>
            </w:r>
          </w:p>
          <w:p w14:paraId="3577E31D" w14:textId="77777777" w:rsidR="00394DFB" w:rsidRPr="00175510" w:rsidRDefault="00394DFB" w:rsidP="00394DFB">
            <w:pPr>
              <w:pStyle w:val="Normal1"/>
              <w:numPr>
                <w:ilvl w:val="0"/>
                <w:numId w:val="47"/>
              </w:numPr>
              <w:jc w:val="both"/>
              <w:rPr>
                <w:rFonts w:ascii="Arial" w:eastAsia="Arial" w:hAnsi="Arial" w:cs="Arial"/>
                <w:color w:val="222222"/>
                <w:szCs w:val="24"/>
              </w:rPr>
            </w:pPr>
            <w:r w:rsidRPr="00175510">
              <w:rPr>
                <w:rFonts w:ascii="Arial" w:eastAsia="Arial" w:hAnsi="Arial" w:cs="Arial"/>
                <w:b/>
                <w:color w:val="222222"/>
                <w:szCs w:val="24"/>
              </w:rPr>
              <w:t>Cloud Computing</w:t>
            </w:r>
            <w:r w:rsidRPr="00175510">
              <w:rPr>
                <w:rFonts w:ascii="Arial" w:eastAsia="Arial" w:hAnsi="Arial" w:cs="Arial"/>
                <w:color w:val="222222"/>
                <w:szCs w:val="24"/>
              </w:rPr>
              <w:t xml:space="preserve">: conceptos, diseño, tecnologías y principales herramientas para trabajar en la nube, servicios y proveedores </w:t>
            </w:r>
            <w:proofErr w:type="spellStart"/>
            <w:r w:rsidRPr="00175510">
              <w:rPr>
                <w:rFonts w:ascii="Arial" w:eastAsia="Arial" w:hAnsi="Arial" w:cs="Arial"/>
                <w:color w:val="222222"/>
                <w:szCs w:val="24"/>
              </w:rPr>
              <w:t>cloud</w:t>
            </w:r>
            <w:proofErr w:type="spellEnd"/>
            <w:r w:rsidRPr="00175510">
              <w:rPr>
                <w:rFonts w:ascii="Arial" w:eastAsia="Arial" w:hAnsi="Arial" w:cs="Arial"/>
                <w:color w:val="222222"/>
                <w:szCs w:val="24"/>
              </w:rPr>
              <w:t xml:space="preserve"> de relevancia, costos. </w:t>
            </w:r>
          </w:p>
          <w:p w14:paraId="535099F0" w14:textId="77777777" w:rsidR="00394DFB" w:rsidRPr="00175510" w:rsidRDefault="00394DFB" w:rsidP="00E64FAD">
            <w:pPr>
              <w:pStyle w:val="Normal1"/>
              <w:jc w:val="both"/>
              <w:rPr>
                <w:rFonts w:ascii="Arial" w:hAnsi="Arial" w:cs="Arial"/>
                <w:b/>
                <w:szCs w:val="24"/>
              </w:rPr>
            </w:pPr>
          </w:p>
          <w:p w14:paraId="562E7430" w14:textId="77777777" w:rsidR="00394DFB" w:rsidRPr="00473C43" w:rsidRDefault="00394DFB" w:rsidP="00EE40B7">
            <w:pPr>
              <w:pStyle w:val="Normal1"/>
              <w:jc w:val="both"/>
              <w:rPr>
                <w:rFonts w:ascii="Arial" w:hAnsi="Arial" w:cs="Arial"/>
                <w:szCs w:val="24"/>
              </w:rPr>
            </w:pPr>
            <w:r w:rsidRPr="00B25891">
              <w:rPr>
                <w:rFonts w:ascii="Arial" w:eastAsia="Arial" w:hAnsi="Arial" w:cs="Arial"/>
                <w:b/>
                <w:szCs w:val="24"/>
              </w:rPr>
              <w:t>220501097</w:t>
            </w:r>
            <w:r w:rsidRPr="00175510">
              <w:rPr>
                <w:rFonts w:ascii="Arial" w:eastAsia="Arial" w:hAnsi="Arial" w:cs="Arial"/>
                <w:b/>
                <w:szCs w:val="24"/>
              </w:rPr>
              <w:t xml:space="preserve"> 03 </w:t>
            </w:r>
            <w:r w:rsidRPr="00473C43">
              <w:rPr>
                <w:rFonts w:ascii="Arial" w:eastAsia="Arial" w:hAnsi="Arial" w:cs="Arial"/>
                <w:szCs w:val="24"/>
              </w:rPr>
              <w:t>Documentar el proceso de implantación de software siguiendo estándares de calidad.</w:t>
            </w:r>
          </w:p>
          <w:p w14:paraId="4F2C33C6" w14:textId="77777777" w:rsidR="00394DFB" w:rsidRPr="00175510" w:rsidRDefault="00394DFB" w:rsidP="00E64FAD">
            <w:pPr>
              <w:pStyle w:val="Normal1"/>
              <w:rPr>
                <w:rFonts w:ascii="Arial" w:hAnsi="Arial" w:cs="Arial"/>
                <w:szCs w:val="24"/>
              </w:rPr>
            </w:pPr>
          </w:p>
          <w:p w14:paraId="6DCB00B4" w14:textId="77777777" w:rsidR="00394DFB" w:rsidRPr="00175510" w:rsidRDefault="00394DFB" w:rsidP="00394DFB">
            <w:pPr>
              <w:pStyle w:val="Normal1"/>
              <w:numPr>
                <w:ilvl w:val="0"/>
                <w:numId w:val="47"/>
              </w:numPr>
              <w:contextualSpacing/>
              <w:rPr>
                <w:rFonts w:ascii="Arial" w:eastAsia="Arial" w:hAnsi="Arial" w:cs="Arial"/>
                <w:szCs w:val="24"/>
              </w:rPr>
            </w:pPr>
            <w:r w:rsidRPr="00175510">
              <w:rPr>
                <w:rFonts w:ascii="Arial" w:eastAsia="Arial" w:hAnsi="Arial" w:cs="Arial"/>
                <w:b/>
                <w:color w:val="222222"/>
                <w:szCs w:val="24"/>
              </w:rPr>
              <w:t>Manuales</w:t>
            </w:r>
            <w:r>
              <w:rPr>
                <w:rFonts w:ascii="Arial" w:eastAsia="Arial" w:hAnsi="Arial" w:cs="Arial"/>
                <w:b/>
                <w:color w:val="222222"/>
                <w:szCs w:val="24"/>
              </w:rPr>
              <w:t xml:space="preserve"> técnicos</w:t>
            </w:r>
            <w:r w:rsidRPr="00175510">
              <w:rPr>
                <w:rFonts w:ascii="Arial" w:eastAsia="Arial" w:hAnsi="Arial" w:cs="Arial"/>
                <w:b/>
                <w:color w:val="222222"/>
                <w:szCs w:val="24"/>
              </w:rPr>
              <w:t xml:space="preserve">: </w:t>
            </w:r>
            <w:r w:rsidRPr="00175510">
              <w:rPr>
                <w:rFonts w:ascii="Arial" w:eastAsia="Arial" w:hAnsi="Arial" w:cs="Arial"/>
                <w:color w:val="222222"/>
                <w:szCs w:val="24"/>
              </w:rPr>
              <w:t xml:space="preserve">tipos, </w:t>
            </w:r>
            <w:r>
              <w:rPr>
                <w:rFonts w:ascii="Arial" w:eastAsia="Arial" w:hAnsi="Arial" w:cs="Arial"/>
                <w:color w:val="222222"/>
                <w:szCs w:val="24"/>
              </w:rPr>
              <w:t xml:space="preserve">ayudas en línea, </w:t>
            </w:r>
            <w:r w:rsidRPr="00175510">
              <w:rPr>
                <w:rFonts w:ascii="Arial" w:eastAsia="Arial" w:hAnsi="Arial" w:cs="Arial"/>
                <w:color w:val="222222"/>
                <w:szCs w:val="24"/>
              </w:rPr>
              <w:t>técnicas de presentación de trabajos escritos, redacción, ortografía.</w:t>
            </w:r>
          </w:p>
          <w:p w14:paraId="1FE6E810" w14:textId="77777777" w:rsidR="00394DFB" w:rsidRPr="002D1E67" w:rsidRDefault="00394DFB" w:rsidP="00394DFB">
            <w:pPr>
              <w:pStyle w:val="Normal1"/>
              <w:numPr>
                <w:ilvl w:val="0"/>
                <w:numId w:val="47"/>
              </w:numPr>
              <w:contextualSpacing/>
              <w:jc w:val="both"/>
              <w:rPr>
                <w:rFonts w:ascii="Arial" w:eastAsia="Arial" w:hAnsi="Arial" w:cs="Arial"/>
                <w:b/>
                <w:szCs w:val="24"/>
              </w:rPr>
            </w:pPr>
            <w:r w:rsidRPr="00175510">
              <w:rPr>
                <w:rFonts w:ascii="Arial" w:eastAsia="Arial" w:hAnsi="Arial" w:cs="Arial"/>
                <w:b/>
                <w:color w:val="222222"/>
                <w:szCs w:val="24"/>
              </w:rPr>
              <w:t>Informes técnicos</w:t>
            </w:r>
            <w:r w:rsidRPr="00175510">
              <w:rPr>
                <w:rFonts w:ascii="Arial" w:eastAsia="Arial" w:hAnsi="Arial" w:cs="Arial"/>
                <w:color w:val="222222"/>
                <w:szCs w:val="24"/>
              </w:rPr>
              <w:t>: definición, características, contenido.</w:t>
            </w:r>
          </w:p>
          <w:p w14:paraId="78616C3A" w14:textId="77777777" w:rsidR="00394DFB" w:rsidRPr="00175510" w:rsidRDefault="00394DFB" w:rsidP="00E64FAD">
            <w:pPr>
              <w:pStyle w:val="Normal1"/>
              <w:ind w:left="720"/>
              <w:contextualSpacing/>
              <w:jc w:val="both"/>
              <w:rPr>
                <w:rFonts w:ascii="Arial" w:eastAsia="Arial" w:hAnsi="Arial" w:cs="Arial"/>
                <w:b/>
                <w:szCs w:val="24"/>
              </w:rPr>
            </w:pPr>
          </w:p>
          <w:p w14:paraId="4C81D2AC" w14:textId="77777777" w:rsidR="00394DFB" w:rsidRPr="00473C43" w:rsidRDefault="00394DFB" w:rsidP="00E64FAD">
            <w:pPr>
              <w:pStyle w:val="Normal1"/>
              <w:jc w:val="both"/>
              <w:rPr>
                <w:rFonts w:ascii="Arial" w:hAnsi="Arial" w:cs="Arial"/>
                <w:szCs w:val="24"/>
              </w:rPr>
            </w:pPr>
            <w:r w:rsidRPr="00B25891">
              <w:rPr>
                <w:rFonts w:ascii="Arial" w:eastAsia="Arial" w:hAnsi="Arial" w:cs="Arial"/>
                <w:b/>
                <w:szCs w:val="24"/>
              </w:rPr>
              <w:t>220501097</w:t>
            </w:r>
            <w:r>
              <w:rPr>
                <w:rFonts w:ascii="Arial" w:eastAsia="Arial" w:hAnsi="Arial" w:cs="Arial"/>
                <w:szCs w:val="24"/>
              </w:rPr>
              <w:t xml:space="preserve"> </w:t>
            </w:r>
            <w:r w:rsidRPr="00175510">
              <w:rPr>
                <w:rFonts w:ascii="Arial" w:eastAsia="Arial" w:hAnsi="Arial" w:cs="Arial"/>
                <w:b/>
                <w:szCs w:val="24"/>
              </w:rPr>
              <w:t xml:space="preserve">04 </w:t>
            </w:r>
            <w:r w:rsidRPr="00473C43">
              <w:rPr>
                <w:rFonts w:ascii="Arial" w:eastAsia="Arial" w:hAnsi="Arial" w:cs="Arial"/>
                <w:szCs w:val="24"/>
              </w:rPr>
              <w:t>Entregar la solución informática de acuerdo con los niveles de servicio establecidos</w:t>
            </w:r>
          </w:p>
          <w:p w14:paraId="2B7BF604" w14:textId="77777777" w:rsidR="00394DFB" w:rsidRPr="00175510" w:rsidRDefault="00394DFB" w:rsidP="00E64FAD">
            <w:pPr>
              <w:pStyle w:val="Normal1"/>
              <w:rPr>
                <w:rFonts w:ascii="Arial" w:hAnsi="Arial" w:cs="Arial"/>
                <w:szCs w:val="24"/>
              </w:rPr>
            </w:pPr>
          </w:p>
          <w:p w14:paraId="4D99AFA6" w14:textId="77777777" w:rsidR="00394DFB" w:rsidRPr="002D1E67" w:rsidRDefault="00394DFB" w:rsidP="00394DFB">
            <w:pPr>
              <w:pStyle w:val="Normal1"/>
              <w:numPr>
                <w:ilvl w:val="0"/>
                <w:numId w:val="47"/>
              </w:numPr>
              <w:contextualSpacing/>
              <w:jc w:val="both"/>
              <w:rPr>
                <w:rFonts w:ascii="Arial" w:eastAsia="Arial" w:hAnsi="Arial" w:cs="Arial"/>
                <w:szCs w:val="24"/>
              </w:rPr>
            </w:pPr>
            <w:r w:rsidRPr="00175510">
              <w:rPr>
                <w:rFonts w:ascii="Arial" w:eastAsia="Arial" w:hAnsi="Arial" w:cs="Arial"/>
                <w:b/>
                <w:color w:val="222222"/>
                <w:szCs w:val="24"/>
              </w:rPr>
              <w:t>Capacitación</w:t>
            </w:r>
            <w:r w:rsidRPr="00175510">
              <w:rPr>
                <w:rFonts w:ascii="Arial" w:eastAsia="Arial" w:hAnsi="Arial" w:cs="Arial"/>
                <w:color w:val="222222"/>
                <w:szCs w:val="24"/>
              </w:rPr>
              <w:t>: técnicas de comunicación oral, planes de capacitación y elaboración de materiales de apoyo.</w:t>
            </w:r>
          </w:p>
          <w:p w14:paraId="1BF455FD" w14:textId="77777777" w:rsidR="00394DFB" w:rsidRPr="00794610" w:rsidRDefault="00394DFB" w:rsidP="00394DFB">
            <w:pPr>
              <w:pStyle w:val="Normal1"/>
              <w:numPr>
                <w:ilvl w:val="0"/>
                <w:numId w:val="47"/>
              </w:numPr>
              <w:contextualSpacing/>
              <w:jc w:val="both"/>
              <w:rPr>
                <w:rFonts w:ascii="Arial" w:eastAsia="Arial" w:hAnsi="Arial" w:cs="Arial"/>
                <w:szCs w:val="24"/>
              </w:rPr>
            </w:pPr>
            <w:r>
              <w:rPr>
                <w:rFonts w:ascii="Arial" w:eastAsia="Arial" w:hAnsi="Arial" w:cs="Arial"/>
                <w:b/>
                <w:color w:val="222222"/>
                <w:szCs w:val="24"/>
              </w:rPr>
              <w:t xml:space="preserve">Actas de entrega: </w:t>
            </w:r>
            <w:r w:rsidRPr="002D1E67">
              <w:rPr>
                <w:rFonts w:ascii="Arial" w:eastAsia="Arial" w:hAnsi="Arial" w:cs="Arial"/>
                <w:color w:val="222222"/>
                <w:szCs w:val="24"/>
              </w:rPr>
              <w:t>formato</w:t>
            </w:r>
            <w:r>
              <w:rPr>
                <w:rFonts w:ascii="Arial" w:eastAsia="Arial" w:hAnsi="Arial" w:cs="Arial"/>
                <w:color w:val="222222"/>
                <w:szCs w:val="24"/>
              </w:rPr>
              <w:t>, diligenciamiento</w:t>
            </w:r>
            <w:r w:rsidRPr="00175510">
              <w:rPr>
                <w:rFonts w:ascii="Arial" w:eastAsia="Arial" w:hAnsi="Arial" w:cs="Arial"/>
                <w:color w:val="222222"/>
                <w:szCs w:val="24"/>
              </w:rPr>
              <w:t xml:space="preserve"> </w:t>
            </w:r>
          </w:p>
          <w:p w14:paraId="41A93F06" w14:textId="0CEA2091" w:rsidR="00394DFB" w:rsidRPr="00175510" w:rsidRDefault="00394DFB" w:rsidP="00EE40B7">
            <w:pPr>
              <w:pStyle w:val="Normal1"/>
              <w:numPr>
                <w:ilvl w:val="0"/>
                <w:numId w:val="47"/>
              </w:numPr>
              <w:contextualSpacing/>
              <w:jc w:val="both"/>
              <w:rPr>
                <w:rFonts w:ascii="Arial" w:eastAsia="Arial" w:hAnsi="Arial" w:cs="Arial"/>
                <w:color w:val="222222"/>
                <w:szCs w:val="24"/>
              </w:rPr>
            </w:pPr>
            <w:r w:rsidRPr="000F0E60">
              <w:rPr>
                <w:rFonts w:ascii="Arial" w:eastAsia="Arial" w:hAnsi="Arial" w:cs="Arial"/>
                <w:b/>
                <w:color w:val="222222"/>
                <w:szCs w:val="24"/>
              </w:rPr>
              <w:t>Pruebas:</w:t>
            </w:r>
            <w:r>
              <w:rPr>
                <w:rFonts w:ascii="Arial" w:eastAsia="Arial" w:hAnsi="Arial" w:cs="Arial"/>
                <w:color w:val="222222"/>
                <w:szCs w:val="24"/>
              </w:rPr>
              <w:t xml:space="preserve"> </w:t>
            </w:r>
            <w:r w:rsidRPr="000F0E60">
              <w:rPr>
                <w:rFonts w:ascii="Arial" w:eastAsia="Arial" w:hAnsi="Arial" w:cs="Arial"/>
                <w:color w:val="222222"/>
                <w:szCs w:val="24"/>
              </w:rPr>
              <w:t>aceptación</w:t>
            </w:r>
            <w:r>
              <w:rPr>
                <w:rFonts w:ascii="Arial" w:eastAsia="Arial" w:hAnsi="Arial" w:cs="Arial"/>
                <w:color w:val="222222"/>
                <w:szCs w:val="24"/>
              </w:rPr>
              <w:t>, seguridad, rendimiento.</w:t>
            </w:r>
            <w:r w:rsidRPr="000F0E60">
              <w:rPr>
                <w:rFonts w:ascii="Arial" w:eastAsia="Arial" w:hAnsi="Arial" w:cs="Arial"/>
                <w:color w:val="222222"/>
                <w:szCs w:val="24"/>
              </w:rPr>
              <w:t xml:space="preserve"> </w:t>
            </w:r>
          </w:p>
        </w:tc>
      </w:tr>
      <w:tr w:rsidR="00394DFB" w:rsidRPr="00175510" w14:paraId="5A776338"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E6E6E6"/>
            <w:tcMar>
              <w:top w:w="100" w:type="dxa"/>
              <w:left w:w="115" w:type="dxa"/>
              <w:bottom w:w="100" w:type="dxa"/>
              <w:right w:w="115" w:type="dxa"/>
            </w:tcMar>
          </w:tcPr>
          <w:p w14:paraId="7B147271" w14:textId="77777777" w:rsidR="00394DFB" w:rsidRPr="00175510" w:rsidRDefault="00394DFB" w:rsidP="00E64FAD">
            <w:pPr>
              <w:pStyle w:val="Normal1"/>
              <w:rPr>
                <w:rFonts w:ascii="Arial" w:eastAsia="Arial" w:hAnsi="Arial" w:cs="Arial"/>
                <w:b/>
                <w:szCs w:val="24"/>
              </w:rPr>
            </w:pPr>
            <w:r w:rsidRPr="00175510">
              <w:rPr>
                <w:rFonts w:ascii="Arial" w:eastAsia="Arial" w:hAnsi="Arial" w:cs="Arial"/>
                <w:b/>
                <w:szCs w:val="24"/>
              </w:rPr>
              <w:lastRenderedPageBreak/>
              <w:t>3.2 DE PROCESO</w:t>
            </w:r>
          </w:p>
        </w:tc>
      </w:tr>
      <w:tr w:rsidR="00394DFB" w:rsidRPr="00175510" w14:paraId="5BC4487E"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31263316" w14:textId="77777777" w:rsidR="00394DFB" w:rsidRPr="00473C43" w:rsidRDefault="00394DFB" w:rsidP="00E64FAD">
            <w:pPr>
              <w:autoSpaceDE w:val="0"/>
              <w:autoSpaceDN w:val="0"/>
              <w:adjustRightInd w:val="0"/>
              <w:jc w:val="both"/>
              <w:rPr>
                <w:rFonts w:ascii="Arial" w:hAnsi="Arial" w:cs="Arial"/>
                <w:lang w:val="es-CO" w:eastAsia="es-CO"/>
              </w:rPr>
            </w:pPr>
            <w:r w:rsidRPr="00B25891">
              <w:rPr>
                <w:rFonts w:ascii="Arial" w:eastAsia="Arial" w:hAnsi="Arial" w:cs="Arial"/>
                <w:b/>
              </w:rPr>
              <w:t>220501097</w:t>
            </w:r>
            <w:r>
              <w:rPr>
                <w:rFonts w:ascii="Arial" w:eastAsia="Arial" w:hAnsi="Arial" w:cs="Arial"/>
              </w:rPr>
              <w:t xml:space="preserve"> </w:t>
            </w:r>
            <w:r w:rsidRPr="00175510">
              <w:rPr>
                <w:rFonts w:ascii="Arial" w:eastAsia="Arial" w:hAnsi="Arial" w:cs="Arial"/>
                <w:b/>
              </w:rPr>
              <w:t xml:space="preserve">01 </w:t>
            </w:r>
            <w:r w:rsidRPr="00473C43">
              <w:rPr>
                <w:rFonts w:ascii="Arial" w:hAnsi="Arial" w:cs="Arial"/>
                <w:lang w:val="es-CO" w:eastAsia="es-CO"/>
              </w:rPr>
              <w:t>Planear actividades de implantación del software de acuerdo con las condiciones de la solución informática.</w:t>
            </w:r>
          </w:p>
          <w:p w14:paraId="2182A15F" w14:textId="77777777" w:rsidR="00394DFB" w:rsidRDefault="00394DFB" w:rsidP="00394DFB">
            <w:pPr>
              <w:pStyle w:val="Normal1"/>
              <w:numPr>
                <w:ilvl w:val="0"/>
                <w:numId w:val="71"/>
              </w:numPr>
              <w:rPr>
                <w:rFonts w:ascii="Arial" w:eastAsia="Arial" w:hAnsi="Arial" w:cs="Arial"/>
                <w:szCs w:val="24"/>
              </w:rPr>
            </w:pPr>
            <w:r>
              <w:rPr>
                <w:rFonts w:ascii="Arial" w:eastAsia="Arial" w:hAnsi="Arial" w:cs="Arial"/>
                <w:szCs w:val="24"/>
              </w:rPr>
              <w:t xml:space="preserve">Preparar la plataforma tecnológica </w:t>
            </w:r>
          </w:p>
          <w:p w14:paraId="2B756CD7" w14:textId="77777777" w:rsidR="00394DFB" w:rsidRPr="007725BE" w:rsidRDefault="00394DFB" w:rsidP="00394DFB">
            <w:pPr>
              <w:pStyle w:val="Normal1"/>
              <w:numPr>
                <w:ilvl w:val="0"/>
                <w:numId w:val="71"/>
              </w:numPr>
              <w:contextualSpacing/>
              <w:jc w:val="both"/>
              <w:rPr>
                <w:rFonts w:ascii="Arial" w:eastAsia="Arial" w:hAnsi="Arial" w:cs="Arial"/>
                <w:color w:val="auto"/>
                <w:szCs w:val="24"/>
              </w:rPr>
            </w:pPr>
            <w:r w:rsidRPr="007725BE">
              <w:rPr>
                <w:rFonts w:ascii="Arial" w:eastAsia="Arial" w:hAnsi="Arial" w:cs="Arial"/>
                <w:color w:val="auto"/>
                <w:szCs w:val="24"/>
              </w:rPr>
              <w:lastRenderedPageBreak/>
              <w:t>Verificar el cumplimiento de las características mínimas de hardware requeridas por el software desarrollado.</w:t>
            </w:r>
          </w:p>
          <w:p w14:paraId="52DD37D7" w14:textId="77777777" w:rsidR="00394DFB" w:rsidRDefault="00394DFB" w:rsidP="00394DFB">
            <w:pPr>
              <w:pStyle w:val="Normal1"/>
              <w:numPr>
                <w:ilvl w:val="0"/>
                <w:numId w:val="71"/>
              </w:numPr>
              <w:rPr>
                <w:rFonts w:ascii="Arial" w:eastAsia="Arial" w:hAnsi="Arial" w:cs="Arial"/>
                <w:szCs w:val="24"/>
              </w:rPr>
            </w:pPr>
            <w:r>
              <w:rPr>
                <w:rFonts w:ascii="Arial" w:eastAsia="Arial" w:hAnsi="Arial" w:cs="Arial"/>
                <w:szCs w:val="24"/>
              </w:rPr>
              <w:t>Diseñar el plan de migración de datos.</w:t>
            </w:r>
          </w:p>
          <w:p w14:paraId="0BB414BE" w14:textId="77777777" w:rsidR="00394DFB" w:rsidRDefault="00394DFB" w:rsidP="00394DFB">
            <w:pPr>
              <w:pStyle w:val="Normal1"/>
              <w:numPr>
                <w:ilvl w:val="0"/>
                <w:numId w:val="71"/>
              </w:numPr>
              <w:rPr>
                <w:rFonts w:ascii="Arial" w:eastAsia="Arial" w:hAnsi="Arial" w:cs="Arial"/>
                <w:szCs w:val="24"/>
              </w:rPr>
            </w:pPr>
            <w:r>
              <w:rPr>
                <w:rFonts w:ascii="Arial" w:eastAsia="Arial" w:hAnsi="Arial" w:cs="Arial"/>
                <w:szCs w:val="24"/>
              </w:rPr>
              <w:t>Diseñar el plan de respaldo de los datos.</w:t>
            </w:r>
          </w:p>
          <w:p w14:paraId="168C6424" w14:textId="77777777" w:rsidR="00394DFB" w:rsidRPr="00A9580C" w:rsidRDefault="00394DFB" w:rsidP="00394DFB">
            <w:pPr>
              <w:pStyle w:val="Normal1"/>
              <w:numPr>
                <w:ilvl w:val="0"/>
                <w:numId w:val="71"/>
              </w:numPr>
              <w:jc w:val="both"/>
              <w:rPr>
                <w:rFonts w:ascii="Arial" w:eastAsia="Arial" w:hAnsi="Arial" w:cs="Arial"/>
                <w:b/>
                <w:szCs w:val="24"/>
              </w:rPr>
            </w:pPr>
            <w:r w:rsidRPr="00A9580C">
              <w:rPr>
                <w:rFonts w:ascii="Arial" w:eastAsia="Arial" w:hAnsi="Arial" w:cs="Arial"/>
                <w:szCs w:val="24"/>
              </w:rPr>
              <w:t xml:space="preserve">Elaborar el plan de instalación. </w:t>
            </w:r>
          </w:p>
          <w:p w14:paraId="22EA6583" w14:textId="77777777" w:rsidR="00394DFB" w:rsidRPr="00A9580C" w:rsidRDefault="00394DFB" w:rsidP="00E64FAD">
            <w:pPr>
              <w:pStyle w:val="Normal1"/>
              <w:ind w:left="720"/>
              <w:jc w:val="both"/>
              <w:rPr>
                <w:rFonts w:ascii="Arial" w:eastAsia="Arial" w:hAnsi="Arial" w:cs="Arial"/>
                <w:b/>
                <w:szCs w:val="24"/>
              </w:rPr>
            </w:pPr>
          </w:p>
          <w:p w14:paraId="1545216B" w14:textId="77777777" w:rsidR="00394DFB" w:rsidRPr="00473C43" w:rsidRDefault="00394DFB" w:rsidP="00E64FAD">
            <w:pPr>
              <w:pStyle w:val="Normal1"/>
              <w:rPr>
                <w:rFonts w:ascii="Arial" w:hAnsi="Arial" w:cs="Arial"/>
                <w:szCs w:val="24"/>
              </w:rPr>
            </w:pPr>
            <w:r w:rsidRPr="00B25891">
              <w:rPr>
                <w:rFonts w:ascii="Arial" w:eastAsia="Arial" w:hAnsi="Arial" w:cs="Arial"/>
                <w:b/>
                <w:szCs w:val="24"/>
              </w:rPr>
              <w:t>220501097</w:t>
            </w:r>
            <w:r w:rsidRPr="00175510">
              <w:rPr>
                <w:rFonts w:ascii="Arial" w:eastAsia="Arial" w:hAnsi="Arial" w:cs="Arial"/>
                <w:b/>
                <w:szCs w:val="24"/>
              </w:rPr>
              <w:t xml:space="preserve"> 02 </w:t>
            </w:r>
            <w:r w:rsidRPr="00473C43">
              <w:rPr>
                <w:rFonts w:ascii="Arial" w:eastAsia="Arial" w:hAnsi="Arial" w:cs="Arial"/>
                <w:szCs w:val="24"/>
              </w:rPr>
              <w:t>Desplegar la solución de software de acuerdo con la arquitectura y las políticas establecidas.</w:t>
            </w:r>
          </w:p>
          <w:p w14:paraId="181FBCA5" w14:textId="77777777" w:rsidR="00394DFB" w:rsidRDefault="00394DFB" w:rsidP="00E64FAD">
            <w:pPr>
              <w:pStyle w:val="Normal1"/>
              <w:rPr>
                <w:rFonts w:ascii="Arial" w:eastAsia="Arial" w:hAnsi="Arial" w:cs="Arial"/>
                <w:b/>
                <w:szCs w:val="24"/>
              </w:rPr>
            </w:pPr>
          </w:p>
          <w:p w14:paraId="1494D751" w14:textId="77777777" w:rsidR="00394DFB"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Generar copias de respaldo de los datos.</w:t>
            </w:r>
          </w:p>
          <w:p w14:paraId="2D14FBF2" w14:textId="77777777" w:rsidR="00394DFB"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Configurar los servicios requeridos</w:t>
            </w:r>
          </w:p>
          <w:p w14:paraId="19122B43" w14:textId="77777777" w:rsidR="00394DFB"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Configurar el s</w:t>
            </w:r>
            <w:r w:rsidRPr="00175510">
              <w:rPr>
                <w:rFonts w:ascii="Arial" w:eastAsia="Arial" w:hAnsi="Arial" w:cs="Arial"/>
                <w:szCs w:val="24"/>
              </w:rPr>
              <w:t>oftware en el  servidor</w:t>
            </w:r>
            <w:r>
              <w:rPr>
                <w:rFonts w:ascii="Arial" w:eastAsia="Arial" w:hAnsi="Arial" w:cs="Arial"/>
                <w:szCs w:val="24"/>
              </w:rPr>
              <w:t>.</w:t>
            </w:r>
          </w:p>
          <w:p w14:paraId="69127397" w14:textId="77777777" w:rsidR="00394DFB" w:rsidRPr="00D548B8"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Configurar el servidor de base de datos.</w:t>
            </w:r>
            <w:r w:rsidRPr="00D548B8">
              <w:rPr>
                <w:rFonts w:ascii="Arial" w:eastAsia="Arial" w:hAnsi="Arial" w:cs="Arial"/>
                <w:szCs w:val="24"/>
              </w:rPr>
              <w:t xml:space="preserve"> </w:t>
            </w:r>
          </w:p>
          <w:p w14:paraId="03E96849" w14:textId="77777777" w:rsidR="00394DFB" w:rsidRPr="00175510"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Hacer la migración de</w:t>
            </w:r>
            <w:r w:rsidRPr="00175510">
              <w:rPr>
                <w:rFonts w:ascii="Arial" w:eastAsia="Arial" w:hAnsi="Arial" w:cs="Arial"/>
                <w:szCs w:val="24"/>
              </w:rPr>
              <w:t xml:space="preserve"> los datos</w:t>
            </w:r>
            <w:r>
              <w:rPr>
                <w:rFonts w:ascii="Arial" w:eastAsia="Arial" w:hAnsi="Arial" w:cs="Arial"/>
                <w:szCs w:val="24"/>
              </w:rPr>
              <w:t>.</w:t>
            </w:r>
          </w:p>
          <w:p w14:paraId="2C5278BC" w14:textId="77777777" w:rsidR="00394DFB"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Configurar permisos</w:t>
            </w:r>
          </w:p>
          <w:p w14:paraId="72EE9152" w14:textId="77777777" w:rsidR="00394DFB"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Crear usuarios</w:t>
            </w:r>
          </w:p>
          <w:p w14:paraId="4549EC80" w14:textId="77777777" w:rsidR="00394DFB"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Asignar roles a los usuarios</w:t>
            </w:r>
          </w:p>
          <w:p w14:paraId="4002D220" w14:textId="77777777" w:rsidR="00394DFB"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Ejecutar scripts de instalación</w:t>
            </w:r>
          </w:p>
          <w:p w14:paraId="4743F77B" w14:textId="77777777" w:rsidR="00394DFB" w:rsidRPr="007725BE" w:rsidRDefault="00394DFB" w:rsidP="00394DFB">
            <w:pPr>
              <w:pStyle w:val="Normal1"/>
              <w:numPr>
                <w:ilvl w:val="0"/>
                <w:numId w:val="71"/>
              </w:numPr>
              <w:jc w:val="both"/>
              <w:rPr>
                <w:rFonts w:ascii="Arial" w:eastAsia="Arial" w:hAnsi="Arial" w:cs="Arial"/>
                <w:color w:val="auto"/>
                <w:szCs w:val="24"/>
              </w:rPr>
            </w:pPr>
            <w:r>
              <w:rPr>
                <w:rFonts w:ascii="Arial" w:eastAsia="Arial" w:hAnsi="Arial" w:cs="Arial"/>
                <w:szCs w:val="24"/>
              </w:rPr>
              <w:t xml:space="preserve">Cargar </w:t>
            </w:r>
            <w:r w:rsidRPr="007725BE">
              <w:rPr>
                <w:rFonts w:ascii="Arial" w:eastAsia="Arial" w:hAnsi="Arial" w:cs="Arial"/>
                <w:color w:val="auto"/>
                <w:szCs w:val="24"/>
              </w:rPr>
              <w:t>archivos en el sitio de publicación</w:t>
            </w:r>
          </w:p>
          <w:p w14:paraId="157A0C11" w14:textId="77777777" w:rsidR="00394DFB" w:rsidRPr="007725BE" w:rsidRDefault="00394DFB" w:rsidP="00394DFB">
            <w:pPr>
              <w:pStyle w:val="Normal1"/>
              <w:numPr>
                <w:ilvl w:val="0"/>
                <w:numId w:val="71"/>
              </w:numPr>
              <w:contextualSpacing/>
              <w:jc w:val="both"/>
              <w:rPr>
                <w:rFonts w:ascii="Arial" w:eastAsia="Arial" w:hAnsi="Arial" w:cs="Arial"/>
                <w:color w:val="auto"/>
                <w:szCs w:val="24"/>
              </w:rPr>
            </w:pPr>
            <w:r w:rsidRPr="007725BE">
              <w:rPr>
                <w:rFonts w:ascii="Arial" w:eastAsia="Arial" w:hAnsi="Arial" w:cs="Arial"/>
                <w:color w:val="auto"/>
                <w:szCs w:val="24"/>
              </w:rPr>
              <w:t>Realizar pruebas de funcionalidad del software.</w:t>
            </w:r>
          </w:p>
          <w:p w14:paraId="062DAE9D" w14:textId="77777777" w:rsidR="00394DFB" w:rsidRDefault="00394DFB" w:rsidP="00E64FAD">
            <w:pPr>
              <w:pStyle w:val="Normal1"/>
              <w:ind w:left="720"/>
              <w:jc w:val="both"/>
              <w:rPr>
                <w:rFonts w:ascii="Arial" w:eastAsia="Arial" w:hAnsi="Arial" w:cs="Arial"/>
                <w:szCs w:val="24"/>
              </w:rPr>
            </w:pPr>
          </w:p>
          <w:p w14:paraId="2190669F" w14:textId="77777777" w:rsidR="00394DFB" w:rsidRPr="00473C43" w:rsidRDefault="00394DFB" w:rsidP="00E64FAD">
            <w:pPr>
              <w:pStyle w:val="Normal1"/>
              <w:rPr>
                <w:rFonts w:ascii="Arial" w:hAnsi="Arial" w:cs="Arial"/>
                <w:szCs w:val="24"/>
              </w:rPr>
            </w:pPr>
            <w:r w:rsidRPr="00B25891">
              <w:rPr>
                <w:rFonts w:ascii="Arial" w:eastAsia="Arial" w:hAnsi="Arial" w:cs="Arial"/>
                <w:b/>
                <w:szCs w:val="24"/>
              </w:rPr>
              <w:t>220501097</w:t>
            </w:r>
            <w:r w:rsidRPr="00175510">
              <w:rPr>
                <w:rFonts w:ascii="Arial" w:eastAsia="Arial" w:hAnsi="Arial" w:cs="Arial"/>
                <w:b/>
                <w:szCs w:val="24"/>
              </w:rPr>
              <w:t xml:space="preserve"> 03 </w:t>
            </w:r>
            <w:r w:rsidRPr="00473C43">
              <w:rPr>
                <w:rFonts w:ascii="Arial" w:eastAsia="Arial" w:hAnsi="Arial" w:cs="Arial"/>
                <w:szCs w:val="24"/>
              </w:rPr>
              <w:t>Documentar el proceso de implantación del software siguiendo estándares de calidad.</w:t>
            </w:r>
          </w:p>
          <w:p w14:paraId="3BBDB455" w14:textId="77777777" w:rsidR="00394DFB" w:rsidRPr="00175510" w:rsidRDefault="00394DFB" w:rsidP="00E64FAD">
            <w:pPr>
              <w:pStyle w:val="Normal1"/>
              <w:rPr>
                <w:rFonts w:ascii="Arial" w:eastAsia="Arial" w:hAnsi="Arial" w:cs="Arial"/>
                <w:b/>
                <w:szCs w:val="24"/>
              </w:rPr>
            </w:pPr>
          </w:p>
          <w:p w14:paraId="77BC0129" w14:textId="77777777" w:rsidR="00394DFB" w:rsidRDefault="00394DFB" w:rsidP="00394DFB">
            <w:pPr>
              <w:pStyle w:val="Normal1"/>
              <w:numPr>
                <w:ilvl w:val="0"/>
                <w:numId w:val="71"/>
              </w:numPr>
              <w:contextualSpacing/>
              <w:jc w:val="both"/>
              <w:rPr>
                <w:rFonts w:ascii="Arial" w:eastAsia="Arial" w:hAnsi="Arial" w:cs="Arial"/>
                <w:szCs w:val="24"/>
              </w:rPr>
            </w:pPr>
            <w:r w:rsidRPr="00175510">
              <w:rPr>
                <w:rFonts w:ascii="Arial" w:eastAsia="Arial" w:hAnsi="Arial" w:cs="Arial"/>
                <w:szCs w:val="24"/>
              </w:rPr>
              <w:t xml:space="preserve">Elaborar planes de mantenimiento y </w:t>
            </w:r>
            <w:r>
              <w:rPr>
                <w:rFonts w:ascii="Arial" w:eastAsia="Arial" w:hAnsi="Arial" w:cs="Arial"/>
                <w:szCs w:val="24"/>
              </w:rPr>
              <w:t>soporte de la solución informática.</w:t>
            </w:r>
          </w:p>
          <w:p w14:paraId="02856B66" w14:textId="77777777" w:rsidR="00394DFB" w:rsidRDefault="00394DFB" w:rsidP="00394DFB">
            <w:pPr>
              <w:pStyle w:val="Normal1"/>
              <w:numPr>
                <w:ilvl w:val="0"/>
                <w:numId w:val="71"/>
              </w:numPr>
              <w:contextualSpacing/>
              <w:jc w:val="both"/>
              <w:rPr>
                <w:rFonts w:ascii="Arial" w:eastAsia="Arial" w:hAnsi="Arial" w:cs="Arial"/>
                <w:szCs w:val="24"/>
              </w:rPr>
            </w:pPr>
            <w:r>
              <w:rPr>
                <w:rFonts w:ascii="Arial" w:eastAsia="Arial" w:hAnsi="Arial" w:cs="Arial"/>
                <w:szCs w:val="24"/>
              </w:rPr>
              <w:t>Documentar la migración.</w:t>
            </w:r>
          </w:p>
          <w:p w14:paraId="5375D1F0" w14:textId="77777777" w:rsidR="00394DFB" w:rsidRPr="00E57677" w:rsidRDefault="00394DFB" w:rsidP="00394DFB">
            <w:pPr>
              <w:pStyle w:val="Normal1"/>
              <w:numPr>
                <w:ilvl w:val="0"/>
                <w:numId w:val="71"/>
              </w:numPr>
              <w:contextualSpacing/>
              <w:jc w:val="both"/>
              <w:rPr>
                <w:rFonts w:ascii="Arial" w:eastAsia="Arial" w:hAnsi="Arial" w:cs="Arial"/>
                <w:szCs w:val="24"/>
              </w:rPr>
            </w:pPr>
            <w:r>
              <w:rPr>
                <w:rFonts w:ascii="Arial" w:eastAsia="Arial" w:hAnsi="Arial" w:cs="Arial"/>
                <w:szCs w:val="24"/>
              </w:rPr>
              <w:t>Documentar el resultado del respaldo de la información.</w:t>
            </w:r>
          </w:p>
          <w:p w14:paraId="6A03D2A2" w14:textId="77777777" w:rsidR="00394DFB" w:rsidRPr="00175510" w:rsidRDefault="00394DFB" w:rsidP="00E64FAD">
            <w:pPr>
              <w:pStyle w:val="Normal1"/>
              <w:rPr>
                <w:rFonts w:ascii="Arial" w:eastAsia="Arial" w:hAnsi="Arial" w:cs="Arial"/>
                <w:b/>
                <w:szCs w:val="24"/>
              </w:rPr>
            </w:pPr>
          </w:p>
          <w:p w14:paraId="2FB477A8" w14:textId="77777777" w:rsidR="00394DFB" w:rsidRPr="00473C43" w:rsidRDefault="00394DFB" w:rsidP="00E64FAD">
            <w:pPr>
              <w:pStyle w:val="Normal1"/>
              <w:jc w:val="both"/>
              <w:rPr>
                <w:rFonts w:ascii="Arial" w:hAnsi="Arial" w:cs="Arial"/>
                <w:szCs w:val="24"/>
              </w:rPr>
            </w:pPr>
            <w:r w:rsidRPr="00B25891">
              <w:rPr>
                <w:rFonts w:ascii="Arial" w:eastAsia="Arial" w:hAnsi="Arial" w:cs="Arial"/>
                <w:b/>
                <w:szCs w:val="24"/>
              </w:rPr>
              <w:t>220501097</w:t>
            </w:r>
            <w:r w:rsidRPr="00175510">
              <w:rPr>
                <w:rFonts w:ascii="Arial" w:eastAsia="Arial" w:hAnsi="Arial" w:cs="Arial"/>
                <w:b/>
                <w:szCs w:val="24"/>
              </w:rPr>
              <w:t xml:space="preserve"> 04 </w:t>
            </w:r>
            <w:r w:rsidRPr="00473C43">
              <w:rPr>
                <w:rFonts w:ascii="Arial" w:eastAsia="Arial" w:hAnsi="Arial" w:cs="Arial"/>
                <w:szCs w:val="24"/>
              </w:rPr>
              <w:t>Entregar la solución informática de acuerdo con los niveles de servicio establecidos</w:t>
            </w:r>
          </w:p>
          <w:p w14:paraId="395F239A" w14:textId="77777777" w:rsidR="00394DFB" w:rsidRPr="00175510" w:rsidRDefault="00394DFB" w:rsidP="00E64FAD">
            <w:pPr>
              <w:pStyle w:val="Normal1"/>
              <w:rPr>
                <w:rFonts w:ascii="Arial" w:eastAsia="Arial" w:hAnsi="Arial" w:cs="Arial"/>
                <w:b/>
                <w:szCs w:val="24"/>
              </w:rPr>
            </w:pPr>
          </w:p>
          <w:p w14:paraId="11E58DEF" w14:textId="77777777" w:rsidR="00394DFB" w:rsidRPr="00175510" w:rsidRDefault="00394DFB" w:rsidP="00394DFB">
            <w:pPr>
              <w:pStyle w:val="Normal1"/>
              <w:numPr>
                <w:ilvl w:val="0"/>
                <w:numId w:val="71"/>
              </w:numPr>
              <w:jc w:val="both"/>
              <w:rPr>
                <w:rFonts w:ascii="Arial" w:eastAsia="Arial" w:hAnsi="Arial" w:cs="Arial"/>
                <w:szCs w:val="24"/>
              </w:rPr>
            </w:pPr>
            <w:r>
              <w:rPr>
                <w:rFonts w:ascii="Arial" w:eastAsia="Arial" w:hAnsi="Arial" w:cs="Arial"/>
                <w:szCs w:val="24"/>
              </w:rPr>
              <w:t>Diseñar el p</w:t>
            </w:r>
            <w:r w:rsidRPr="00175510">
              <w:rPr>
                <w:rFonts w:ascii="Arial" w:eastAsia="Arial" w:hAnsi="Arial" w:cs="Arial"/>
                <w:szCs w:val="24"/>
              </w:rPr>
              <w:t>lan</w:t>
            </w:r>
            <w:r>
              <w:rPr>
                <w:rFonts w:ascii="Arial" w:eastAsia="Arial" w:hAnsi="Arial" w:cs="Arial"/>
                <w:szCs w:val="24"/>
              </w:rPr>
              <w:t xml:space="preserve"> de capacitación de usuarios.</w:t>
            </w:r>
          </w:p>
          <w:p w14:paraId="2E82CC23" w14:textId="77777777" w:rsidR="00394DFB" w:rsidRPr="00175510" w:rsidRDefault="00394DFB" w:rsidP="00394DFB">
            <w:pPr>
              <w:pStyle w:val="Normal1"/>
              <w:numPr>
                <w:ilvl w:val="0"/>
                <w:numId w:val="71"/>
              </w:numPr>
              <w:jc w:val="both"/>
              <w:rPr>
                <w:rFonts w:ascii="Arial" w:eastAsia="Arial" w:hAnsi="Arial" w:cs="Arial"/>
                <w:szCs w:val="24"/>
              </w:rPr>
            </w:pPr>
            <w:r w:rsidRPr="00175510">
              <w:rPr>
                <w:rFonts w:ascii="Arial" w:eastAsia="Arial" w:hAnsi="Arial" w:cs="Arial"/>
                <w:szCs w:val="24"/>
              </w:rPr>
              <w:t>Construir el material de apoyo para la capacitación</w:t>
            </w:r>
            <w:r>
              <w:rPr>
                <w:rFonts w:ascii="Arial" w:eastAsia="Arial" w:hAnsi="Arial" w:cs="Arial"/>
                <w:szCs w:val="24"/>
              </w:rPr>
              <w:t>.</w:t>
            </w:r>
          </w:p>
          <w:p w14:paraId="6ADE2B09" w14:textId="77777777" w:rsidR="00394DFB" w:rsidRPr="00175510" w:rsidRDefault="00394DFB" w:rsidP="00394DFB">
            <w:pPr>
              <w:pStyle w:val="Normal1"/>
              <w:numPr>
                <w:ilvl w:val="0"/>
                <w:numId w:val="71"/>
              </w:numPr>
              <w:jc w:val="both"/>
              <w:rPr>
                <w:rFonts w:ascii="Arial" w:eastAsia="Arial" w:hAnsi="Arial" w:cs="Arial"/>
                <w:szCs w:val="24"/>
              </w:rPr>
            </w:pPr>
            <w:r w:rsidRPr="00175510">
              <w:rPr>
                <w:rFonts w:ascii="Arial" w:eastAsia="Arial" w:hAnsi="Arial" w:cs="Arial"/>
                <w:szCs w:val="24"/>
              </w:rPr>
              <w:t xml:space="preserve">Capacitar a los usuarios de la solución </w:t>
            </w:r>
            <w:r>
              <w:rPr>
                <w:rFonts w:ascii="Arial" w:eastAsia="Arial" w:hAnsi="Arial" w:cs="Arial"/>
                <w:szCs w:val="24"/>
              </w:rPr>
              <w:t>informática.</w:t>
            </w:r>
          </w:p>
          <w:p w14:paraId="6825EDAE" w14:textId="77777777" w:rsidR="00394DFB" w:rsidRPr="00175510" w:rsidRDefault="00394DFB" w:rsidP="00394DFB">
            <w:pPr>
              <w:pStyle w:val="Normal1"/>
              <w:numPr>
                <w:ilvl w:val="0"/>
                <w:numId w:val="71"/>
              </w:numPr>
              <w:contextualSpacing/>
              <w:jc w:val="both"/>
              <w:rPr>
                <w:rFonts w:ascii="Arial" w:eastAsia="Arial" w:hAnsi="Arial" w:cs="Arial"/>
                <w:szCs w:val="24"/>
              </w:rPr>
            </w:pPr>
            <w:r w:rsidRPr="00175510">
              <w:rPr>
                <w:rFonts w:ascii="Arial" w:eastAsia="Arial" w:hAnsi="Arial" w:cs="Arial"/>
                <w:szCs w:val="24"/>
              </w:rPr>
              <w:t xml:space="preserve">Realizar pruebas </w:t>
            </w:r>
            <w:r>
              <w:rPr>
                <w:rFonts w:ascii="Arial" w:eastAsia="Arial" w:hAnsi="Arial" w:cs="Arial"/>
                <w:szCs w:val="24"/>
              </w:rPr>
              <w:t>de aceptación.</w:t>
            </w:r>
          </w:p>
          <w:p w14:paraId="121C1E54" w14:textId="77777777" w:rsidR="00394DFB" w:rsidRPr="00D41C45" w:rsidRDefault="00394DFB" w:rsidP="00394DFB">
            <w:pPr>
              <w:pStyle w:val="Normal1"/>
              <w:numPr>
                <w:ilvl w:val="0"/>
                <w:numId w:val="71"/>
              </w:numPr>
              <w:contextualSpacing/>
              <w:jc w:val="both"/>
              <w:rPr>
                <w:rFonts w:ascii="Arial" w:eastAsia="Arial" w:hAnsi="Arial" w:cs="Arial"/>
                <w:szCs w:val="24"/>
              </w:rPr>
            </w:pPr>
            <w:r>
              <w:rPr>
                <w:rFonts w:ascii="Arial" w:eastAsia="Arial" w:hAnsi="Arial" w:cs="Arial"/>
                <w:szCs w:val="24"/>
              </w:rPr>
              <w:t>Elaborar acta de entrega.</w:t>
            </w:r>
          </w:p>
        </w:tc>
      </w:tr>
      <w:tr w:rsidR="00394DFB" w:rsidRPr="00175510" w14:paraId="5AC0038D"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E6E6E6"/>
            <w:tcMar>
              <w:top w:w="100" w:type="dxa"/>
              <w:left w:w="115" w:type="dxa"/>
              <w:bottom w:w="100" w:type="dxa"/>
              <w:right w:w="115" w:type="dxa"/>
            </w:tcMar>
          </w:tcPr>
          <w:p w14:paraId="141DEAA9" w14:textId="77777777" w:rsidR="00394DFB" w:rsidRPr="00175510" w:rsidRDefault="00394DFB" w:rsidP="00E64FAD">
            <w:pPr>
              <w:pStyle w:val="Normal1"/>
              <w:rPr>
                <w:rFonts w:ascii="Arial" w:eastAsia="Arial" w:hAnsi="Arial" w:cs="Arial"/>
                <w:b/>
                <w:szCs w:val="24"/>
              </w:rPr>
            </w:pPr>
            <w:r w:rsidRPr="00175510">
              <w:rPr>
                <w:rFonts w:ascii="Arial" w:eastAsia="Arial" w:hAnsi="Arial" w:cs="Arial"/>
                <w:b/>
                <w:szCs w:val="24"/>
              </w:rPr>
              <w:lastRenderedPageBreak/>
              <w:t>4. CRITERIOS DE EVALUACION</w:t>
            </w:r>
          </w:p>
        </w:tc>
      </w:tr>
      <w:tr w:rsidR="00394DFB" w:rsidRPr="00175510" w14:paraId="041978CC"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3550DDE" w14:textId="77777777" w:rsidR="00394DFB" w:rsidRPr="00473C43" w:rsidRDefault="00394DFB" w:rsidP="00E64FAD">
            <w:pPr>
              <w:autoSpaceDE w:val="0"/>
              <w:autoSpaceDN w:val="0"/>
              <w:adjustRightInd w:val="0"/>
              <w:jc w:val="both"/>
              <w:rPr>
                <w:rFonts w:ascii="Arial" w:hAnsi="Arial" w:cs="Arial"/>
                <w:lang w:val="es-CO" w:eastAsia="es-CO"/>
              </w:rPr>
            </w:pPr>
            <w:r w:rsidRPr="006228DD">
              <w:rPr>
                <w:rFonts w:ascii="Arial" w:eastAsia="Arial" w:hAnsi="Arial" w:cs="Arial"/>
                <w:b/>
              </w:rPr>
              <w:lastRenderedPageBreak/>
              <w:t>220501097</w:t>
            </w:r>
            <w:r w:rsidRPr="00175510">
              <w:rPr>
                <w:rFonts w:ascii="Arial" w:eastAsia="Arial" w:hAnsi="Arial" w:cs="Arial"/>
                <w:b/>
              </w:rPr>
              <w:t xml:space="preserve"> 01 </w:t>
            </w:r>
            <w:r w:rsidRPr="00473C43">
              <w:rPr>
                <w:rFonts w:ascii="Arial" w:hAnsi="Arial" w:cs="Arial"/>
                <w:lang w:val="es-CO" w:eastAsia="es-CO"/>
              </w:rPr>
              <w:t>Planear actividades de implantación del software de acuerdo con las condiciones de la solución informática.</w:t>
            </w:r>
          </w:p>
          <w:p w14:paraId="4101C8BA" w14:textId="77777777" w:rsidR="00394DFB" w:rsidRPr="005876E6" w:rsidRDefault="00394DFB" w:rsidP="00E64FAD">
            <w:pPr>
              <w:pStyle w:val="Normal1"/>
              <w:rPr>
                <w:rFonts w:ascii="Arial" w:eastAsia="Arial" w:hAnsi="Arial" w:cs="Arial"/>
                <w:szCs w:val="24"/>
              </w:rPr>
            </w:pPr>
          </w:p>
          <w:p w14:paraId="7C7E618E" w14:textId="77777777" w:rsidR="00394DFB" w:rsidRDefault="00394DFB" w:rsidP="00E32AF0">
            <w:pPr>
              <w:pStyle w:val="Normal1"/>
              <w:numPr>
                <w:ilvl w:val="0"/>
                <w:numId w:val="71"/>
              </w:numPr>
              <w:rPr>
                <w:rFonts w:ascii="Arial" w:eastAsia="Arial" w:hAnsi="Arial" w:cs="Arial"/>
                <w:szCs w:val="24"/>
              </w:rPr>
            </w:pPr>
            <w:r>
              <w:rPr>
                <w:rFonts w:ascii="Arial" w:eastAsia="Arial" w:hAnsi="Arial" w:cs="Arial"/>
                <w:szCs w:val="24"/>
              </w:rPr>
              <w:t>Prepara la plataforma tecnológica, con base en las características del sistema operativo disponible.</w:t>
            </w:r>
          </w:p>
          <w:p w14:paraId="17718A8F" w14:textId="77777777" w:rsidR="00394DFB" w:rsidRDefault="00394DFB" w:rsidP="00E32AF0">
            <w:pPr>
              <w:pStyle w:val="Normal1"/>
              <w:numPr>
                <w:ilvl w:val="0"/>
                <w:numId w:val="71"/>
              </w:numPr>
              <w:contextualSpacing/>
              <w:jc w:val="both"/>
              <w:rPr>
                <w:rFonts w:ascii="Arial" w:eastAsia="Arial" w:hAnsi="Arial" w:cs="Arial"/>
                <w:szCs w:val="24"/>
              </w:rPr>
            </w:pPr>
            <w:r>
              <w:rPr>
                <w:rFonts w:ascii="Arial" w:eastAsia="Arial" w:hAnsi="Arial" w:cs="Arial"/>
                <w:szCs w:val="24"/>
              </w:rPr>
              <w:t>Verifica el cumplimiento de las características mínimas de hardware requeridas por el software desarrollado</w:t>
            </w:r>
            <w:r w:rsidR="00071FE2">
              <w:rPr>
                <w:rFonts w:ascii="Arial" w:eastAsia="Arial" w:hAnsi="Arial" w:cs="Arial"/>
                <w:szCs w:val="24"/>
              </w:rPr>
              <w:t>.</w:t>
            </w:r>
          </w:p>
          <w:p w14:paraId="79DD6118" w14:textId="77777777" w:rsidR="00394DFB" w:rsidRDefault="00394DFB" w:rsidP="00E32AF0">
            <w:pPr>
              <w:pStyle w:val="Normal1"/>
              <w:numPr>
                <w:ilvl w:val="0"/>
                <w:numId w:val="71"/>
              </w:numPr>
              <w:contextualSpacing/>
              <w:jc w:val="both"/>
              <w:rPr>
                <w:rFonts w:ascii="Arial" w:eastAsia="Arial" w:hAnsi="Arial" w:cs="Arial"/>
                <w:szCs w:val="24"/>
              </w:rPr>
            </w:pPr>
            <w:r w:rsidRPr="00071FE2">
              <w:rPr>
                <w:rFonts w:ascii="Arial" w:eastAsia="Arial" w:hAnsi="Arial" w:cs="Arial"/>
                <w:szCs w:val="24"/>
              </w:rPr>
              <w:t>Diseña el plan de migración de acuerdo con los requerimientos del cliente.</w:t>
            </w:r>
          </w:p>
          <w:p w14:paraId="3CE2CB0F" w14:textId="77777777" w:rsidR="00394DFB" w:rsidRDefault="00394DFB" w:rsidP="00E32AF0">
            <w:pPr>
              <w:pStyle w:val="Normal1"/>
              <w:numPr>
                <w:ilvl w:val="0"/>
                <w:numId w:val="71"/>
              </w:numPr>
              <w:contextualSpacing/>
              <w:jc w:val="both"/>
              <w:rPr>
                <w:rFonts w:ascii="Arial" w:eastAsia="Arial" w:hAnsi="Arial" w:cs="Arial"/>
                <w:szCs w:val="24"/>
              </w:rPr>
            </w:pPr>
            <w:r w:rsidRPr="00071FE2">
              <w:rPr>
                <w:rFonts w:ascii="Arial" w:eastAsia="Arial" w:hAnsi="Arial" w:cs="Arial"/>
                <w:szCs w:val="24"/>
              </w:rPr>
              <w:t>Diseña el plan de respaldo de los datos, de acuerdo con las necesidades del cliente.</w:t>
            </w:r>
          </w:p>
          <w:p w14:paraId="6394C34E" w14:textId="77777777" w:rsidR="00394DFB" w:rsidRPr="00071FE2" w:rsidRDefault="00394DFB" w:rsidP="00E32AF0">
            <w:pPr>
              <w:pStyle w:val="Normal1"/>
              <w:numPr>
                <w:ilvl w:val="0"/>
                <w:numId w:val="71"/>
              </w:numPr>
              <w:contextualSpacing/>
              <w:jc w:val="both"/>
              <w:rPr>
                <w:rFonts w:ascii="Arial" w:eastAsia="Arial" w:hAnsi="Arial" w:cs="Arial"/>
                <w:szCs w:val="24"/>
              </w:rPr>
            </w:pPr>
            <w:r w:rsidRPr="00071FE2">
              <w:rPr>
                <w:rFonts w:ascii="Arial" w:eastAsia="Arial" w:hAnsi="Arial" w:cs="Arial"/>
                <w:szCs w:val="24"/>
              </w:rPr>
              <w:t>Elabora el plan de instalación de acuerdo con el software a implantar y las condiciones actuales.</w:t>
            </w:r>
          </w:p>
          <w:p w14:paraId="5D1584C4" w14:textId="77777777" w:rsidR="00394DFB" w:rsidRDefault="00394DFB" w:rsidP="00E64FAD">
            <w:pPr>
              <w:pStyle w:val="Normal1"/>
              <w:ind w:left="720"/>
              <w:contextualSpacing/>
              <w:jc w:val="both"/>
              <w:rPr>
                <w:rFonts w:ascii="Arial" w:eastAsia="Arial" w:hAnsi="Arial" w:cs="Arial"/>
                <w:szCs w:val="24"/>
              </w:rPr>
            </w:pPr>
          </w:p>
          <w:p w14:paraId="1D932F98" w14:textId="77777777" w:rsidR="00394DFB" w:rsidRPr="00381E7D" w:rsidRDefault="00394DFB" w:rsidP="00E64FAD">
            <w:pPr>
              <w:pStyle w:val="Normal1"/>
              <w:rPr>
                <w:rFonts w:ascii="Arial" w:hAnsi="Arial" w:cs="Arial"/>
                <w:szCs w:val="24"/>
              </w:rPr>
            </w:pPr>
            <w:r w:rsidRPr="00C14B2A">
              <w:rPr>
                <w:rFonts w:ascii="Arial" w:eastAsia="Arial" w:hAnsi="Arial" w:cs="Arial"/>
                <w:b/>
                <w:szCs w:val="24"/>
              </w:rPr>
              <w:t>220501097</w:t>
            </w:r>
            <w:r w:rsidRPr="00175510">
              <w:rPr>
                <w:rFonts w:ascii="Arial" w:eastAsia="Arial" w:hAnsi="Arial" w:cs="Arial"/>
                <w:b/>
                <w:szCs w:val="24"/>
              </w:rPr>
              <w:t xml:space="preserve"> 02 </w:t>
            </w:r>
            <w:r w:rsidRPr="00381E7D">
              <w:rPr>
                <w:rFonts w:ascii="Arial" w:eastAsia="Arial" w:hAnsi="Arial" w:cs="Arial"/>
                <w:szCs w:val="24"/>
              </w:rPr>
              <w:t>Desplegar la solución de software de acuerdo con la arquitectura y las políticas establecidas.</w:t>
            </w:r>
          </w:p>
          <w:p w14:paraId="32958C46" w14:textId="77777777" w:rsidR="00394DFB" w:rsidRDefault="00394DFB" w:rsidP="00E64FAD">
            <w:pPr>
              <w:pStyle w:val="Normal1"/>
              <w:rPr>
                <w:rFonts w:ascii="Arial" w:eastAsia="Arial" w:hAnsi="Arial" w:cs="Arial"/>
                <w:b/>
                <w:szCs w:val="24"/>
              </w:rPr>
            </w:pPr>
          </w:p>
          <w:p w14:paraId="2E3319CB" w14:textId="77777777" w:rsidR="00394DFB" w:rsidRDefault="00394DFB" w:rsidP="00E32AF0">
            <w:pPr>
              <w:pStyle w:val="Normal1"/>
              <w:numPr>
                <w:ilvl w:val="0"/>
                <w:numId w:val="74"/>
              </w:numPr>
              <w:jc w:val="both"/>
              <w:rPr>
                <w:rFonts w:ascii="Arial" w:eastAsia="Arial" w:hAnsi="Arial" w:cs="Arial"/>
                <w:szCs w:val="24"/>
              </w:rPr>
            </w:pPr>
            <w:r>
              <w:rPr>
                <w:rFonts w:ascii="Arial" w:eastAsia="Arial" w:hAnsi="Arial" w:cs="Arial"/>
                <w:szCs w:val="24"/>
              </w:rPr>
              <w:t>Ejecuta las copias de respaldo según el plan establecido</w:t>
            </w:r>
          </w:p>
          <w:p w14:paraId="79715BB5" w14:textId="77777777" w:rsidR="00394DFB" w:rsidRPr="006A3051" w:rsidRDefault="00394DFB" w:rsidP="00E32AF0">
            <w:pPr>
              <w:pStyle w:val="Normal1"/>
              <w:numPr>
                <w:ilvl w:val="0"/>
                <w:numId w:val="74"/>
              </w:numPr>
              <w:jc w:val="both"/>
              <w:rPr>
                <w:rFonts w:ascii="Arial" w:eastAsia="Arial" w:hAnsi="Arial" w:cs="Arial"/>
                <w:szCs w:val="24"/>
              </w:rPr>
            </w:pPr>
            <w:r>
              <w:rPr>
                <w:rFonts w:ascii="Arial" w:eastAsia="Arial" w:hAnsi="Arial" w:cs="Arial"/>
                <w:szCs w:val="24"/>
              </w:rPr>
              <w:t>Prepara la plataforma de servicios, según los requerimientos del software desarrollado.</w:t>
            </w:r>
          </w:p>
          <w:p w14:paraId="0CD81C3A" w14:textId="77777777" w:rsidR="00394DFB" w:rsidRPr="00175510" w:rsidRDefault="00394DFB" w:rsidP="00E32AF0">
            <w:pPr>
              <w:pStyle w:val="Normal1"/>
              <w:numPr>
                <w:ilvl w:val="0"/>
                <w:numId w:val="74"/>
              </w:numPr>
              <w:jc w:val="both"/>
              <w:rPr>
                <w:rFonts w:ascii="Arial" w:eastAsia="Arial" w:hAnsi="Arial" w:cs="Arial"/>
                <w:szCs w:val="24"/>
              </w:rPr>
            </w:pPr>
            <w:r>
              <w:rPr>
                <w:rFonts w:ascii="Arial" w:eastAsia="Arial" w:hAnsi="Arial" w:cs="Arial"/>
                <w:szCs w:val="24"/>
              </w:rPr>
              <w:t>Configura el s</w:t>
            </w:r>
            <w:r w:rsidRPr="00175510">
              <w:rPr>
                <w:rFonts w:ascii="Arial" w:eastAsia="Arial" w:hAnsi="Arial" w:cs="Arial"/>
                <w:szCs w:val="24"/>
              </w:rPr>
              <w:t>oftware en el  servidor, de acuerdo con los requerimientos técnicos.</w:t>
            </w:r>
          </w:p>
          <w:p w14:paraId="59BF9F15" w14:textId="77777777" w:rsidR="00394DFB" w:rsidRPr="00175510" w:rsidRDefault="00394DFB" w:rsidP="00E32AF0">
            <w:pPr>
              <w:pStyle w:val="Normal1"/>
              <w:numPr>
                <w:ilvl w:val="0"/>
                <w:numId w:val="74"/>
              </w:numPr>
              <w:jc w:val="both"/>
              <w:rPr>
                <w:rFonts w:ascii="Arial" w:eastAsia="Arial" w:hAnsi="Arial" w:cs="Arial"/>
                <w:szCs w:val="24"/>
              </w:rPr>
            </w:pPr>
            <w:r>
              <w:rPr>
                <w:rFonts w:ascii="Arial" w:eastAsia="Arial" w:hAnsi="Arial" w:cs="Arial"/>
                <w:szCs w:val="24"/>
              </w:rPr>
              <w:t>Migra</w:t>
            </w:r>
            <w:r w:rsidRPr="00175510">
              <w:rPr>
                <w:rFonts w:ascii="Arial" w:eastAsia="Arial" w:hAnsi="Arial" w:cs="Arial"/>
                <w:szCs w:val="24"/>
              </w:rPr>
              <w:t xml:space="preserve"> los datos</w:t>
            </w:r>
            <w:r>
              <w:rPr>
                <w:rFonts w:ascii="Arial" w:eastAsia="Arial" w:hAnsi="Arial" w:cs="Arial"/>
                <w:szCs w:val="24"/>
              </w:rPr>
              <w:t xml:space="preserve"> según el plan de migración.</w:t>
            </w:r>
          </w:p>
          <w:p w14:paraId="2746C372" w14:textId="77777777" w:rsidR="00394DFB" w:rsidRDefault="00394DFB" w:rsidP="00E32AF0">
            <w:pPr>
              <w:pStyle w:val="Normal1"/>
              <w:numPr>
                <w:ilvl w:val="0"/>
                <w:numId w:val="74"/>
              </w:numPr>
              <w:jc w:val="both"/>
              <w:rPr>
                <w:rFonts w:ascii="Arial" w:eastAsia="Arial" w:hAnsi="Arial" w:cs="Arial"/>
                <w:szCs w:val="24"/>
              </w:rPr>
            </w:pPr>
            <w:r>
              <w:rPr>
                <w:rFonts w:ascii="Arial" w:eastAsia="Arial" w:hAnsi="Arial" w:cs="Arial"/>
                <w:szCs w:val="24"/>
              </w:rPr>
              <w:t>Realiza la configuración de usuarios en la plataforma según requisitos de seguridad.</w:t>
            </w:r>
          </w:p>
          <w:p w14:paraId="60C4A595" w14:textId="77777777" w:rsidR="00394DFB" w:rsidRDefault="00394DFB" w:rsidP="00E32AF0">
            <w:pPr>
              <w:pStyle w:val="Normal1"/>
              <w:numPr>
                <w:ilvl w:val="0"/>
                <w:numId w:val="74"/>
              </w:numPr>
              <w:jc w:val="both"/>
              <w:rPr>
                <w:rFonts w:ascii="Arial" w:eastAsia="Arial" w:hAnsi="Arial" w:cs="Arial"/>
                <w:szCs w:val="24"/>
              </w:rPr>
            </w:pPr>
            <w:r>
              <w:rPr>
                <w:rFonts w:ascii="Arial" w:eastAsia="Arial" w:hAnsi="Arial" w:cs="Arial"/>
                <w:szCs w:val="24"/>
              </w:rPr>
              <w:t>Realiza la publicación de la aplicación según el tipo de plataforma de producción</w:t>
            </w:r>
          </w:p>
          <w:p w14:paraId="731135AB" w14:textId="77777777" w:rsidR="00394DFB" w:rsidRDefault="00394DFB" w:rsidP="00E32AF0">
            <w:pPr>
              <w:pStyle w:val="Normal1"/>
              <w:numPr>
                <w:ilvl w:val="0"/>
                <w:numId w:val="74"/>
              </w:numPr>
              <w:jc w:val="both"/>
              <w:rPr>
                <w:rFonts w:ascii="Arial" w:eastAsia="Arial" w:hAnsi="Arial" w:cs="Arial"/>
                <w:szCs w:val="24"/>
              </w:rPr>
            </w:pPr>
            <w:r>
              <w:rPr>
                <w:rFonts w:ascii="Arial" w:eastAsia="Arial" w:hAnsi="Arial" w:cs="Arial"/>
                <w:szCs w:val="24"/>
              </w:rPr>
              <w:t>Realiza pruebas de funcionalidad del software para comprobar la operatividad.</w:t>
            </w:r>
          </w:p>
          <w:p w14:paraId="037263D5" w14:textId="77777777" w:rsidR="00394DFB" w:rsidRDefault="00394DFB" w:rsidP="00E64FAD">
            <w:pPr>
              <w:pStyle w:val="Normal1"/>
              <w:rPr>
                <w:rFonts w:ascii="Arial" w:eastAsia="Arial" w:hAnsi="Arial" w:cs="Arial"/>
                <w:b/>
                <w:szCs w:val="24"/>
              </w:rPr>
            </w:pPr>
          </w:p>
          <w:p w14:paraId="566C91BC" w14:textId="77777777" w:rsidR="00394DFB" w:rsidRPr="00381E7D" w:rsidRDefault="00394DFB" w:rsidP="00E64FAD">
            <w:pPr>
              <w:pStyle w:val="Normal1"/>
              <w:rPr>
                <w:rFonts w:ascii="Arial" w:hAnsi="Arial" w:cs="Arial"/>
                <w:szCs w:val="24"/>
              </w:rPr>
            </w:pPr>
            <w:r w:rsidRPr="00C14B2A">
              <w:rPr>
                <w:rFonts w:ascii="Arial" w:eastAsia="Arial" w:hAnsi="Arial" w:cs="Arial"/>
                <w:b/>
                <w:szCs w:val="24"/>
              </w:rPr>
              <w:t xml:space="preserve">220501097 </w:t>
            </w:r>
            <w:r w:rsidRPr="00175510">
              <w:rPr>
                <w:rFonts w:ascii="Arial" w:eastAsia="Arial" w:hAnsi="Arial" w:cs="Arial"/>
                <w:b/>
                <w:szCs w:val="24"/>
              </w:rPr>
              <w:t xml:space="preserve">03 </w:t>
            </w:r>
            <w:r w:rsidRPr="00381E7D">
              <w:rPr>
                <w:rFonts w:ascii="Arial" w:eastAsia="Arial" w:hAnsi="Arial" w:cs="Arial"/>
                <w:szCs w:val="24"/>
              </w:rPr>
              <w:t>Documentar el proceso de implantación de software siguiendo estándares de calidad.</w:t>
            </w:r>
          </w:p>
          <w:p w14:paraId="1E1FAB59" w14:textId="77777777" w:rsidR="00394DFB" w:rsidRPr="00175510" w:rsidRDefault="00394DFB" w:rsidP="00E64FAD">
            <w:pPr>
              <w:pStyle w:val="Normal1"/>
              <w:rPr>
                <w:rFonts w:ascii="Arial" w:eastAsia="Arial" w:hAnsi="Arial" w:cs="Arial"/>
                <w:b/>
                <w:szCs w:val="24"/>
              </w:rPr>
            </w:pPr>
          </w:p>
          <w:p w14:paraId="3FFD24D6" w14:textId="77777777" w:rsidR="00394DFB" w:rsidRDefault="00394DFB" w:rsidP="00E32AF0">
            <w:pPr>
              <w:pStyle w:val="Normal1"/>
              <w:numPr>
                <w:ilvl w:val="0"/>
                <w:numId w:val="75"/>
              </w:numPr>
              <w:tabs>
                <w:tab w:val="left" w:pos="1051"/>
              </w:tabs>
              <w:contextualSpacing/>
              <w:jc w:val="both"/>
              <w:rPr>
                <w:rFonts w:ascii="Arial" w:eastAsia="Arial" w:hAnsi="Arial" w:cs="Arial"/>
                <w:szCs w:val="24"/>
              </w:rPr>
            </w:pPr>
            <w:r>
              <w:rPr>
                <w:rFonts w:ascii="Arial" w:eastAsia="Arial" w:hAnsi="Arial" w:cs="Arial"/>
                <w:szCs w:val="24"/>
              </w:rPr>
              <w:t>Elabora los</w:t>
            </w:r>
            <w:r w:rsidRPr="00175510">
              <w:rPr>
                <w:rFonts w:ascii="Arial" w:eastAsia="Arial" w:hAnsi="Arial" w:cs="Arial"/>
                <w:szCs w:val="24"/>
              </w:rPr>
              <w:t xml:space="preserve"> planes de mantenimiento y </w:t>
            </w:r>
            <w:r>
              <w:rPr>
                <w:rFonts w:ascii="Arial" w:eastAsia="Arial" w:hAnsi="Arial" w:cs="Arial"/>
                <w:szCs w:val="24"/>
              </w:rPr>
              <w:t>soporte de la solución informática, basados en la solución informática.</w:t>
            </w:r>
          </w:p>
          <w:p w14:paraId="6D7B05B9" w14:textId="77777777" w:rsidR="00394DFB" w:rsidRDefault="00394DFB" w:rsidP="00E32AF0">
            <w:pPr>
              <w:pStyle w:val="Normal1"/>
              <w:numPr>
                <w:ilvl w:val="0"/>
                <w:numId w:val="75"/>
              </w:numPr>
              <w:tabs>
                <w:tab w:val="left" w:pos="1051"/>
              </w:tabs>
              <w:contextualSpacing/>
              <w:jc w:val="both"/>
              <w:rPr>
                <w:rFonts w:ascii="Arial" w:eastAsia="Arial" w:hAnsi="Arial" w:cs="Arial"/>
                <w:szCs w:val="24"/>
              </w:rPr>
            </w:pPr>
            <w:r>
              <w:rPr>
                <w:rFonts w:ascii="Arial" w:eastAsia="Arial" w:hAnsi="Arial" w:cs="Arial"/>
                <w:szCs w:val="24"/>
              </w:rPr>
              <w:t>Documenta el plan de migración de acuerdo con los resultados.</w:t>
            </w:r>
          </w:p>
          <w:p w14:paraId="23977E33" w14:textId="77777777" w:rsidR="00394DFB" w:rsidRPr="00175510" w:rsidRDefault="00394DFB" w:rsidP="00E32AF0">
            <w:pPr>
              <w:pStyle w:val="Normal1"/>
              <w:numPr>
                <w:ilvl w:val="0"/>
                <w:numId w:val="75"/>
              </w:numPr>
              <w:tabs>
                <w:tab w:val="left" w:pos="1051"/>
              </w:tabs>
              <w:jc w:val="both"/>
              <w:rPr>
                <w:rFonts w:ascii="Arial" w:eastAsia="Arial" w:hAnsi="Arial" w:cs="Arial"/>
                <w:szCs w:val="24"/>
              </w:rPr>
            </w:pPr>
            <w:r>
              <w:rPr>
                <w:rFonts w:ascii="Arial" w:eastAsia="Arial" w:hAnsi="Arial" w:cs="Arial"/>
                <w:szCs w:val="24"/>
              </w:rPr>
              <w:t>Documenta el plan de respaldo de los datos de acuerdo con los resultados.</w:t>
            </w:r>
          </w:p>
          <w:p w14:paraId="43815223" w14:textId="77777777" w:rsidR="00394DFB" w:rsidRDefault="00394DFB" w:rsidP="00E64FAD">
            <w:pPr>
              <w:pStyle w:val="Normal1"/>
              <w:jc w:val="both"/>
              <w:rPr>
                <w:rFonts w:ascii="Arial" w:eastAsia="Arial" w:hAnsi="Arial" w:cs="Arial"/>
                <w:b/>
                <w:szCs w:val="24"/>
              </w:rPr>
            </w:pPr>
          </w:p>
          <w:p w14:paraId="48F36C46" w14:textId="0CF02396" w:rsidR="00394DFB" w:rsidRPr="00175510" w:rsidRDefault="00394DFB" w:rsidP="00EE40B7">
            <w:pPr>
              <w:pStyle w:val="Normal1"/>
              <w:jc w:val="both"/>
              <w:rPr>
                <w:rFonts w:ascii="Arial" w:eastAsia="Arial" w:hAnsi="Arial" w:cs="Arial"/>
                <w:b/>
                <w:szCs w:val="24"/>
              </w:rPr>
            </w:pPr>
            <w:r w:rsidRPr="00780AAB">
              <w:rPr>
                <w:rFonts w:ascii="Arial" w:eastAsia="Arial" w:hAnsi="Arial" w:cs="Arial"/>
                <w:b/>
                <w:szCs w:val="24"/>
              </w:rPr>
              <w:lastRenderedPageBreak/>
              <w:t>220501097</w:t>
            </w:r>
            <w:r w:rsidRPr="00175510">
              <w:rPr>
                <w:rFonts w:ascii="Arial" w:eastAsia="Arial" w:hAnsi="Arial" w:cs="Arial"/>
                <w:b/>
                <w:szCs w:val="24"/>
              </w:rPr>
              <w:t xml:space="preserve"> 04 </w:t>
            </w:r>
            <w:r w:rsidRPr="00381E7D">
              <w:rPr>
                <w:rFonts w:ascii="Arial" w:eastAsia="Arial" w:hAnsi="Arial" w:cs="Arial"/>
                <w:szCs w:val="24"/>
              </w:rPr>
              <w:t>Entregar la solución informática de acuerdo con los niveles de servicio establecidos</w:t>
            </w:r>
          </w:p>
          <w:p w14:paraId="3D8D9A76" w14:textId="77777777" w:rsidR="00394DFB" w:rsidRPr="00175510" w:rsidRDefault="00394DFB" w:rsidP="00E32AF0">
            <w:pPr>
              <w:pStyle w:val="Normal1"/>
              <w:numPr>
                <w:ilvl w:val="0"/>
                <w:numId w:val="76"/>
              </w:numPr>
              <w:jc w:val="both"/>
              <w:rPr>
                <w:rFonts w:ascii="Arial" w:eastAsia="Arial" w:hAnsi="Arial" w:cs="Arial"/>
                <w:szCs w:val="24"/>
              </w:rPr>
            </w:pPr>
            <w:r>
              <w:rPr>
                <w:rFonts w:ascii="Arial" w:eastAsia="Arial" w:hAnsi="Arial" w:cs="Arial"/>
                <w:szCs w:val="24"/>
              </w:rPr>
              <w:t>Elabora el p</w:t>
            </w:r>
            <w:r w:rsidRPr="00175510">
              <w:rPr>
                <w:rFonts w:ascii="Arial" w:eastAsia="Arial" w:hAnsi="Arial" w:cs="Arial"/>
                <w:szCs w:val="24"/>
              </w:rPr>
              <w:t>lan</w:t>
            </w:r>
            <w:r>
              <w:rPr>
                <w:rFonts w:ascii="Arial" w:eastAsia="Arial" w:hAnsi="Arial" w:cs="Arial"/>
                <w:szCs w:val="24"/>
              </w:rPr>
              <w:t xml:space="preserve"> de capacitación de los usuarios teniendo en cuenta las características de la solución informática.</w:t>
            </w:r>
          </w:p>
          <w:p w14:paraId="7C6B8352" w14:textId="77777777" w:rsidR="00394DFB" w:rsidRPr="00175510" w:rsidRDefault="00394DFB" w:rsidP="00E32AF0">
            <w:pPr>
              <w:pStyle w:val="Normal1"/>
              <w:numPr>
                <w:ilvl w:val="0"/>
                <w:numId w:val="76"/>
              </w:numPr>
              <w:jc w:val="both"/>
              <w:rPr>
                <w:rFonts w:ascii="Arial" w:eastAsia="Arial" w:hAnsi="Arial" w:cs="Arial"/>
                <w:szCs w:val="24"/>
              </w:rPr>
            </w:pPr>
            <w:r>
              <w:rPr>
                <w:rFonts w:ascii="Arial" w:eastAsia="Arial" w:hAnsi="Arial" w:cs="Arial"/>
                <w:szCs w:val="24"/>
              </w:rPr>
              <w:t>Construye</w:t>
            </w:r>
            <w:r w:rsidRPr="00175510">
              <w:rPr>
                <w:rFonts w:ascii="Arial" w:eastAsia="Arial" w:hAnsi="Arial" w:cs="Arial"/>
                <w:szCs w:val="24"/>
              </w:rPr>
              <w:t xml:space="preserve"> el material de apoyo para la capacitación</w:t>
            </w:r>
            <w:r>
              <w:rPr>
                <w:rFonts w:ascii="Arial" w:eastAsia="Arial" w:hAnsi="Arial" w:cs="Arial"/>
                <w:szCs w:val="24"/>
              </w:rPr>
              <w:t xml:space="preserve"> de acuerdo con el plan de capacitación.</w:t>
            </w:r>
          </w:p>
          <w:p w14:paraId="4399D48E" w14:textId="77777777" w:rsidR="00394DFB" w:rsidRPr="00175510" w:rsidRDefault="00394DFB" w:rsidP="00E32AF0">
            <w:pPr>
              <w:pStyle w:val="Normal1"/>
              <w:numPr>
                <w:ilvl w:val="0"/>
                <w:numId w:val="76"/>
              </w:numPr>
              <w:jc w:val="both"/>
              <w:rPr>
                <w:rFonts w:ascii="Arial" w:eastAsia="Arial" w:hAnsi="Arial" w:cs="Arial"/>
                <w:szCs w:val="24"/>
              </w:rPr>
            </w:pPr>
            <w:r w:rsidRPr="00175510">
              <w:rPr>
                <w:rFonts w:ascii="Arial" w:eastAsia="Arial" w:hAnsi="Arial" w:cs="Arial"/>
                <w:szCs w:val="24"/>
              </w:rPr>
              <w:t>Capa</w:t>
            </w:r>
            <w:r>
              <w:rPr>
                <w:rFonts w:ascii="Arial" w:eastAsia="Arial" w:hAnsi="Arial" w:cs="Arial"/>
                <w:szCs w:val="24"/>
              </w:rPr>
              <w:t>cita</w:t>
            </w:r>
            <w:r w:rsidRPr="00175510">
              <w:rPr>
                <w:rFonts w:ascii="Arial" w:eastAsia="Arial" w:hAnsi="Arial" w:cs="Arial"/>
                <w:szCs w:val="24"/>
              </w:rPr>
              <w:t xml:space="preserve"> a los usuarios de la solución informática</w:t>
            </w:r>
            <w:r>
              <w:rPr>
                <w:rFonts w:ascii="Arial" w:eastAsia="Arial" w:hAnsi="Arial" w:cs="Arial"/>
                <w:szCs w:val="24"/>
              </w:rPr>
              <w:t xml:space="preserve"> acorde al plan establecido.</w:t>
            </w:r>
          </w:p>
          <w:p w14:paraId="7F7C177C" w14:textId="77777777" w:rsidR="00394DFB" w:rsidRPr="00780AAB" w:rsidRDefault="00394DFB" w:rsidP="00E32AF0">
            <w:pPr>
              <w:pStyle w:val="Normal1"/>
              <w:numPr>
                <w:ilvl w:val="0"/>
                <w:numId w:val="76"/>
              </w:numPr>
              <w:contextualSpacing/>
              <w:jc w:val="both"/>
              <w:rPr>
                <w:rFonts w:ascii="Arial" w:eastAsia="Arial" w:hAnsi="Arial" w:cs="Arial"/>
                <w:b/>
                <w:szCs w:val="24"/>
              </w:rPr>
            </w:pPr>
            <w:r>
              <w:rPr>
                <w:rFonts w:ascii="Arial" w:eastAsia="Arial" w:hAnsi="Arial" w:cs="Arial"/>
                <w:szCs w:val="24"/>
              </w:rPr>
              <w:t xml:space="preserve">Ejecuta pruebas de aceptación, seguridad y rendimiento para garantizar la funcionalidad del software instalado. </w:t>
            </w:r>
          </w:p>
          <w:p w14:paraId="569DF053" w14:textId="77777777" w:rsidR="00394DFB" w:rsidRPr="00175510" w:rsidRDefault="00394DFB" w:rsidP="00E32AF0">
            <w:pPr>
              <w:pStyle w:val="Normal1"/>
              <w:numPr>
                <w:ilvl w:val="0"/>
                <w:numId w:val="76"/>
              </w:numPr>
              <w:contextualSpacing/>
              <w:jc w:val="both"/>
              <w:rPr>
                <w:rFonts w:ascii="Arial" w:eastAsia="Arial" w:hAnsi="Arial" w:cs="Arial"/>
                <w:b/>
                <w:szCs w:val="24"/>
              </w:rPr>
            </w:pPr>
            <w:r w:rsidRPr="00780AAB">
              <w:rPr>
                <w:rFonts w:ascii="Arial" w:eastAsia="Arial" w:hAnsi="Arial" w:cs="Arial"/>
                <w:szCs w:val="24"/>
              </w:rPr>
              <w:t>Elabora el acta de entrega</w:t>
            </w:r>
            <w:r>
              <w:rPr>
                <w:rFonts w:ascii="Arial" w:eastAsia="Arial" w:hAnsi="Arial" w:cs="Arial"/>
                <w:szCs w:val="24"/>
              </w:rPr>
              <w:t xml:space="preserve"> de acuerdo con los niveles de servicio  establecidos.</w:t>
            </w:r>
          </w:p>
        </w:tc>
      </w:tr>
      <w:tr w:rsidR="00394DFB" w:rsidRPr="00175510" w14:paraId="73013D0D"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E6E6E6"/>
            <w:tcMar>
              <w:top w:w="100" w:type="dxa"/>
              <w:left w:w="115" w:type="dxa"/>
              <w:bottom w:w="100" w:type="dxa"/>
              <w:right w:w="115" w:type="dxa"/>
            </w:tcMar>
          </w:tcPr>
          <w:p w14:paraId="603BD903" w14:textId="77777777" w:rsidR="00394DFB" w:rsidRPr="00175510" w:rsidRDefault="00394DFB" w:rsidP="00394DFB">
            <w:pPr>
              <w:pStyle w:val="Prrafodelista"/>
              <w:numPr>
                <w:ilvl w:val="0"/>
                <w:numId w:val="52"/>
              </w:numPr>
              <w:jc w:val="center"/>
              <w:rPr>
                <w:rFonts w:ascii="Arial" w:eastAsia="Arial" w:hAnsi="Arial" w:cs="Arial"/>
                <w:b/>
                <w:color w:val="000000"/>
              </w:rPr>
            </w:pPr>
            <w:r w:rsidRPr="00175510">
              <w:rPr>
                <w:rFonts w:ascii="Arial" w:eastAsia="Arial" w:hAnsi="Arial" w:cs="Arial"/>
                <w:b/>
                <w:color w:val="000000"/>
              </w:rPr>
              <w:lastRenderedPageBreak/>
              <w:t>PERFIL TECNICO DEL INSTRUCTOR</w:t>
            </w:r>
          </w:p>
        </w:tc>
      </w:tr>
      <w:tr w:rsidR="00394DFB" w:rsidRPr="00175510" w14:paraId="5DE8A329"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15" w:type="dxa"/>
              <w:bottom w:w="100" w:type="dxa"/>
              <w:right w:w="115" w:type="dxa"/>
            </w:tcMar>
          </w:tcPr>
          <w:p w14:paraId="11900A52" w14:textId="77777777" w:rsidR="00394DFB" w:rsidRPr="00175510" w:rsidRDefault="00394DFB" w:rsidP="00E64FAD">
            <w:pPr>
              <w:pStyle w:val="Normal1"/>
              <w:rPr>
                <w:rFonts w:ascii="Arial" w:eastAsia="Arial" w:hAnsi="Arial" w:cs="Arial"/>
                <w:b/>
                <w:szCs w:val="24"/>
              </w:rPr>
            </w:pPr>
            <w:r w:rsidRPr="00175510">
              <w:rPr>
                <w:rFonts w:ascii="Arial" w:eastAsia="Arial" w:hAnsi="Arial" w:cs="Arial"/>
                <w:b/>
                <w:szCs w:val="24"/>
              </w:rPr>
              <w:t>Requisitos Académicos</w:t>
            </w:r>
          </w:p>
        </w:tc>
      </w:tr>
      <w:tr w:rsidR="00394DFB" w:rsidRPr="00175510" w14:paraId="5D184F94"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0C83EA6" w14:textId="77777777" w:rsidR="00394DFB" w:rsidRPr="00175510" w:rsidRDefault="00394DFB" w:rsidP="007725BE">
            <w:pPr>
              <w:pStyle w:val="Normal1"/>
              <w:jc w:val="both"/>
              <w:rPr>
                <w:rFonts w:ascii="Arial" w:eastAsia="Arial" w:hAnsi="Arial" w:cs="Arial"/>
                <w:szCs w:val="24"/>
              </w:rPr>
            </w:pPr>
            <w:r w:rsidRPr="00175510">
              <w:rPr>
                <w:rFonts w:ascii="Arial" w:eastAsia="Arial" w:hAnsi="Arial" w:cs="Arial"/>
                <w:szCs w:val="24"/>
              </w:rPr>
              <w:t>Tecnólogo o profesional en sistemas y afines, con conocimientos en configuración de servidores, computación en la nube, móviles, lenguajes de programación</w:t>
            </w:r>
            <w:r>
              <w:rPr>
                <w:rFonts w:ascii="Arial" w:eastAsia="Arial" w:hAnsi="Arial" w:cs="Arial"/>
                <w:szCs w:val="24"/>
              </w:rPr>
              <w:t>,</w:t>
            </w:r>
            <w:r w:rsidRPr="00175510">
              <w:rPr>
                <w:rFonts w:ascii="Arial" w:eastAsia="Arial" w:hAnsi="Arial" w:cs="Arial"/>
                <w:szCs w:val="24"/>
              </w:rPr>
              <w:t xml:space="preserve"> redes</w:t>
            </w:r>
            <w:r>
              <w:rPr>
                <w:rFonts w:ascii="Arial" w:eastAsia="Arial" w:hAnsi="Arial" w:cs="Arial"/>
                <w:szCs w:val="24"/>
              </w:rPr>
              <w:t>, distribución de aplicaciones, capacitación de usuarios, pruebas de software</w:t>
            </w:r>
            <w:r w:rsidRPr="00175510">
              <w:rPr>
                <w:rFonts w:ascii="Arial" w:eastAsia="Arial" w:hAnsi="Arial" w:cs="Arial"/>
                <w:szCs w:val="24"/>
              </w:rPr>
              <w:t>.</w:t>
            </w:r>
          </w:p>
        </w:tc>
      </w:tr>
      <w:tr w:rsidR="00394DFB" w:rsidRPr="00175510" w14:paraId="267E7067"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15" w:type="dxa"/>
              <w:bottom w:w="100" w:type="dxa"/>
              <w:right w:w="115" w:type="dxa"/>
            </w:tcMar>
          </w:tcPr>
          <w:p w14:paraId="08B1C27A" w14:textId="77777777" w:rsidR="00394DFB" w:rsidRPr="00175510" w:rsidRDefault="00394DFB" w:rsidP="00E64FAD">
            <w:pPr>
              <w:pStyle w:val="Normal1"/>
              <w:rPr>
                <w:rFonts w:ascii="Arial" w:eastAsia="Arial" w:hAnsi="Arial" w:cs="Arial"/>
                <w:b/>
                <w:szCs w:val="24"/>
              </w:rPr>
            </w:pPr>
            <w:r w:rsidRPr="00175510">
              <w:rPr>
                <w:rFonts w:ascii="Arial" w:eastAsia="Arial" w:hAnsi="Arial" w:cs="Arial"/>
                <w:b/>
                <w:szCs w:val="24"/>
              </w:rPr>
              <w:t>Experiencia Laboral</w:t>
            </w:r>
          </w:p>
        </w:tc>
      </w:tr>
      <w:tr w:rsidR="00394DFB" w:rsidRPr="00175510" w14:paraId="477CDDEB"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5BAAEE17" w14:textId="77777777" w:rsidR="00394DFB" w:rsidRPr="00175510" w:rsidRDefault="00394DFB" w:rsidP="00D94E16">
            <w:pPr>
              <w:pStyle w:val="Normal1"/>
              <w:ind w:left="708" w:hanging="708"/>
              <w:jc w:val="both"/>
              <w:rPr>
                <w:rFonts w:ascii="Arial" w:eastAsia="Arial" w:hAnsi="Arial" w:cs="Arial"/>
                <w:szCs w:val="24"/>
              </w:rPr>
              <w:pPrChange w:id="12" w:author="SENA" w:date="2019-10-01T12:02:00Z">
                <w:pPr>
                  <w:pStyle w:val="Normal1"/>
                  <w:jc w:val="both"/>
                </w:pPr>
              </w:pPrChange>
            </w:pPr>
            <w:r w:rsidRPr="00175510">
              <w:rPr>
                <w:rFonts w:ascii="Arial" w:eastAsia="Arial" w:hAnsi="Arial" w:cs="Arial"/>
                <w:szCs w:val="24"/>
              </w:rPr>
              <w:t>Veinticuatro (24) meses de Experiencia: de los cuales Dieciocho (18) meses estarán relacionados con el ejercicio de la profesión u oficio objeto de la formación profesional y Seis (6) meses en labores de docencia.</w:t>
            </w:r>
          </w:p>
        </w:tc>
      </w:tr>
      <w:tr w:rsidR="00394DFB" w:rsidRPr="00175510" w14:paraId="513AFBAD"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E6E6E6"/>
            <w:tcMar>
              <w:top w:w="100" w:type="dxa"/>
              <w:left w:w="115" w:type="dxa"/>
              <w:bottom w:w="100" w:type="dxa"/>
              <w:right w:w="115" w:type="dxa"/>
            </w:tcMar>
          </w:tcPr>
          <w:p w14:paraId="1C5A59FD" w14:textId="77777777" w:rsidR="00394DFB" w:rsidRPr="00175510" w:rsidRDefault="00394DFB" w:rsidP="00E64FAD">
            <w:pPr>
              <w:pStyle w:val="Normal1"/>
              <w:rPr>
                <w:rFonts w:ascii="Arial" w:eastAsia="Arial" w:hAnsi="Arial" w:cs="Arial"/>
                <w:b/>
                <w:szCs w:val="24"/>
              </w:rPr>
            </w:pPr>
            <w:r w:rsidRPr="00175510">
              <w:rPr>
                <w:rFonts w:ascii="Arial" w:eastAsia="Arial" w:hAnsi="Arial" w:cs="Arial"/>
                <w:b/>
                <w:szCs w:val="24"/>
              </w:rPr>
              <w:t>Competencias Mínimas</w:t>
            </w:r>
          </w:p>
        </w:tc>
      </w:tr>
      <w:tr w:rsidR="00394DFB" w:rsidRPr="00175510" w14:paraId="5237100F" w14:textId="77777777" w:rsidTr="00E64FAD">
        <w:trPr>
          <w:trHeight w:val="200"/>
        </w:trPr>
        <w:tc>
          <w:tcPr>
            <w:tcW w:w="9000" w:type="dxa"/>
            <w:gridSpan w:val="2"/>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5ED60199"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Formular, ejecutar y evaluar proyectos.</w:t>
            </w:r>
          </w:p>
          <w:p w14:paraId="53083E0C"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Trabajar en equipo.</w:t>
            </w:r>
          </w:p>
          <w:p w14:paraId="7E4128AC"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Establecer procesos comunicativos asertivos.</w:t>
            </w:r>
          </w:p>
          <w:p w14:paraId="24C25848"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Redacción de textos</w:t>
            </w:r>
          </w:p>
          <w:p w14:paraId="4EC17721"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 xml:space="preserve">Manejar normas de presentación de trabajos escritos </w:t>
            </w:r>
          </w:p>
          <w:p w14:paraId="6F0416EF"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Capacidad en la coordinación de equipos interdisciplinares.</w:t>
            </w:r>
          </w:p>
          <w:p w14:paraId="0AF0C8E3"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Manejar las TIC asociadas al área objeto de la formación.</w:t>
            </w:r>
          </w:p>
          <w:p w14:paraId="52575BE5"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Adaptación al cambio.</w:t>
            </w:r>
          </w:p>
          <w:p w14:paraId="7C6D3934"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Investigar</w:t>
            </w:r>
          </w:p>
          <w:p w14:paraId="05387801"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Manejar grupos.</w:t>
            </w:r>
          </w:p>
          <w:p w14:paraId="6260786E" w14:textId="77777777" w:rsidR="00394DFB" w:rsidRPr="00175510" w:rsidRDefault="00394DFB" w:rsidP="00394DFB">
            <w:pPr>
              <w:pStyle w:val="Normal1"/>
              <w:numPr>
                <w:ilvl w:val="0"/>
                <w:numId w:val="48"/>
              </w:numPr>
              <w:ind w:hanging="359"/>
              <w:jc w:val="both"/>
              <w:rPr>
                <w:rFonts w:ascii="Arial" w:eastAsia="Arial" w:hAnsi="Arial" w:cs="Arial"/>
                <w:szCs w:val="24"/>
              </w:rPr>
            </w:pPr>
            <w:r w:rsidRPr="00175510">
              <w:rPr>
                <w:rFonts w:ascii="Arial" w:eastAsia="Arial" w:hAnsi="Arial" w:cs="Arial"/>
                <w:szCs w:val="24"/>
              </w:rPr>
              <w:t>Lectoescritura</w:t>
            </w:r>
          </w:p>
          <w:p w14:paraId="29F90B66" w14:textId="77777777" w:rsidR="00394DFB" w:rsidRPr="00175510" w:rsidRDefault="00394DFB" w:rsidP="00394DFB">
            <w:pPr>
              <w:pStyle w:val="Normal1"/>
              <w:numPr>
                <w:ilvl w:val="0"/>
                <w:numId w:val="48"/>
              </w:numPr>
              <w:ind w:hanging="359"/>
              <w:jc w:val="both"/>
              <w:rPr>
                <w:rFonts w:ascii="Arial" w:eastAsia="Arial" w:hAnsi="Arial" w:cs="Arial"/>
                <w:b/>
                <w:szCs w:val="24"/>
              </w:rPr>
            </w:pPr>
            <w:r w:rsidRPr="00175510">
              <w:rPr>
                <w:rFonts w:ascii="Arial" w:eastAsia="Arial" w:hAnsi="Arial" w:cs="Arial"/>
                <w:szCs w:val="24"/>
              </w:rPr>
              <w:t>Argumentativo y propositivo</w:t>
            </w:r>
          </w:p>
        </w:tc>
      </w:tr>
    </w:tbl>
    <w:p w14:paraId="65BA6C82" w14:textId="77777777" w:rsidR="00D8308F" w:rsidRDefault="00D8308F" w:rsidP="0019704D">
      <w:pPr>
        <w:pStyle w:val="Encabezado"/>
        <w:tabs>
          <w:tab w:val="clear" w:pos="4419"/>
          <w:tab w:val="clear" w:pos="8838"/>
          <w:tab w:val="left" w:pos="2940"/>
        </w:tabs>
        <w:jc w:val="center"/>
        <w:rPr>
          <w:rFonts w:ascii="Arial" w:hAnsi="Arial" w:cs="Arial"/>
          <w:b/>
          <w:szCs w:val="24"/>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22"/>
        <w:gridCol w:w="5691"/>
      </w:tblGrid>
      <w:tr w:rsidR="00E22E34" w:rsidRPr="00902157" w14:paraId="5B24A134" w14:textId="77777777" w:rsidTr="003D57C7">
        <w:trPr>
          <w:trHeight w:val="340"/>
          <w:jc w:val="center"/>
        </w:trPr>
        <w:tc>
          <w:tcPr>
            <w:tcW w:w="8956" w:type="dxa"/>
            <w:gridSpan w:val="3"/>
            <w:shd w:val="clear" w:color="auto" w:fill="E6E6E6"/>
            <w:vAlign w:val="center"/>
          </w:tcPr>
          <w:p w14:paraId="3BE1A931" w14:textId="77777777" w:rsidR="00E22E34" w:rsidRPr="00902157" w:rsidRDefault="00E22E34" w:rsidP="003D57C7">
            <w:pPr>
              <w:jc w:val="center"/>
              <w:rPr>
                <w:rFonts w:ascii="Arial" w:hAnsi="Arial" w:cs="Arial"/>
                <w:b/>
                <w:color w:val="000000"/>
              </w:rPr>
            </w:pPr>
            <w:r w:rsidRPr="00902157">
              <w:rPr>
                <w:rFonts w:ascii="Arial" w:hAnsi="Arial" w:cs="Arial"/>
                <w:b/>
                <w:color w:val="000000"/>
              </w:rPr>
              <w:t>1. CONTENIDOS CURRICULARES DE LA COMPETENCIA</w:t>
            </w:r>
          </w:p>
        </w:tc>
      </w:tr>
      <w:tr w:rsidR="00E22E34" w:rsidRPr="00902157" w14:paraId="6EE5E59D" w14:textId="77777777" w:rsidTr="003D57C7">
        <w:trPr>
          <w:trHeight w:val="340"/>
          <w:jc w:val="center"/>
        </w:trPr>
        <w:tc>
          <w:tcPr>
            <w:tcW w:w="1843" w:type="dxa"/>
            <w:shd w:val="clear" w:color="auto" w:fill="E6E6E6"/>
            <w:vAlign w:val="center"/>
          </w:tcPr>
          <w:p w14:paraId="27493104" w14:textId="77777777" w:rsidR="00E22E34" w:rsidRPr="00902157" w:rsidRDefault="00E22E34" w:rsidP="003D57C7">
            <w:pPr>
              <w:jc w:val="center"/>
              <w:rPr>
                <w:rFonts w:ascii="Arial" w:hAnsi="Arial" w:cs="Arial"/>
                <w:b/>
                <w:color w:val="000000"/>
                <w:lang w:val="es-MX"/>
              </w:rPr>
            </w:pPr>
            <w:r w:rsidRPr="00902157">
              <w:rPr>
                <w:rFonts w:ascii="Arial" w:hAnsi="Arial" w:cs="Arial"/>
                <w:b/>
                <w:color w:val="000000"/>
                <w:lang w:val="es-MX"/>
              </w:rPr>
              <w:t>CODIGO</w:t>
            </w:r>
          </w:p>
        </w:tc>
        <w:tc>
          <w:tcPr>
            <w:tcW w:w="1422" w:type="dxa"/>
            <w:shd w:val="clear" w:color="auto" w:fill="E6E6E6"/>
            <w:vAlign w:val="center"/>
          </w:tcPr>
          <w:p w14:paraId="3DEA3A39" w14:textId="77777777" w:rsidR="00E22E34" w:rsidRPr="00902157" w:rsidRDefault="00E22E34" w:rsidP="003D57C7">
            <w:pPr>
              <w:jc w:val="center"/>
              <w:rPr>
                <w:rFonts w:ascii="Arial" w:hAnsi="Arial" w:cs="Arial"/>
                <w:b/>
                <w:color w:val="000000"/>
              </w:rPr>
            </w:pPr>
            <w:r w:rsidRPr="00902157">
              <w:rPr>
                <w:rFonts w:ascii="Arial" w:hAnsi="Arial" w:cs="Arial"/>
                <w:b/>
                <w:color w:val="000000"/>
                <w:lang w:val="es-MX"/>
              </w:rPr>
              <w:t>VERSION DE LA NCL</w:t>
            </w:r>
          </w:p>
        </w:tc>
        <w:tc>
          <w:tcPr>
            <w:tcW w:w="5691" w:type="dxa"/>
            <w:shd w:val="clear" w:color="auto" w:fill="E6E6E6"/>
            <w:vAlign w:val="center"/>
          </w:tcPr>
          <w:p w14:paraId="5DC87964" w14:textId="77777777" w:rsidR="00E22E34" w:rsidRPr="00902157" w:rsidRDefault="00E22E34" w:rsidP="003D57C7">
            <w:pPr>
              <w:jc w:val="center"/>
              <w:rPr>
                <w:rFonts w:ascii="Arial" w:hAnsi="Arial" w:cs="Arial"/>
                <w:b/>
                <w:color w:val="000000"/>
              </w:rPr>
            </w:pPr>
            <w:r w:rsidRPr="00902157">
              <w:rPr>
                <w:rFonts w:ascii="Arial" w:hAnsi="Arial" w:cs="Arial"/>
                <w:b/>
                <w:color w:val="000000"/>
              </w:rPr>
              <w:t>DENOMINACION</w:t>
            </w:r>
          </w:p>
        </w:tc>
      </w:tr>
      <w:tr w:rsidR="00E22E34" w:rsidRPr="00902157" w14:paraId="339CDCF3" w14:textId="77777777" w:rsidTr="003D57C7">
        <w:trPr>
          <w:trHeight w:val="340"/>
          <w:jc w:val="center"/>
        </w:trPr>
        <w:tc>
          <w:tcPr>
            <w:tcW w:w="1843" w:type="dxa"/>
            <w:tcBorders>
              <w:bottom w:val="single" w:sz="4" w:space="0" w:color="000080"/>
            </w:tcBorders>
            <w:shd w:val="clear" w:color="auto" w:fill="FFFFFF"/>
            <w:vAlign w:val="center"/>
          </w:tcPr>
          <w:p w14:paraId="04A6B4A5" w14:textId="77777777" w:rsidR="00E22E34" w:rsidRPr="00902157" w:rsidRDefault="00E64FAD" w:rsidP="003D57C7">
            <w:pPr>
              <w:pStyle w:val="Default"/>
              <w:jc w:val="center"/>
            </w:pPr>
            <w:r w:rsidRPr="003A5983">
              <w:t>220501098</w:t>
            </w:r>
          </w:p>
        </w:tc>
        <w:tc>
          <w:tcPr>
            <w:tcW w:w="1422" w:type="dxa"/>
            <w:tcBorders>
              <w:bottom w:val="single" w:sz="4" w:space="0" w:color="000080"/>
            </w:tcBorders>
            <w:vAlign w:val="center"/>
          </w:tcPr>
          <w:p w14:paraId="0A6CD41E" w14:textId="77777777" w:rsidR="00E22E34" w:rsidRPr="00902157" w:rsidRDefault="00E52ABC" w:rsidP="003D57C7">
            <w:pPr>
              <w:jc w:val="center"/>
              <w:rPr>
                <w:rFonts w:ascii="Arial" w:hAnsi="Arial" w:cs="Arial"/>
                <w:color w:val="000000"/>
                <w:highlight w:val="yellow"/>
              </w:rPr>
            </w:pPr>
            <w:r w:rsidRPr="00E52ABC">
              <w:rPr>
                <w:rFonts w:ascii="Arial" w:hAnsi="Arial" w:cs="Arial"/>
                <w:color w:val="000000"/>
              </w:rPr>
              <w:t>2</w:t>
            </w:r>
          </w:p>
        </w:tc>
        <w:tc>
          <w:tcPr>
            <w:tcW w:w="5691" w:type="dxa"/>
            <w:tcBorders>
              <w:bottom w:val="single" w:sz="4" w:space="0" w:color="000080"/>
            </w:tcBorders>
            <w:vAlign w:val="center"/>
          </w:tcPr>
          <w:p w14:paraId="0C1242E4" w14:textId="71ED50A4" w:rsidR="00E22E34" w:rsidRPr="00721FBB" w:rsidRDefault="00E64FAD" w:rsidP="003D57C7">
            <w:pPr>
              <w:autoSpaceDE w:val="0"/>
              <w:autoSpaceDN w:val="0"/>
              <w:adjustRightInd w:val="0"/>
              <w:jc w:val="both"/>
              <w:rPr>
                <w:rFonts w:ascii="Arial" w:hAnsi="Arial" w:cs="Arial"/>
                <w:highlight w:val="green"/>
                <w:lang w:val="es-CO" w:eastAsia="es-CO"/>
              </w:rPr>
            </w:pPr>
            <w:r>
              <w:t>Aplicación de buenas prácticas en el proceso de desarrollo de software</w:t>
            </w:r>
          </w:p>
        </w:tc>
      </w:tr>
      <w:tr w:rsidR="00E22E34" w:rsidRPr="00902157" w14:paraId="7A1C7141" w14:textId="77777777" w:rsidTr="003D57C7">
        <w:tblPrEx>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PrEx>
        <w:trPr>
          <w:jc w:val="center"/>
        </w:trPr>
        <w:tc>
          <w:tcPr>
            <w:tcW w:w="3265" w:type="dxa"/>
            <w:gridSpan w:val="2"/>
            <w:shd w:val="clear" w:color="auto" w:fill="E6E6E6"/>
          </w:tcPr>
          <w:p w14:paraId="23D531FE" w14:textId="77777777" w:rsidR="00E22E34" w:rsidRPr="00902157" w:rsidRDefault="00E22E34" w:rsidP="003D57C7">
            <w:pPr>
              <w:jc w:val="center"/>
              <w:rPr>
                <w:rFonts w:ascii="Arial" w:hAnsi="Arial" w:cs="Arial"/>
                <w:b/>
                <w:color w:val="000000"/>
              </w:rPr>
            </w:pPr>
            <w:r w:rsidRPr="00902157">
              <w:rPr>
                <w:rFonts w:ascii="Arial" w:hAnsi="Arial" w:cs="Arial"/>
                <w:b/>
                <w:color w:val="000000"/>
                <w:lang w:val="es-MX"/>
              </w:rPr>
              <w:t>DURACIÓN ESTIMADA PARA EL LOGRO DEL APRENDIZAJE (EN HORAS)</w:t>
            </w:r>
          </w:p>
        </w:tc>
        <w:tc>
          <w:tcPr>
            <w:tcW w:w="5691" w:type="dxa"/>
            <w:shd w:val="clear" w:color="auto" w:fill="FFFFFF"/>
          </w:tcPr>
          <w:p w14:paraId="44EB9D56" w14:textId="77777777" w:rsidR="00E22E34" w:rsidRPr="00902157" w:rsidRDefault="00E22E34" w:rsidP="003D57C7">
            <w:pPr>
              <w:jc w:val="center"/>
              <w:rPr>
                <w:rFonts w:ascii="Arial" w:hAnsi="Arial" w:cs="Arial"/>
                <w:color w:val="000000"/>
              </w:rPr>
            </w:pPr>
          </w:p>
          <w:p w14:paraId="1DFFD1B3" w14:textId="77777777" w:rsidR="00E22E34" w:rsidRPr="00902157" w:rsidRDefault="00E64FAD" w:rsidP="003D57C7">
            <w:pPr>
              <w:jc w:val="center"/>
              <w:rPr>
                <w:rFonts w:ascii="Arial" w:hAnsi="Arial" w:cs="Arial"/>
                <w:color w:val="000000"/>
              </w:rPr>
            </w:pPr>
            <w:r>
              <w:rPr>
                <w:rFonts w:ascii="Arial" w:hAnsi="Arial" w:cs="Arial"/>
                <w:color w:val="000000"/>
              </w:rPr>
              <w:t>144</w:t>
            </w:r>
          </w:p>
        </w:tc>
      </w:tr>
    </w:tbl>
    <w:p w14:paraId="3031B16B" w14:textId="77777777" w:rsidR="00E22E34" w:rsidRDefault="00E22E34" w:rsidP="0019704D">
      <w:pPr>
        <w:pStyle w:val="Encabezado"/>
        <w:tabs>
          <w:tab w:val="clear" w:pos="4419"/>
          <w:tab w:val="clear" w:pos="8838"/>
          <w:tab w:val="left" w:pos="2940"/>
        </w:tabs>
        <w:jc w:val="center"/>
        <w:rPr>
          <w:rFonts w:ascii="Arial" w:hAnsi="Arial" w:cs="Arial"/>
          <w:b/>
          <w:szCs w:val="24"/>
        </w:rPr>
      </w:pPr>
    </w:p>
    <w:tbl>
      <w:tblPr>
        <w:tblW w:w="8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2"/>
        <w:gridCol w:w="7076"/>
      </w:tblGrid>
      <w:tr w:rsidR="00E22E34" w:rsidRPr="00902157" w14:paraId="45CE4518" w14:textId="77777777" w:rsidTr="003D57C7">
        <w:trPr>
          <w:jc w:val="center"/>
        </w:trPr>
        <w:tc>
          <w:tcPr>
            <w:tcW w:w="1922" w:type="dxa"/>
            <w:tcBorders>
              <w:bottom w:val="single" w:sz="4" w:space="0" w:color="auto"/>
            </w:tcBorders>
            <w:shd w:val="clear" w:color="auto" w:fill="E6E6E6"/>
          </w:tcPr>
          <w:p w14:paraId="7D701170" w14:textId="77777777" w:rsidR="00E22E34" w:rsidRPr="00902157" w:rsidRDefault="00E22E34" w:rsidP="003D57C7">
            <w:pPr>
              <w:jc w:val="center"/>
              <w:rPr>
                <w:rFonts w:ascii="Arial" w:hAnsi="Arial" w:cs="Arial"/>
                <w:b/>
                <w:color w:val="000000"/>
                <w:lang w:val="es-MX"/>
              </w:rPr>
            </w:pPr>
            <w:r w:rsidRPr="00902157">
              <w:rPr>
                <w:rFonts w:ascii="Arial" w:hAnsi="Arial" w:cs="Arial"/>
                <w:b/>
                <w:color w:val="000000"/>
                <w:lang w:val="es-MX"/>
              </w:rPr>
              <w:t>Código</w:t>
            </w:r>
          </w:p>
        </w:tc>
        <w:tc>
          <w:tcPr>
            <w:tcW w:w="7076" w:type="dxa"/>
            <w:shd w:val="clear" w:color="auto" w:fill="E6E6E6"/>
          </w:tcPr>
          <w:p w14:paraId="4F59DF09" w14:textId="77777777" w:rsidR="00E22E34" w:rsidRPr="00902157" w:rsidRDefault="00E22E34" w:rsidP="003D57C7">
            <w:pPr>
              <w:jc w:val="center"/>
              <w:rPr>
                <w:rFonts w:ascii="Arial" w:hAnsi="Arial" w:cs="Arial"/>
                <w:b/>
                <w:color w:val="000000"/>
                <w:lang w:val="es-MX"/>
              </w:rPr>
            </w:pPr>
            <w:r w:rsidRPr="00902157">
              <w:rPr>
                <w:rFonts w:ascii="Arial" w:hAnsi="Arial" w:cs="Arial"/>
                <w:b/>
                <w:color w:val="000000"/>
                <w:lang w:val="es-MX"/>
              </w:rPr>
              <w:t>2. RESULTADOS DE APRENDIZAJE</w:t>
            </w:r>
          </w:p>
        </w:tc>
      </w:tr>
      <w:tr w:rsidR="00E22E34" w:rsidRPr="00902157" w14:paraId="349C015B" w14:textId="77777777" w:rsidTr="003D57C7">
        <w:trPr>
          <w:trHeight w:val="759"/>
          <w:jc w:val="center"/>
        </w:trPr>
        <w:tc>
          <w:tcPr>
            <w:tcW w:w="1922" w:type="dxa"/>
            <w:tcBorders>
              <w:bottom w:val="single" w:sz="4" w:space="0" w:color="auto"/>
            </w:tcBorders>
            <w:vAlign w:val="center"/>
          </w:tcPr>
          <w:p w14:paraId="153D87FB" w14:textId="77777777" w:rsidR="00E22E34" w:rsidRPr="00902157" w:rsidRDefault="00E64FAD" w:rsidP="003D57C7">
            <w:pPr>
              <w:jc w:val="center"/>
              <w:rPr>
                <w:rFonts w:ascii="Arial" w:hAnsi="Arial" w:cs="Arial"/>
                <w:highlight w:val="yellow"/>
              </w:rPr>
            </w:pPr>
            <w:r w:rsidRPr="003A5983">
              <w:t>220501098</w:t>
            </w:r>
            <w:r>
              <w:t xml:space="preserve"> </w:t>
            </w:r>
            <w:r w:rsidR="00E22E34" w:rsidRPr="00902157">
              <w:rPr>
                <w:rFonts w:ascii="Arial" w:hAnsi="Arial" w:cs="Arial"/>
                <w:lang w:val="es-CO" w:eastAsia="es-CO"/>
              </w:rPr>
              <w:t>01</w:t>
            </w:r>
          </w:p>
        </w:tc>
        <w:tc>
          <w:tcPr>
            <w:tcW w:w="7076" w:type="dxa"/>
            <w:tcBorders>
              <w:bottom w:val="single" w:sz="4" w:space="0" w:color="auto"/>
            </w:tcBorders>
            <w:shd w:val="clear" w:color="auto" w:fill="auto"/>
            <w:vAlign w:val="center"/>
          </w:tcPr>
          <w:p w14:paraId="74966EFD" w14:textId="77777777" w:rsidR="008E768B" w:rsidRPr="00E32AF0" w:rsidRDefault="008E768B" w:rsidP="003D57C7">
            <w:pPr>
              <w:autoSpaceDE w:val="0"/>
              <w:autoSpaceDN w:val="0"/>
              <w:adjustRightInd w:val="0"/>
              <w:jc w:val="both"/>
              <w:rPr>
                <w:rFonts w:ascii="Arial" w:hAnsi="Arial" w:cs="Arial"/>
              </w:rPr>
            </w:pPr>
            <w:r w:rsidRPr="00E32AF0">
              <w:rPr>
                <w:rFonts w:ascii="Arial" w:hAnsi="Arial" w:cs="Arial"/>
              </w:rPr>
              <w:t>Determinar las prácticas de calidad para el desarrollo de la solución informática.</w:t>
            </w:r>
          </w:p>
          <w:p w14:paraId="4A2CD2B3" w14:textId="77777777" w:rsidR="00E22E34" w:rsidRPr="00E32AF0" w:rsidRDefault="00E22E34" w:rsidP="003D57C7">
            <w:pPr>
              <w:autoSpaceDE w:val="0"/>
              <w:autoSpaceDN w:val="0"/>
              <w:adjustRightInd w:val="0"/>
              <w:jc w:val="both"/>
              <w:rPr>
                <w:rFonts w:ascii="Arial" w:hAnsi="Arial" w:cs="Arial"/>
              </w:rPr>
            </w:pPr>
          </w:p>
        </w:tc>
      </w:tr>
      <w:tr w:rsidR="00E22E34" w:rsidRPr="00902157" w14:paraId="0EB1F39A" w14:textId="77777777" w:rsidTr="003D57C7">
        <w:trPr>
          <w:trHeight w:val="759"/>
          <w:jc w:val="center"/>
        </w:trPr>
        <w:tc>
          <w:tcPr>
            <w:tcW w:w="1922" w:type="dxa"/>
            <w:tcBorders>
              <w:bottom w:val="single" w:sz="4" w:space="0" w:color="auto"/>
            </w:tcBorders>
            <w:vAlign w:val="center"/>
          </w:tcPr>
          <w:p w14:paraId="5FECE237" w14:textId="77777777" w:rsidR="00E22E34" w:rsidRPr="00902157" w:rsidRDefault="00E64FAD" w:rsidP="003D57C7">
            <w:pPr>
              <w:jc w:val="center"/>
              <w:rPr>
                <w:rFonts w:ascii="Arial" w:hAnsi="Arial" w:cs="Arial"/>
                <w:highlight w:val="yellow"/>
              </w:rPr>
            </w:pPr>
            <w:r>
              <w:rPr>
                <w:rFonts w:ascii="Arial" w:hAnsi="Arial" w:cs="Arial"/>
                <w:lang w:val="es-CO" w:eastAsia="es-CO"/>
              </w:rPr>
              <w:t xml:space="preserve">220501098 </w:t>
            </w:r>
            <w:r w:rsidR="00E22E34" w:rsidRPr="00902157">
              <w:rPr>
                <w:rFonts w:ascii="Arial" w:hAnsi="Arial" w:cs="Arial"/>
                <w:lang w:val="es-CO" w:eastAsia="es-CO"/>
              </w:rPr>
              <w:t>02</w:t>
            </w:r>
          </w:p>
        </w:tc>
        <w:tc>
          <w:tcPr>
            <w:tcW w:w="7076" w:type="dxa"/>
            <w:tcBorders>
              <w:bottom w:val="single" w:sz="4" w:space="0" w:color="auto"/>
            </w:tcBorders>
            <w:shd w:val="clear" w:color="auto" w:fill="auto"/>
            <w:vAlign w:val="center"/>
          </w:tcPr>
          <w:p w14:paraId="1DAF2FE0" w14:textId="77777777" w:rsidR="008E768B" w:rsidRPr="00B946B5" w:rsidRDefault="008E768B" w:rsidP="00E32AF0">
            <w:pPr>
              <w:autoSpaceDE w:val="0"/>
              <w:autoSpaceDN w:val="0"/>
              <w:adjustRightInd w:val="0"/>
              <w:jc w:val="both"/>
              <w:rPr>
                <w:rFonts w:ascii="Arial" w:hAnsi="Arial" w:cs="Arial"/>
              </w:rPr>
            </w:pPr>
            <w:r w:rsidRPr="00B946B5">
              <w:rPr>
                <w:rFonts w:ascii="Arial" w:hAnsi="Arial" w:cs="Arial"/>
              </w:rPr>
              <w:t>Ejecutar las actividades de aseguramiento de la calidad de la solución informática de acuerdo con las prácticas de calidad asociadas.</w:t>
            </w:r>
          </w:p>
          <w:p w14:paraId="64CC5A52" w14:textId="77777777" w:rsidR="00E22E34" w:rsidRPr="00E32AF0" w:rsidRDefault="00E22E34" w:rsidP="00E32AF0">
            <w:pPr>
              <w:autoSpaceDE w:val="0"/>
              <w:autoSpaceDN w:val="0"/>
              <w:adjustRightInd w:val="0"/>
              <w:jc w:val="both"/>
              <w:rPr>
                <w:rFonts w:ascii="Arial" w:hAnsi="Arial" w:cs="Arial"/>
              </w:rPr>
            </w:pPr>
          </w:p>
        </w:tc>
      </w:tr>
      <w:tr w:rsidR="00E22E34" w:rsidRPr="00902157" w14:paraId="557C80DA" w14:textId="77777777" w:rsidTr="003D57C7">
        <w:trPr>
          <w:trHeight w:val="759"/>
          <w:jc w:val="center"/>
        </w:trPr>
        <w:tc>
          <w:tcPr>
            <w:tcW w:w="1922" w:type="dxa"/>
            <w:tcBorders>
              <w:bottom w:val="single" w:sz="4" w:space="0" w:color="auto"/>
            </w:tcBorders>
            <w:vAlign w:val="center"/>
          </w:tcPr>
          <w:p w14:paraId="5BDB1F6E" w14:textId="77777777" w:rsidR="00E22E34" w:rsidRPr="00902157" w:rsidRDefault="00D553E9">
            <w:pPr>
              <w:jc w:val="center"/>
              <w:rPr>
                <w:rFonts w:ascii="Arial" w:hAnsi="Arial" w:cs="Arial"/>
                <w:highlight w:val="yellow"/>
              </w:rPr>
            </w:pPr>
            <w:r>
              <w:rPr>
                <w:rFonts w:ascii="Arial" w:hAnsi="Arial" w:cs="Arial"/>
                <w:lang w:val="es-CO" w:eastAsia="es-CO"/>
              </w:rPr>
              <w:t xml:space="preserve">220501098 </w:t>
            </w:r>
            <w:r w:rsidRPr="00902157">
              <w:rPr>
                <w:rFonts w:ascii="Arial" w:hAnsi="Arial" w:cs="Arial"/>
                <w:lang w:val="es-CO" w:eastAsia="es-CO"/>
              </w:rPr>
              <w:t>0</w:t>
            </w:r>
            <w:r>
              <w:rPr>
                <w:rFonts w:ascii="Arial" w:hAnsi="Arial" w:cs="Arial"/>
                <w:lang w:val="es-CO" w:eastAsia="es-CO"/>
              </w:rPr>
              <w:t>3</w:t>
            </w:r>
          </w:p>
        </w:tc>
        <w:tc>
          <w:tcPr>
            <w:tcW w:w="7076" w:type="dxa"/>
            <w:tcBorders>
              <w:bottom w:val="single" w:sz="4" w:space="0" w:color="auto"/>
            </w:tcBorders>
            <w:shd w:val="clear" w:color="auto" w:fill="auto"/>
            <w:vAlign w:val="center"/>
          </w:tcPr>
          <w:p w14:paraId="0051998E" w14:textId="77777777" w:rsidR="00E22E34" w:rsidRPr="00E32AF0" w:rsidRDefault="00D553E9" w:rsidP="003D57C7">
            <w:pPr>
              <w:autoSpaceDE w:val="0"/>
              <w:autoSpaceDN w:val="0"/>
              <w:adjustRightInd w:val="0"/>
              <w:jc w:val="both"/>
              <w:rPr>
                <w:rFonts w:ascii="Arial" w:hAnsi="Arial" w:cs="Arial"/>
              </w:rPr>
            </w:pPr>
            <w:r w:rsidRPr="00902157">
              <w:rPr>
                <w:rFonts w:ascii="Arial" w:hAnsi="Arial" w:cs="Arial"/>
              </w:rPr>
              <w:t xml:space="preserve">Verificar la ejecución de las actividades de aseguramiento de la calidad de acuerdo con </w:t>
            </w:r>
            <w:r>
              <w:rPr>
                <w:rFonts w:ascii="Arial" w:hAnsi="Arial" w:cs="Arial"/>
              </w:rPr>
              <w:t>las prácticas de calidad asociadas</w:t>
            </w:r>
            <w:r w:rsidRPr="00902157">
              <w:rPr>
                <w:rFonts w:ascii="Arial" w:hAnsi="Arial" w:cs="Arial"/>
              </w:rPr>
              <w:t>.</w:t>
            </w:r>
          </w:p>
        </w:tc>
      </w:tr>
      <w:tr w:rsidR="00D553E9" w:rsidRPr="00902157" w14:paraId="0640FEDE" w14:textId="77777777" w:rsidTr="003D57C7">
        <w:trPr>
          <w:trHeight w:val="759"/>
          <w:jc w:val="center"/>
        </w:trPr>
        <w:tc>
          <w:tcPr>
            <w:tcW w:w="1922" w:type="dxa"/>
            <w:tcBorders>
              <w:bottom w:val="single" w:sz="4" w:space="0" w:color="auto"/>
            </w:tcBorders>
            <w:vAlign w:val="center"/>
          </w:tcPr>
          <w:p w14:paraId="246801BE" w14:textId="77777777" w:rsidR="00D553E9" w:rsidRPr="00902157" w:rsidRDefault="00D553E9" w:rsidP="00D553E9">
            <w:pPr>
              <w:jc w:val="center"/>
              <w:rPr>
                <w:rFonts w:ascii="Arial" w:hAnsi="Arial" w:cs="Arial"/>
                <w:lang w:val="es-CO" w:eastAsia="es-CO"/>
              </w:rPr>
            </w:pPr>
            <w:r>
              <w:rPr>
                <w:rFonts w:ascii="Arial" w:hAnsi="Arial" w:cs="Arial"/>
                <w:lang w:val="es-CO" w:eastAsia="es-CO"/>
              </w:rPr>
              <w:t xml:space="preserve">220501098 </w:t>
            </w:r>
            <w:r w:rsidRPr="00902157">
              <w:rPr>
                <w:rFonts w:ascii="Arial" w:hAnsi="Arial" w:cs="Arial"/>
                <w:lang w:val="es-CO" w:eastAsia="es-CO"/>
              </w:rPr>
              <w:t>0</w:t>
            </w:r>
            <w:r>
              <w:rPr>
                <w:rFonts w:ascii="Arial" w:hAnsi="Arial" w:cs="Arial"/>
                <w:lang w:val="es-CO" w:eastAsia="es-CO"/>
              </w:rPr>
              <w:t>4</w:t>
            </w:r>
          </w:p>
        </w:tc>
        <w:tc>
          <w:tcPr>
            <w:tcW w:w="7076" w:type="dxa"/>
            <w:tcBorders>
              <w:bottom w:val="single" w:sz="4" w:space="0" w:color="auto"/>
            </w:tcBorders>
            <w:shd w:val="clear" w:color="auto" w:fill="auto"/>
            <w:vAlign w:val="center"/>
          </w:tcPr>
          <w:p w14:paraId="45179005" w14:textId="77777777" w:rsidR="00D553E9" w:rsidRPr="00E32AF0" w:rsidRDefault="00D553E9" w:rsidP="00D553E9">
            <w:pPr>
              <w:autoSpaceDE w:val="0"/>
              <w:autoSpaceDN w:val="0"/>
              <w:adjustRightInd w:val="0"/>
              <w:jc w:val="both"/>
              <w:rPr>
                <w:rFonts w:ascii="Arial" w:hAnsi="Arial" w:cs="Arial"/>
              </w:rPr>
            </w:pPr>
            <w:r w:rsidRPr="00E32AF0">
              <w:rPr>
                <w:rFonts w:ascii="Arial" w:hAnsi="Arial" w:cs="Arial"/>
              </w:rPr>
              <w:t>Realizar actividades de mejora de la calidad de los procesos de desarrollo de acuerdo con los resultados de la verificación.</w:t>
            </w:r>
          </w:p>
          <w:p w14:paraId="33FCD9EC" w14:textId="77777777" w:rsidR="00D553E9" w:rsidRPr="00E32AF0" w:rsidRDefault="00D553E9" w:rsidP="00D553E9">
            <w:pPr>
              <w:autoSpaceDE w:val="0"/>
              <w:autoSpaceDN w:val="0"/>
              <w:adjustRightInd w:val="0"/>
              <w:jc w:val="both"/>
              <w:rPr>
                <w:rFonts w:ascii="Arial" w:hAnsi="Arial" w:cs="Arial"/>
                <w:b/>
              </w:rPr>
            </w:pPr>
          </w:p>
        </w:tc>
      </w:tr>
      <w:tr w:rsidR="00E22E34" w:rsidRPr="00902157" w14:paraId="3187414D" w14:textId="77777777" w:rsidTr="003D57C7">
        <w:trPr>
          <w:jc w:val="center"/>
        </w:trPr>
        <w:tc>
          <w:tcPr>
            <w:tcW w:w="8998" w:type="dxa"/>
            <w:gridSpan w:val="2"/>
            <w:shd w:val="clear" w:color="auto" w:fill="E6E6E6"/>
          </w:tcPr>
          <w:p w14:paraId="067E2CBF" w14:textId="77777777" w:rsidR="00E22E34" w:rsidRPr="00902157" w:rsidRDefault="00E22E34" w:rsidP="003D57C7">
            <w:pPr>
              <w:ind w:left="360"/>
              <w:jc w:val="center"/>
              <w:rPr>
                <w:rFonts w:ascii="Arial" w:hAnsi="Arial" w:cs="Arial"/>
                <w:b/>
                <w:color w:val="000000"/>
                <w:lang w:val="es-MX"/>
              </w:rPr>
            </w:pPr>
            <w:r w:rsidRPr="00902157">
              <w:rPr>
                <w:rFonts w:ascii="Arial" w:hAnsi="Arial" w:cs="Arial"/>
                <w:b/>
                <w:color w:val="000000"/>
                <w:lang w:val="es-MX"/>
              </w:rPr>
              <w:t xml:space="preserve">3. CONOCIMIENTOS </w:t>
            </w:r>
          </w:p>
        </w:tc>
      </w:tr>
      <w:tr w:rsidR="00E22E34" w:rsidRPr="00902157" w14:paraId="4E64C32F" w14:textId="77777777" w:rsidTr="003D57C7">
        <w:trPr>
          <w:jc w:val="center"/>
        </w:trPr>
        <w:tc>
          <w:tcPr>
            <w:tcW w:w="8998" w:type="dxa"/>
            <w:gridSpan w:val="2"/>
            <w:shd w:val="clear" w:color="auto" w:fill="E6E6E6"/>
          </w:tcPr>
          <w:p w14:paraId="2CE0FD5E" w14:textId="77777777" w:rsidR="00E22E34" w:rsidRPr="00902157" w:rsidRDefault="00E22E34" w:rsidP="003D57C7">
            <w:pPr>
              <w:rPr>
                <w:rFonts w:ascii="Arial" w:hAnsi="Arial" w:cs="Arial"/>
                <w:b/>
                <w:color w:val="000000"/>
                <w:lang w:val="es-MX"/>
              </w:rPr>
            </w:pPr>
            <w:r w:rsidRPr="00902157">
              <w:rPr>
                <w:rFonts w:ascii="Arial" w:hAnsi="Arial" w:cs="Arial"/>
                <w:b/>
                <w:color w:val="000000"/>
                <w:lang w:val="es-MX"/>
              </w:rPr>
              <w:t>3.1  CONOCIMIENTO DE CONCEPTOS Y PRINCIPIOS</w:t>
            </w:r>
          </w:p>
        </w:tc>
      </w:tr>
      <w:tr w:rsidR="00E22E34" w:rsidRPr="00902157" w14:paraId="362526B0" w14:textId="77777777" w:rsidTr="003D57C7">
        <w:trPr>
          <w:trHeight w:val="216"/>
          <w:jc w:val="center"/>
        </w:trPr>
        <w:tc>
          <w:tcPr>
            <w:tcW w:w="8998" w:type="dxa"/>
            <w:gridSpan w:val="2"/>
            <w:tcBorders>
              <w:bottom w:val="single" w:sz="4" w:space="0" w:color="auto"/>
            </w:tcBorders>
          </w:tcPr>
          <w:p w14:paraId="0AA0B938" w14:textId="77777777" w:rsidR="00E22E34" w:rsidRPr="00902157" w:rsidRDefault="00E22E34" w:rsidP="003D57C7">
            <w:pPr>
              <w:autoSpaceDE w:val="0"/>
              <w:autoSpaceDN w:val="0"/>
              <w:adjustRightInd w:val="0"/>
              <w:jc w:val="both"/>
              <w:rPr>
                <w:rFonts w:ascii="Arial" w:hAnsi="Arial" w:cs="Arial"/>
                <w:b/>
                <w:lang w:val="es-CO" w:eastAsia="es-CO"/>
              </w:rPr>
            </w:pPr>
          </w:p>
          <w:p w14:paraId="52EE5656" w14:textId="77777777" w:rsidR="00511CB5" w:rsidRPr="00207E0B" w:rsidRDefault="00511CB5" w:rsidP="00511CB5">
            <w:pPr>
              <w:autoSpaceDE w:val="0"/>
              <w:autoSpaceDN w:val="0"/>
              <w:adjustRightInd w:val="0"/>
              <w:jc w:val="both"/>
              <w:rPr>
                <w:rFonts w:ascii="Arial" w:hAnsi="Arial" w:cs="Arial"/>
              </w:rPr>
            </w:pPr>
            <w:r>
              <w:rPr>
                <w:rFonts w:ascii="Arial" w:hAnsi="Arial" w:cs="Arial"/>
                <w:b/>
                <w:lang w:val="es-CO" w:eastAsia="es-CO"/>
              </w:rPr>
              <w:t xml:space="preserve">220501098 </w:t>
            </w:r>
            <w:r w:rsidRPr="00902157">
              <w:rPr>
                <w:rFonts w:ascii="Arial" w:hAnsi="Arial" w:cs="Arial"/>
                <w:b/>
                <w:lang w:val="es-CO" w:eastAsia="es-CO"/>
              </w:rPr>
              <w:t>01</w:t>
            </w:r>
            <w:r w:rsidRPr="00902157">
              <w:rPr>
                <w:rFonts w:ascii="Arial" w:hAnsi="Arial" w:cs="Arial"/>
                <w:lang w:val="es-CO" w:eastAsia="es-CO"/>
              </w:rPr>
              <w:t xml:space="preserve"> </w:t>
            </w:r>
            <w:r w:rsidRPr="00207E0B">
              <w:rPr>
                <w:rFonts w:ascii="Arial" w:hAnsi="Arial" w:cs="Arial"/>
              </w:rPr>
              <w:t>Determinar las prácticas de calidad para el desarrollo de la solución informática.</w:t>
            </w:r>
          </w:p>
          <w:p w14:paraId="1C72F58A" w14:textId="77777777" w:rsidR="00E22E34" w:rsidRPr="00902157" w:rsidRDefault="00E22E34" w:rsidP="003D57C7">
            <w:pPr>
              <w:pStyle w:val="Default"/>
              <w:rPr>
                <w:lang w:val="es-CO"/>
              </w:rPr>
            </w:pPr>
          </w:p>
          <w:p w14:paraId="01426FE0" w14:textId="77777777" w:rsidR="00E22E34" w:rsidRPr="00902157" w:rsidRDefault="00E22E34" w:rsidP="00481476">
            <w:pPr>
              <w:numPr>
                <w:ilvl w:val="0"/>
                <w:numId w:val="40"/>
              </w:numPr>
              <w:shd w:val="clear" w:color="auto" w:fill="FFFFFF"/>
              <w:jc w:val="both"/>
              <w:rPr>
                <w:caps/>
              </w:rPr>
            </w:pPr>
            <w:r w:rsidRPr="00D8308F">
              <w:rPr>
                <w:b/>
              </w:rPr>
              <w:t>Fundamentos de calidad</w:t>
            </w:r>
            <w:r w:rsidRPr="00902157">
              <w:t xml:space="preserve">: </w:t>
            </w:r>
            <w:r>
              <w:t>C</w:t>
            </w:r>
            <w:r w:rsidRPr="00902157">
              <w:t>onceptos, niveles, gestión, aseguramiento y control de calidad</w:t>
            </w:r>
            <w:r>
              <w:t>.</w:t>
            </w:r>
          </w:p>
          <w:p w14:paraId="6CCA9573" w14:textId="77777777" w:rsidR="00E22E34" w:rsidRPr="00E32AF0" w:rsidRDefault="00D8308F" w:rsidP="00481476">
            <w:pPr>
              <w:numPr>
                <w:ilvl w:val="0"/>
                <w:numId w:val="40"/>
              </w:numPr>
              <w:shd w:val="clear" w:color="auto" w:fill="FFFFFF"/>
              <w:jc w:val="both"/>
              <w:rPr>
                <w:caps/>
              </w:rPr>
            </w:pPr>
            <w:r>
              <w:rPr>
                <w:b/>
              </w:rPr>
              <w:t>Mo</w:t>
            </w:r>
            <w:r w:rsidRPr="00D8308F">
              <w:rPr>
                <w:b/>
              </w:rPr>
              <w:t>delos</w:t>
            </w:r>
            <w:r w:rsidR="00E22E34" w:rsidRPr="00D8308F">
              <w:rPr>
                <w:b/>
              </w:rPr>
              <w:t xml:space="preserve"> de calidad</w:t>
            </w:r>
            <w:r w:rsidR="00BB5A11">
              <w:rPr>
                <w:b/>
              </w:rPr>
              <w:t xml:space="preserve"> para el</w:t>
            </w:r>
            <w:r w:rsidR="00527FBC">
              <w:rPr>
                <w:b/>
              </w:rPr>
              <w:t xml:space="preserve"> desarrollo de software</w:t>
            </w:r>
            <w:r w:rsidR="00E22E34" w:rsidRPr="00D8308F">
              <w:rPr>
                <w:b/>
              </w:rPr>
              <w:t>:</w:t>
            </w:r>
            <w:r w:rsidR="00E22E34" w:rsidRPr="00902157">
              <w:t xml:space="preserve"> </w:t>
            </w:r>
            <w:r w:rsidR="00E22E34">
              <w:t>C</w:t>
            </w:r>
            <w:r w:rsidR="00E22E34" w:rsidRPr="00902157">
              <w:t>aracterísticas generales de ISO</w:t>
            </w:r>
            <w:r w:rsidR="00511CB5">
              <w:t>, IEEE</w:t>
            </w:r>
            <w:r w:rsidR="00527FBC">
              <w:t>, SEI, SPICE</w:t>
            </w:r>
            <w:r w:rsidR="00E22E34">
              <w:t>.</w:t>
            </w:r>
          </w:p>
          <w:p w14:paraId="32D45C02" w14:textId="77777777" w:rsidR="00E61456" w:rsidRPr="00C75E04" w:rsidRDefault="00E61456" w:rsidP="00481476">
            <w:pPr>
              <w:numPr>
                <w:ilvl w:val="0"/>
                <w:numId w:val="40"/>
              </w:numPr>
              <w:shd w:val="clear" w:color="auto" w:fill="FFFFFF"/>
              <w:jc w:val="both"/>
              <w:rPr>
                <w:caps/>
              </w:rPr>
            </w:pPr>
            <w:r>
              <w:rPr>
                <w:b/>
              </w:rPr>
              <w:t>Mejores prácticas</w:t>
            </w:r>
            <w:r w:rsidR="00C76984">
              <w:rPr>
                <w:b/>
              </w:rPr>
              <w:t xml:space="preserve"> para el desarrollo de software</w:t>
            </w:r>
            <w:r>
              <w:rPr>
                <w:b/>
              </w:rPr>
              <w:t>:</w:t>
            </w:r>
            <w:r>
              <w:rPr>
                <w:caps/>
              </w:rPr>
              <w:t xml:space="preserve"> </w:t>
            </w:r>
            <w:r>
              <w:t>definición, características</w:t>
            </w:r>
            <w:r w:rsidR="001A5AA7">
              <w:t>, procesos</w:t>
            </w:r>
            <w:r>
              <w:t>.</w:t>
            </w:r>
          </w:p>
          <w:p w14:paraId="17DA8814" w14:textId="77777777" w:rsidR="00E22E34" w:rsidRPr="00902157" w:rsidRDefault="00E22E34" w:rsidP="00481476">
            <w:pPr>
              <w:numPr>
                <w:ilvl w:val="0"/>
                <w:numId w:val="40"/>
              </w:numPr>
              <w:shd w:val="clear" w:color="auto" w:fill="FFFFFF"/>
              <w:jc w:val="both"/>
              <w:rPr>
                <w:caps/>
              </w:rPr>
            </w:pPr>
            <w:r w:rsidRPr="00D8308F">
              <w:rPr>
                <w:b/>
              </w:rPr>
              <w:lastRenderedPageBreak/>
              <w:t xml:space="preserve">Procesos </w:t>
            </w:r>
            <w:r w:rsidR="00F7387B">
              <w:rPr>
                <w:b/>
              </w:rPr>
              <w:t>para</w:t>
            </w:r>
            <w:r w:rsidRPr="00D8308F">
              <w:rPr>
                <w:b/>
              </w:rPr>
              <w:t xml:space="preserve"> el desarrollo de software</w:t>
            </w:r>
            <w:r>
              <w:t>: concepto, elementos, actividades, caracterización.</w:t>
            </w:r>
          </w:p>
          <w:p w14:paraId="35A32874" w14:textId="77777777" w:rsidR="005325FE" w:rsidRPr="00902157" w:rsidRDefault="005325FE" w:rsidP="00481476">
            <w:pPr>
              <w:numPr>
                <w:ilvl w:val="0"/>
                <w:numId w:val="40"/>
              </w:numPr>
              <w:shd w:val="clear" w:color="auto" w:fill="FFFFFF"/>
              <w:jc w:val="both"/>
              <w:rPr>
                <w:caps/>
              </w:rPr>
            </w:pPr>
            <w:r w:rsidRPr="00D8308F">
              <w:rPr>
                <w:b/>
              </w:rPr>
              <w:t>Proceso</w:t>
            </w:r>
            <w:r>
              <w:rPr>
                <w:b/>
              </w:rPr>
              <w:t xml:space="preserve"> personal de</w:t>
            </w:r>
            <w:r w:rsidRPr="00D8308F">
              <w:rPr>
                <w:b/>
              </w:rPr>
              <w:t xml:space="preserve"> desarrollo de software</w:t>
            </w:r>
            <w:r>
              <w:rPr>
                <w:b/>
              </w:rPr>
              <w:t xml:space="preserve"> (PSP)</w:t>
            </w:r>
            <w:r>
              <w:t>: concepto, element</w:t>
            </w:r>
            <w:r w:rsidR="00484647">
              <w:t>os</w:t>
            </w:r>
            <w:r>
              <w:t>.</w:t>
            </w:r>
          </w:p>
          <w:p w14:paraId="4F53C507" w14:textId="77777777" w:rsidR="00E22E34" w:rsidRPr="009B63C2" w:rsidRDefault="00E22E34" w:rsidP="00481476">
            <w:pPr>
              <w:numPr>
                <w:ilvl w:val="0"/>
                <w:numId w:val="40"/>
              </w:numPr>
              <w:shd w:val="clear" w:color="auto" w:fill="FFFFFF"/>
              <w:jc w:val="both"/>
              <w:rPr>
                <w:caps/>
              </w:rPr>
            </w:pPr>
            <w:r w:rsidRPr="00D8308F">
              <w:rPr>
                <w:b/>
              </w:rPr>
              <w:t>Plan de aseguramiento de la calidad:</w:t>
            </w:r>
            <w:r w:rsidRPr="00902157">
              <w:t xml:space="preserve"> </w:t>
            </w:r>
            <w:r>
              <w:t>D</w:t>
            </w:r>
            <w:r w:rsidRPr="00902157">
              <w:t>efinición, estructura</w:t>
            </w:r>
            <w:r>
              <w:t>.</w:t>
            </w:r>
            <w:r w:rsidRPr="00902157">
              <w:t xml:space="preserve"> </w:t>
            </w:r>
          </w:p>
          <w:p w14:paraId="5BBA840B" w14:textId="77777777" w:rsidR="00E22E34" w:rsidRPr="00902157" w:rsidRDefault="00E22E34" w:rsidP="003D57C7">
            <w:pPr>
              <w:shd w:val="clear" w:color="auto" w:fill="FFFFFF"/>
              <w:jc w:val="both"/>
              <w:rPr>
                <w:caps/>
              </w:rPr>
            </w:pPr>
          </w:p>
          <w:p w14:paraId="1D68866B" w14:textId="77777777" w:rsidR="00F7387B" w:rsidRPr="00207E0B" w:rsidRDefault="00F7387B" w:rsidP="00F7387B">
            <w:pPr>
              <w:autoSpaceDE w:val="0"/>
              <w:autoSpaceDN w:val="0"/>
              <w:adjustRightInd w:val="0"/>
              <w:jc w:val="both"/>
              <w:rPr>
                <w:rFonts w:ascii="Arial" w:hAnsi="Arial" w:cs="Arial"/>
              </w:rPr>
            </w:pPr>
            <w:r>
              <w:rPr>
                <w:rFonts w:ascii="Arial" w:hAnsi="Arial" w:cs="Arial"/>
                <w:b/>
                <w:lang w:val="es-CO" w:eastAsia="es-CO"/>
              </w:rPr>
              <w:t>220501098</w:t>
            </w:r>
            <w:r w:rsidR="00847571">
              <w:rPr>
                <w:rFonts w:ascii="Arial" w:hAnsi="Arial" w:cs="Arial"/>
                <w:b/>
                <w:lang w:val="es-CO" w:eastAsia="es-CO"/>
              </w:rPr>
              <w:t xml:space="preserve"> </w:t>
            </w:r>
            <w:r w:rsidRPr="00902157">
              <w:rPr>
                <w:rFonts w:ascii="Arial" w:hAnsi="Arial" w:cs="Arial"/>
                <w:b/>
                <w:lang w:val="es-CO" w:eastAsia="es-CO"/>
              </w:rPr>
              <w:t>02</w:t>
            </w:r>
            <w:r w:rsidRPr="00902157">
              <w:rPr>
                <w:rFonts w:ascii="Arial" w:hAnsi="Arial" w:cs="Arial"/>
                <w:lang w:val="es-CO" w:eastAsia="es-CO"/>
              </w:rPr>
              <w:t xml:space="preserve"> </w:t>
            </w:r>
            <w:r w:rsidRPr="00207E0B">
              <w:rPr>
                <w:rFonts w:ascii="Arial" w:hAnsi="Arial" w:cs="Arial"/>
              </w:rPr>
              <w:t>Ejecutar las actividades de aseguramiento de la calidad de la solución informática de acuerdo con las prácticas de calidad asociadas.</w:t>
            </w:r>
          </w:p>
          <w:p w14:paraId="4DF98A57" w14:textId="77777777" w:rsidR="00F7387B" w:rsidRPr="00902157" w:rsidRDefault="00F7387B" w:rsidP="00F7387B">
            <w:pPr>
              <w:autoSpaceDE w:val="0"/>
              <w:autoSpaceDN w:val="0"/>
              <w:adjustRightInd w:val="0"/>
              <w:jc w:val="both"/>
              <w:rPr>
                <w:rFonts w:ascii="Arial" w:hAnsi="Arial" w:cs="Arial"/>
              </w:rPr>
            </w:pPr>
          </w:p>
          <w:p w14:paraId="793D12C7" w14:textId="77777777" w:rsidR="00E22E34" w:rsidRPr="00902157" w:rsidRDefault="00E22E34" w:rsidP="00481476">
            <w:pPr>
              <w:numPr>
                <w:ilvl w:val="0"/>
                <w:numId w:val="40"/>
              </w:numPr>
              <w:shd w:val="clear" w:color="auto" w:fill="FFFFFF"/>
              <w:jc w:val="both"/>
              <w:rPr>
                <w:lang w:val="es-CO" w:eastAsia="es-CO"/>
              </w:rPr>
            </w:pPr>
            <w:r w:rsidRPr="00D8308F">
              <w:rPr>
                <w:rFonts w:ascii="Arial" w:hAnsi="Arial" w:cs="Arial"/>
                <w:b/>
              </w:rPr>
              <w:t>Administración del proceso personal de construcción de software</w:t>
            </w:r>
            <w:r w:rsidRPr="0052057A">
              <w:rPr>
                <w:rFonts w:ascii="Arial" w:hAnsi="Arial" w:cs="Arial"/>
              </w:rPr>
              <w:t>: fundamentos,  principios, niveles, scripts, formatos y registros,  métricas</w:t>
            </w:r>
            <w:r>
              <w:rPr>
                <w:rFonts w:ascii="Arial" w:hAnsi="Arial" w:cs="Arial"/>
              </w:rPr>
              <w:t xml:space="preserve"> del proceso</w:t>
            </w:r>
            <w:r w:rsidRPr="0052057A">
              <w:rPr>
                <w:rFonts w:ascii="Arial" w:hAnsi="Arial" w:cs="Arial"/>
              </w:rPr>
              <w:t>,</w:t>
            </w:r>
            <w:r>
              <w:rPr>
                <w:rFonts w:ascii="Arial" w:hAnsi="Arial" w:cs="Arial"/>
              </w:rPr>
              <w:t xml:space="preserve"> herramientas estadísticas,</w:t>
            </w:r>
            <w:r w:rsidRPr="0052057A">
              <w:rPr>
                <w:rFonts w:ascii="Arial" w:hAnsi="Arial" w:cs="Arial"/>
              </w:rPr>
              <w:t xml:space="preserve"> herramientas </w:t>
            </w:r>
            <w:r>
              <w:rPr>
                <w:rFonts w:ascii="Arial" w:hAnsi="Arial" w:cs="Arial"/>
              </w:rPr>
              <w:t xml:space="preserve">informáticas </w:t>
            </w:r>
            <w:r w:rsidRPr="0052057A">
              <w:rPr>
                <w:rFonts w:ascii="Arial" w:hAnsi="Arial" w:cs="Arial"/>
              </w:rPr>
              <w:t>de apoyo</w:t>
            </w:r>
            <w:r w:rsidRPr="00902157">
              <w:rPr>
                <w:lang w:val="es-CO" w:eastAsia="es-CO"/>
              </w:rPr>
              <w:t>.</w:t>
            </w:r>
          </w:p>
          <w:p w14:paraId="37066111" w14:textId="77777777" w:rsidR="00E22E34" w:rsidRPr="00902157" w:rsidRDefault="00E22E34" w:rsidP="00481476">
            <w:pPr>
              <w:numPr>
                <w:ilvl w:val="0"/>
                <w:numId w:val="40"/>
              </w:numPr>
              <w:shd w:val="clear" w:color="auto" w:fill="FFFFFF"/>
              <w:jc w:val="both"/>
              <w:rPr>
                <w:lang w:val="es-CO" w:eastAsia="es-CO"/>
              </w:rPr>
            </w:pPr>
            <w:r w:rsidRPr="00D8308F">
              <w:rPr>
                <w:rFonts w:ascii="Arial" w:hAnsi="Arial" w:cs="Arial"/>
                <w:b/>
              </w:rPr>
              <w:t>Gestión de la configuración de software</w:t>
            </w:r>
            <w:r>
              <w:rPr>
                <w:rFonts w:ascii="Arial" w:hAnsi="Arial" w:cs="Arial"/>
              </w:rPr>
              <w:t>: concepto, problemas que resuelve, definiciones básicas (línea base, elementos de configuración), niveles</w:t>
            </w:r>
            <w:r>
              <w:rPr>
                <w:lang w:val="es-CO" w:eastAsia="es-CO"/>
              </w:rPr>
              <w:t>.</w:t>
            </w:r>
          </w:p>
          <w:p w14:paraId="0AC69DEC" w14:textId="77777777" w:rsidR="00481476" w:rsidRPr="009B63C2" w:rsidRDefault="00481476" w:rsidP="00481476">
            <w:pPr>
              <w:numPr>
                <w:ilvl w:val="0"/>
                <w:numId w:val="40"/>
              </w:numPr>
              <w:shd w:val="clear" w:color="auto" w:fill="FFFFFF"/>
              <w:jc w:val="both"/>
              <w:rPr>
                <w:rFonts w:ascii="Arial" w:hAnsi="Arial" w:cs="Arial"/>
                <w:lang w:val="es-CO" w:eastAsia="es-CO"/>
              </w:rPr>
            </w:pPr>
            <w:r w:rsidRPr="00E32AF0">
              <w:rPr>
                <w:rFonts w:ascii="Arial" w:hAnsi="Arial" w:cs="Arial"/>
                <w:b/>
                <w:lang w:val="es-CO" w:eastAsia="es-CO"/>
              </w:rPr>
              <w:t>Documentación</w:t>
            </w:r>
            <w:r>
              <w:rPr>
                <w:rFonts w:ascii="Arial" w:hAnsi="Arial" w:cs="Arial"/>
                <w:lang w:val="es-CO" w:eastAsia="es-CO"/>
              </w:rPr>
              <w:t xml:space="preserve">: formatos, plantillas, estándares de documentación de procesos de calidad. </w:t>
            </w:r>
          </w:p>
          <w:p w14:paraId="00A52AEC" w14:textId="77777777" w:rsidR="00E22E34" w:rsidRPr="00902157" w:rsidRDefault="00E22E34" w:rsidP="003D57C7">
            <w:pPr>
              <w:shd w:val="clear" w:color="auto" w:fill="FFFFFF"/>
              <w:jc w:val="both"/>
              <w:rPr>
                <w:lang w:val="es-CO" w:eastAsia="es-CO"/>
              </w:rPr>
            </w:pPr>
            <w:r w:rsidRPr="00902157">
              <w:rPr>
                <w:lang w:val="es-CO" w:eastAsia="es-CO"/>
              </w:rPr>
              <w:t xml:space="preserve"> </w:t>
            </w:r>
          </w:p>
          <w:p w14:paraId="5B6C5E73" w14:textId="77777777" w:rsidR="00671FDF" w:rsidRDefault="00671FDF" w:rsidP="00671FDF">
            <w:pPr>
              <w:shd w:val="clear" w:color="auto" w:fill="FFFFFF"/>
              <w:jc w:val="both"/>
              <w:rPr>
                <w:lang w:val="es-CO" w:eastAsia="es-CO"/>
              </w:rPr>
            </w:pPr>
            <w:r>
              <w:rPr>
                <w:rFonts w:ascii="Arial" w:hAnsi="Arial" w:cs="Arial"/>
                <w:b/>
                <w:lang w:val="es-CO" w:eastAsia="es-CO"/>
              </w:rPr>
              <w:t xml:space="preserve">220501098 </w:t>
            </w:r>
            <w:r w:rsidRPr="00902157">
              <w:rPr>
                <w:rFonts w:ascii="Arial" w:hAnsi="Arial" w:cs="Arial"/>
                <w:b/>
                <w:lang w:val="es-CO" w:eastAsia="es-CO"/>
              </w:rPr>
              <w:t>03</w:t>
            </w:r>
            <w:r w:rsidRPr="00902157">
              <w:rPr>
                <w:rFonts w:ascii="Arial" w:hAnsi="Arial" w:cs="Arial"/>
                <w:lang w:val="es-CO" w:eastAsia="es-CO"/>
              </w:rPr>
              <w:t xml:space="preserve"> </w:t>
            </w:r>
            <w:r w:rsidRPr="00902157">
              <w:rPr>
                <w:rFonts w:ascii="Arial" w:hAnsi="Arial" w:cs="Arial"/>
              </w:rPr>
              <w:t xml:space="preserve">Verificar la ejecución de las actividades de aseguramiento de la calidad de acuerdo con </w:t>
            </w:r>
            <w:r>
              <w:rPr>
                <w:rFonts w:ascii="Arial" w:hAnsi="Arial" w:cs="Arial"/>
              </w:rPr>
              <w:t>las prácticas de calidad asociadas</w:t>
            </w:r>
            <w:r w:rsidRPr="00902157">
              <w:rPr>
                <w:rFonts w:ascii="Arial" w:hAnsi="Arial" w:cs="Arial"/>
              </w:rPr>
              <w:t>.</w:t>
            </w:r>
          </w:p>
          <w:p w14:paraId="67703CE4" w14:textId="77777777" w:rsidR="00671FDF" w:rsidRPr="00F47F75" w:rsidRDefault="00671FDF" w:rsidP="00671FDF">
            <w:pPr>
              <w:shd w:val="clear" w:color="auto" w:fill="FFFFFF"/>
              <w:jc w:val="both"/>
              <w:rPr>
                <w:rFonts w:ascii="Arial" w:hAnsi="Arial" w:cs="Arial"/>
              </w:rPr>
            </w:pPr>
          </w:p>
          <w:p w14:paraId="57DCD756" w14:textId="77777777" w:rsidR="006845CD" w:rsidRPr="00207E0B" w:rsidRDefault="006845CD" w:rsidP="006845CD">
            <w:pPr>
              <w:numPr>
                <w:ilvl w:val="0"/>
                <w:numId w:val="40"/>
              </w:numPr>
              <w:shd w:val="clear" w:color="auto" w:fill="FFFFFF"/>
              <w:jc w:val="both"/>
              <w:rPr>
                <w:rFonts w:ascii="Arial" w:hAnsi="Arial" w:cs="Arial"/>
                <w:lang w:val="es-CO" w:eastAsia="es-CO"/>
              </w:rPr>
            </w:pPr>
            <w:r w:rsidRPr="00D8308F">
              <w:rPr>
                <w:rFonts w:ascii="Arial" w:hAnsi="Arial" w:cs="Arial"/>
                <w:b/>
              </w:rPr>
              <w:t>Evaluación de calidad</w:t>
            </w:r>
            <w:r w:rsidRPr="009B63C2">
              <w:rPr>
                <w:rFonts w:ascii="Arial" w:hAnsi="Arial" w:cs="Arial"/>
              </w:rPr>
              <w:t>: Principios, control de la calidad, planificación,  técnicas, herramientas, ejecución de la evaluación, documento de hallazgos</w:t>
            </w:r>
            <w:r>
              <w:rPr>
                <w:rFonts w:ascii="Arial" w:hAnsi="Arial" w:cs="Arial"/>
              </w:rPr>
              <w:t>.</w:t>
            </w:r>
          </w:p>
          <w:p w14:paraId="4E3DD648" w14:textId="77777777" w:rsidR="00DE1D49" w:rsidRPr="00E32AF0" w:rsidRDefault="00DE1D49" w:rsidP="006845CD">
            <w:pPr>
              <w:numPr>
                <w:ilvl w:val="0"/>
                <w:numId w:val="40"/>
              </w:numPr>
              <w:shd w:val="clear" w:color="auto" w:fill="FFFFFF"/>
              <w:jc w:val="both"/>
              <w:rPr>
                <w:lang w:val="es-CO" w:eastAsia="es-CO"/>
              </w:rPr>
            </w:pPr>
            <w:r w:rsidRPr="00E32AF0">
              <w:rPr>
                <w:b/>
                <w:lang w:val="es-CO" w:eastAsia="es-CO"/>
              </w:rPr>
              <w:t>Planes de mejora</w:t>
            </w:r>
            <w:r>
              <w:rPr>
                <w:lang w:val="es-CO" w:eastAsia="es-CO"/>
              </w:rPr>
              <w:t>: Definición, características, elaboraci</w:t>
            </w:r>
            <w:r w:rsidR="00046C27">
              <w:rPr>
                <w:lang w:val="es-CO" w:eastAsia="es-CO"/>
              </w:rPr>
              <w:t>ón</w:t>
            </w:r>
            <w:r w:rsidR="004C49D2">
              <w:rPr>
                <w:lang w:val="es-CO" w:eastAsia="es-CO"/>
              </w:rPr>
              <w:t xml:space="preserve">, </w:t>
            </w:r>
            <w:r w:rsidR="004C49D2">
              <w:rPr>
                <w:rFonts w:ascii="Arial" w:hAnsi="Arial" w:cs="Arial"/>
              </w:rPr>
              <w:t>a</w:t>
            </w:r>
            <w:r w:rsidR="004C49D2" w:rsidRPr="0052057A">
              <w:rPr>
                <w:rFonts w:ascii="Arial" w:hAnsi="Arial" w:cs="Arial"/>
              </w:rPr>
              <w:t>cciones correctivas, preventivas y de mejoramiento</w:t>
            </w:r>
            <w:r w:rsidR="004C49D2" w:rsidRPr="00902157">
              <w:rPr>
                <w:lang w:val="es-CO" w:eastAsia="es-CO"/>
              </w:rPr>
              <w:t>.</w:t>
            </w:r>
          </w:p>
          <w:p w14:paraId="35527268" w14:textId="77777777" w:rsidR="00481476" w:rsidRPr="00E32AF0" w:rsidRDefault="00481476" w:rsidP="00E32AF0">
            <w:pPr>
              <w:autoSpaceDE w:val="0"/>
              <w:autoSpaceDN w:val="0"/>
              <w:adjustRightInd w:val="0"/>
              <w:ind w:left="720"/>
              <w:jc w:val="both"/>
              <w:rPr>
                <w:rFonts w:ascii="Arial" w:hAnsi="Arial" w:cs="Arial"/>
                <w:lang w:val="es-CO"/>
              </w:rPr>
            </w:pPr>
          </w:p>
          <w:p w14:paraId="745A5724" w14:textId="77777777" w:rsidR="00671FDF" w:rsidRPr="00207E0B" w:rsidRDefault="00671FDF" w:rsidP="00671FDF">
            <w:pPr>
              <w:autoSpaceDE w:val="0"/>
              <w:autoSpaceDN w:val="0"/>
              <w:adjustRightInd w:val="0"/>
              <w:jc w:val="both"/>
              <w:rPr>
                <w:rFonts w:ascii="Arial" w:hAnsi="Arial" w:cs="Arial"/>
              </w:rPr>
            </w:pPr>
            <w:r>
              <w:rPr>
                <w:rFonts w:ascii="Arial" w:hAnsi="Arial" w:cs="Arial"/>
                <w:b/>
                <w:lang w:val="es-CO" w:eastAsia="es-CO"/>
              </w:rPr>
              <w:t xml:space="preserve">220501098 </w:t>
            </w:r>
            <w:r w:rsidRPr="00902157">
              <w:rPr>
                <w:rFonts w:ascii="Arial" w:hAnsi="Arial" w:cs="Arial"/>
                <w:b/>
                <w:lang w:val="es-CO" w:eastAsia="es-CO"/>
              </w:rPr>
              <w:t>0</w:t>
            </w:r>
            <w:r>
              <w:rPr>
                <w:rFonts w:ascii="Arial" w:hAnsi="Arial" w:cs="Arial"/>
                <w:b/>
                <w:lang w:val="es-CO" w:eastAsia="es-CO"/>
              </w:rPr>
              <w:t>4</w:t>
            </w:r>
            <w:r w:rsidRPr="00902157">
              <w:rPr>
                <w:rFonts w:ascii="Arial" w:hAnsi="Arial" w:cs="Arial"/>
                <w:lang w:val="es-CO" w:eastAsia="es-CO"/>
              </w:rPr>
              <w:t xml:space="preserve"> </w:t>
            </w:r>
            <w:r w:rsidRPr="00207E0B">
              <w:rPr>
                <w:rFonts w:ascii="Arial" w:hAnsi="Arial" w:cs="Arial"/>
              </w:rPr>
              <w:t>Realizar actividades de mejora de la calidad de los procesos de desarrollo de acuerdo con los resultados de la verificación.</w:t>
            </w:r>
          </w:p>
          <w:p w14:paraId="48CDF9FC" w14:textId="77777777" w:rsidR="00671FDF" w:rsidRPr="00207E0B" w:rsidRDefault="00671FDF" w:rsidP="00671FDF">
            <w:pPr>
              <w:shd w:val="clear" w:color="auto" w:fill="FFFFFF"/>
              <w:jc w:val="both"/>
              <w:rPr>
                <w:lang w:eastAsia="es-CO"/>
              </w:rPr>
            </w:pPr>
          </w:p>
          <w:p w14:paraId="04680E77" w14:textId="383BA6C7" w:rsidR="00E22E34" w:rsidRPr="002F1398" w:rsidRDefault="006845CD" w:rsidP="007725BE">
            <w:pPr>
              <w:pStyle w:val="Prrafodelista"/>
              <w:numPr>
                <w:ilvl w:val="0"/>
                <w:numId w:val="73"/>
              </w:numPr>
              <w:shd w:val="clear" w:color="auto" w:fill="FFFFFF"/>
              <w:jc w:val="both"/>
              <w:rPr>
                <w:lang w:val="es-CO" w:eastAsia="es-CO"/>
              </w:rPr>
            </w:pPr>
            <w:r w:rsidRPr="002F1398">
              <w:rPr>
                <w:rFonts w:ascii="Arial" w:hAnsi="Arial" w:cs="Arial"/>
                <w:b/>
              </w:rPr>
              <w:t>P</w:t>
            </w:r>
            <w:r w:rsidR="00E22E34" w:rsidRPr="002F1398">
              <w:rPr>
                <w:rFonts w:ascii="Arial" w:hAnsi="Arial" w:cs="Arial"/>
                <w:b/>
              </w:rPr>
              <w:t>lanes de mejoramiento</w:t>
            </w:r>
            <w:r w:rsidR="00E22E34" w:rsidRPr="002F1398">
              <w:rPr>
                <w:rFonts w:ascii="Arial" w:hAnsi="Arial" w:cs="Arial"/>
              </w:rPr>
              <w:t xml:space="preserve">: </w:t>
            </w:r>
            <w:r w:rsidR="00B04B9D" w:rsidRPr="002F1398">
              <w:rPr>
                <w:rFonts w:ascii="Arial" w:hAnsi="Arial" w:cs="Arial"/>
              </w:rPr>
              <w:t>responsables, verificación y seguimiento</w:t>
            </w:r>
            <w:r w:rsidR="00E22E34" w:rsidRPr="002F1398">
              <w:rPr>
                <w:lang w:val="es-CO" w:eastAsia="es-CO"/>
              </w:rPr>
              <w:t>.</w:t>
            </w:r>
          </w:p>
          <w:p w14:paraId="26FF95DE" w14:textId="77777777" w:rsidR="00E22E34" w:rsidRPr="00902157" w:rsidRDefault="00E22E34" w:rsidP="003D57C7">
            <w:pPr>
              <w:pStyle w:val="Default"/>
              <w:rPr>
                <w:lang w:val="es-CO"/>
              </w:rPr>
            </w:pPr>
          </w:p>
        </w:tc>
      </w:tr>
      <w:tr w:rsidR="00E22E34" w:rsidRPr="00902157" w14:paraId="132AC536" w14:textId="77777777" w:rsidTr="003D57C7">
        <w:trPr>
          <w:jc w:val="center"/>
        </w:trPr>
        <w:tc>
          <w:tcPr>
            <w:tcW w:w="8998" w:type="dxa"/>
            <w:gridSpan w:val="2"/>
            <w:shd w:val="clear" w:color="auto" w:fill="E6E6E6"/>
            <w:vAlign w:val="center"/>
          </w:tcPr>
          <w:p w14:paraId="4A49FAE3" w14:textId="77777777" w:rsidR="00E22E34" w:rsidRPr="00902157" w:rsidRDefault="00E22E34" w:rsidP="003D57C7">
            <w:pPr>
              <w:jc w:val="both"/>
              <w:rPr>
                <w:rFonts w:ascii="Arial" w:hAnsi="Arial" w:cs="Arial"/>
                <w:color w:val="000000"/>
                <w:lang w:val="es-MX"/>
              </w:rPr>
            </w:pPr>
            <w:r w:rsidRPr="00902157">
              <w:rPr>
                <w:rFonts w:ascii="Arial" w:hAnsi="Arial" w:cs="Arial"/>
                <w:b/>
                <w:color w:val="000000"/>
                <w:lang w:val="es-MX"/>
              </w:rPr>
              <w:lastRenderedPageBreak/>
              <w:t>3.2</w:t>
            </w:r>
            <w:r w:rsidRPr="00902157">
              <w:rPr>
                <w:rFonts w:ascii="Arial" w:hAnsi="Arial" w:cs="Arial"/>
                <w:color w:val="000000"/>
                <w:lang w:val="es-MX"/>
              </w:rPr>
              <w:t xml:space="preserve">  </w:t>
            </w:r>
            <w:r w:rsidRPr="00902157">
              <w:rPr>
                <w:rFonts w:ascii="Arial" w:hAnsi="Arial" w:cs="Arial"/>
                <w:b/>
                <w:color w:val="000000"/>
                <w:lang w:val="es-MX"/>
              </w:rPr>
              <w:t>DE PROCESO</w:t>
            </w:r>
          </w:p>
        </w:tc>
      </w:tr>
      <w:tr w:rsidR="00E22E34" w:rsidRPr="00902157" w14:paraId="5C765C7E" w14:textId="77777777" w:rsidTr="003D57C7">
        <w:trPr>
          <w:jc w:val="center"/>
        </w:trPr>
        <w:tc>
          <w:tcPr>
            <w:tcW w:w="8998" w:type="dxa"/>
            <w:gridSpan w:val="2"/>
            <w:tcBorders>
              <w:bottom w:val="single" w:sz="4" w:space="0" w:color="auto"/>
            </w:tcBorders>
          </w:tcPr>
          <w:p w14:paraId="6ADC6DEC" w14:textId="77777777" w:rsidR="00B946B5" w:rsidRPr="00207E0B" w:rsidRDefault="00E64FAD" w:rsidP="00B946B5">
            <w:pPr>
              <w:autoSpaceDE w:val="0"/>
              <w:autoSpaceDN w:val="0"/>
              <w:adjustRightInd w:val="0"/>
              <w:jc w:val="both"/>
              <w:rPr>
                <w:rFonts w:ascii="Arial" w:hAnsi="Arial" w:cs="Arial"/>
              </w:rPr>
            </w:pPr>
            <w:r>
              <w:rPr>
                <w:rFonts w:ascii="Arial" w:hAnsi="Arial" w:cs="Arial"/>
                <w:b/>
                <w:lang w:val="es-CO" w:eastAsia="es-CO"/>
              </w:rPr>
              <w:t>220501098</w:t>
            </w:r>
            <w:r w:rsidR="00B946B5">
              <w:rPr>
                <w:rFonts w:ascii="Arial" w:hAnsi="Arial" w:cs="Arial"/>
                <w:b/>
                <w:lang w:val="es-CO" w:eastAsia="es-CO"/>
              </w:rPr>
              <w:t xml:space="preserve"> </w:t>
            </w:r>
            <w:r w:rsidR="00E22E34" w:rsidRPr="00902157">
              <w:rPr>
                <w:rFonts w:ascii="Arial" w:hAnsi="Arial" w:cs="Arial"/>
                <w:b/>
                <w:lang w:val="es-CO" w:eastAsia="es-CO"/>
              </w:rPr>
              <w:t>01</w:t>
            </w:r>
            <w:r w:rsidR="00E22E34" w:rsidRPr="00902157">
              <w:rPr>
                <w:rFonts w:ascii="Arial" w:hAnsi="Arial" w:cs="Arial"/>
                <w:lang w:val="es-CO" w:eastAsia="es-CO"/>
              </w:rPr>
              <w:t xml:space="preserve"> </w:t>
            </w:r>
            <w:r w:rsidR="00B946B5" w:rsidRPr="00207E0B">
              <w:rPr>
                <w:rFonts w:ascii="Arial" w:hAnsi="Arial" w:cs="Arial"/>
              </w:rPr>
              <w:t>Determinar las prácticas de calidad para el desarrollo de la solución informática.</w:t>
            </w:r>
          </w:p>
          <w:p w14:paraId="2571F79D" w14:textId="77777777" w:rsidR="00E22E34" w:rsidRPr="00902157" w:rsidRDefault="00E22E34" w:rsidP="003D57C7">
            <w:pPr>
              <w:autoSpaceDE w:val="0"/>
              <w:autoSpaceDN w:val="0"/>
              <w:adjustRightInd w:val="0"/>
              <w:jc w:val="both"/>
              <w:rPr>
                <w:lang w:val="es-CO" w:eastAsia="es-CO"/>
              </w:rPr>
            </w:pPr>
          </w:p>
          <w:p w14:paraId="203505B3" w14:textId="77777777" w:rsidR="00E22E34" w:rsidRDefault="00E22E34" w:rsidP="00363157">
            <w:pPr>
              <w:numPr>
                <w:ilvl w:val="0"/>
                <w:numId w:val="40"/>
              </w:numPr>
              <w:autoSpaceDE w:val="0"/>
              <w:autoSpaceDN w:val="0"/>
              <w:adjustRightInd w:val="0"/>
              <w:jc w:val="both"/>
              <w:rPr>
                <w:lang w:val="es-CO" w:eastAsia="es-CO"/>
              </w:rPr>
            </w:pPr>
            <w:r>
              <w:rPr>
                <w:lang w:val="es-CO" w:eastAsia="es-CO"/>
              </w:rPr>
              <w:t>Caracterizar los procesos de desarrollo de software.</w:t>
            </w:r>
          </w:p>
          <w:p w14:paraId="2D285854" w14:textId="77777777" w:rsidR="00F86D1B" w:rsidRPr="00462BFB" w:rsidRDefault="00F86D1B" w:rsidP="00363157">
            <w:pPr>
              <w:numPr>
                <w:ilvl w:val="0"/>
                <w:numId w:val="40"/>
              </w:numPr>
              <w:autoSpaceDE w:val="0"/>
              <w:autoSpaceDN w:val="0"/>
              <w:adjustRightInd w:val="0"/>
              <w:jc w:val="both"/>
              <w:rPr>
                <w:lang w:val="es-CO" w:eastAsia="es-CO"/>
              </w:rPr>
            </w:pPr>
            <w:r>
              <w:rPr>
                <w:lang w:val="es-CO" w:eastAsia="es-CO"/>
              </w:rPr>
              <w:t xml:space="preserve">Identificar </w:t>
            </w:r>
            <w:r>
              <w:rPr>
                <w:rFonts w:ascii="Arial" w:hAnsi="Arial" w:cs="Arial"/>
              </w:rPr>
              <w:t xml:space="preserve">buenas prácticas de </w:t>
            </w:r>
            <w:r w:rsidRPr="00AF00EA">
              <w:rPr>
                <w:rFonts w:ascii="Arial" w:hAnsi="Arial" w:cs="Arial"/>
              </w:rPr>
              <w:t>calidad</w:t>
            </w:r>
          </w:p>
          <w:p w14:paraId="7FD1601C" w14:textId="6379FC3A" w:rsidR="00E22E34" w:rsidRPr="00E32AF0" w:rsidRDefault="00B946B5" w:rsidP="00363157">
            <w:pPr>
              <w:numPr>
                <w:ilvl w:val="0"/>
                <w:numId w:val="40"/>
              </w:numPr>
              <w:autoSpaceDE w:val="0"/>
              <w:autoSpaceDN w:val="0"/>
              <w:adjustRightInd w:val="0"/>
              <w:jc w:val="both"/>
              <w:rPr>
                <w:lang w:val="es-CO" w:eastAsia="es-CO"/>
              </w:rPr>
            </w:pPr>
            <w:r>
              <w:rPr>
                <w:rFonts w:ascii="Arial" w:hAnsi="Arial" w:cs="Arial"/>
                <w:lang w:val="es-CO"/>
              </w:rPr>
              <w:t xml:space="preserve">Seleccionar </w:t>
            </w:r>
            <w:r>
              <w:rPr>
                <w:rFonts w:ascii="Arial" w:hAnsi="Arial" w:cs="Arial"/>
              </w:rPr>
              <w:t xml:space="preserve">buenas prácticas de </w:t>
            </w:r>
            <w:r w:rsidR="00E22E34" w:rsidRPr="00AF00EA">
              <w:rPr>
                <w:rFonts w:ascii="Arial" w:hAnsi="Arial" w:cs="Arial"/>
              </w:rPr>
              <w:t>calidad</w:t>
            </w:r>
            <w:r>
              <w:rPr>
                <w:rFonts w:ascii="Arial" w:hAnsi="Arial" w:cs="Arial"/>
              </w:rPr>
              <w:t>.</w:t>
            </w:r>
          </w:p>
          <w:p w14:paraId="1E610AF5" w14:textId="77777777" w:rsidR="00E22E34" w:rsidRPr="00AF00EA" w:rsidRDefault="00E22E34" w:rsidP="003D57C7">
            <w:pPr>
              <w:autoSpaceDE w:val="0"/>
              <w:autoSpaceDN w:val="0"/>
              <w:adjustRightInd w:val="0"/>
              <w:ind w:left="720"/>
              <w:jc w:val="both"/>
              <w:rPr>
                <w:lang w:val="es-CO" w:eastAsia="es-CO"/>
              </w:rPr>
            </w:pPr>
          </w:p>
          <w:p w14:paraId="0BEE2B5B" w14:textId="77777777" w:rsidR="00C31AC2" w:rsidRPr="00207E0B" w:rsidRDefault="00E64FAD" w:rsidP="00C31AC2">
            <w:pPr>
              <w:autoSpaceDE w:val="0"/>
              <w:autoSpaceDN w:val="0"/>
              <w:adjustRightInd w:val="0"/>
              <w:jc w:val="both"/>
              <w:rPr>
                <w:rFonts w:ascii="Arial" w:hAnsi="Arial" w:cs="Arial"/>
              </w:rPr>
            </w:pPr>
            <w:r>
              <w:rPr>
                <w:rFonts w:ascii="Arial" w:hAnsi="Arial" w:cs="Arial"/>
                <w:b/>
                <w:lang w:val="es-CO" w:eastAsia="es-CO"/>
              </w:rPr>
              <w:lastRenderedPageBreak/>
              <w:t>220501098</w:t>
            </w:r>
            <w:r w:rsidR="00847571">
              <w:rPr>
                <w:rFonts w:ascii="Arial" w:hAnsi="Arial" w:cs="Arial"/>
                <w:b/>
                <w:lang w:val="es-CO" w:eastAsia="es-CO"/>
              </w:rPr>
              <w:t xml:space="preserve"> </w:t>
            </w:r>
            <w:r w:rsidR="00E22E34" w:rsidRPr="00902157">
              <w:rPr>
                <w:rFonts w:ascii="Arial" w:hAnsi="Arial" w:cs="Arial"/>
                <w:b/>
                <w:lang w:val="es-CO" w:eastAsia="es-CO"/>
              </w:rPr>
              <w:t>02</w:t>
            </w:r>
            <w:r w:rsidR="00E22E34" w:rsidRPr="00902157">
              <w:rPr>
                <w:rFonts w:ascii="Arial" w:hAnsi="Arial" w:cs="Arial"/>
                <w:lang w:val="es-CO" w:eastAsia="es-CO"/>
              </w:rPr>
              <w:t xml:space="preserve"> </w:t>
            </w:r>
            <w:r w:rsidR="00C31AC2" w:rsidRPr="00207E0B">
              <w:rPr>
                <w:rFonts w:ascii="Arial" w:hAnsi="Arial" w:cs="Arial"/>
              </w:rPr>
              <w:t>Ejecutar las actividades de aseguramiento de la calidad de la solución informática de acuerdo con las prácticas de calidad asociadas.</w:t>
            </w:r>
          </w:p>
          <w:p w14:paraId="4B01E713" w14:textId="77777777" w:rsidR="00E22E34" w:rsidRPr="00902157" w:rsidRDefault="00E22E34" w:rsidP="003D57C7">
            <w:pPr>
              <w:autoSpaceDE w:val="0"/>
              <w:autoSpaceDN w:val="0"/>
              <w:adjustRightInd w:val="0"/>
              <w:jc w:val="both"/>
              <w:rPr>
                <w:rFonts w:ascii="Arial" w:hAnsi="Arial" w:cs="Arial"/>
              </w:rPr>
            </w:pPr>
          </w:p>
          <w:p w14:paraId="230A9367" w14:textId="77777777" w:rsidR="00E22E34" w:rsidRDefault="00C31AC2" w:rsidP="00363157">
            <w:pPr>
              <w:numPr>
                <w:ilvl w:val="0"/>
                <w:numId w:val="40"/>
              </w:numPr>
              <w:autoSpaceDE w:val="0"/>
              <w:autoSpaceDN w:val="0"/>
              <w:adjustRightInd w:val="0"/>
              <w:jc w:val="both"/>
              <w:rPr>
                <w:rFonts w:ascii="Arial" w:hAnsi="Arial" w:cs="Arial"/>
              </w:rPr>
            </w:pPr>
            <w:r>
              <w:rPr>
                <w:rFonts w:ascii="Arial" w:hAnsi="Arial" w:cs="Arial"/>
              </w:rPr>
              <w:t>Aplicar</w:t>
            </w:r>
            <w:r w:rsidR="00E22E34">
              <w:rPr>
                <w:rFonts w:ascii="Arial" w:hAnsi="Arial" w:cs="Arial"/>
              </w:rPr>
              <w:t xml:space="preserve"> proceso personal de desarrollo de software.</w:t>
            </w:r>
          </w:p>
          <w:p w14:paraId="67C5A58A" w14:textId="77777777" w:rsidR="00C31AC2" w:rsidRDefault="00C31AC2" w:rsidP="00363157">
            <w:pPr>
              <w:numPr>
                <w:ilvl w:val="0"/>
                <w:numId w:val="40"/>
              </w:numPr>
              <w:autoSpaceDE w:val="0"/>
              <w:autoSpaceDN w:val="0"/>
              <w:adjustRightInd w:val="0"/>
              <w:jc w:val="both"/>
              <w:rPr>
                <w:rFonts w:ascii="Arial" w:hAnsi="Arial" w:cs="Arial"/>
              </w:rPr>
            </w:pPr>
            <w:r>
              <w:rPr>
                <w:rFonts w:ascii="Arial" w:hAnsi="Arial" w:cs="Arial"/>
              </w:rPr>
              <w:t>Documentar proceso personal de desarrollo de software.</w:t>
            </w:r>
          </w:p>
          <w:p w14:paraId="246C9825" w14:textId="77777777" w:rsidR="00F048AD" w:rsidRDefault="00F048AD" w:rsidP="00363157">
            <w:pPr>
              <w:numPr>
                <w:ilvl w:val="0"/>
                <w:numId w:val="40"/>
              </w:numPr>
              <w:autoSpaceDE w:val="0"/>
              <w:autoSpaceDN w:val="0"/>
              <w:adjustRightInd w:val="0"/>
              <w:jc w:val="both"/>
              <w:rPr>
                <w:rFonts w:ascii="Arial" w:hAnsi="Arial" w:cs="Arial"/>
              </w:rPr>
            </w:pPr>
            <w:r>
              <w:rPr>
                <w:rFonts w:ascii="Arial" w:hAnsi="Arial" w:cs="Arial"/>
              </w:rPr>
              <w:t>Medir proceso personal de desarrollo de software.</w:t>
            </w:r>
          </w:p>
          <w:p w14:paraId="75158454" w14:textId="77777777" w:rsidR="003E7A23" w:rsidRDefault="00E22E34" w:rsidP="00363157">
            <w:pPr>
              <w:numPr>
                <w:ilvl w:val="0"/>
                <w:numId w:val="40"/>
              </w:numPr>
              <w:autoSpaceDE w:val="0"/>
              <w:autoSpaceDN w:val="0"/>
              <w:adjustRightInd w:val="0"/>
              <w:jc w:val="both"/>
              <w:rPr>
                <w:rFonts w:ascii="Arial" w:hAnsi="Arial" w:cs="Arial"/>
              </w:rPr>
            </w:pPr>
            <w:r w:rsidRPr="00C63DB6">
              <w:rPr>
                <w:rFonts w:ascii="Arial" w:hAnsi="Arial" w:cs="Arial"/>
              </w:rPr>
              <w:t>Elaborar</w:t>
            </w:r>
            <w:r w:rsidR="003E7A23">
              <w:rPr>
                <w:rFonts w:ascii="Arial" w:hAnsi="Arial" w:cs="Arial"/>
              </w:rPr>
              <w:t xml:space="preserve"> los instrumentos</w:t>
            </w:r>
            <w:r w:rsidR="00686F61">
              <w:rPr>
                <w:rFonts w:ascii="Arial" w:hAnsi="Arial" w:cs="Arial"/>
              </w:rPr>
              <w:t xml:space="preserve"> de procesos de aseguramiento de la calidad.</w:t>
            </w:r>
          </w:p>
          <w:p w14:paraId="55826FE5" w14:textId="77777777" w:rsidR="00F43964" w:rsidRDefault="003E7A23" w:rsidP="00363157">
            <w:pPr>
              <w:numPr>
                <w:ilvl w:val="0"/>
                <w:numId w:val="40"/>
              </w:numPr>
              <w:autoSpaceDE w:val="0"/>
              <w:autoSpaceDN w:val="0"/>
              <w:adjustRightInd w:val="0"/>
              <w:jc w:val="both"/>
              <w:rPr>
                <w:rFonts w:ascii="Arial" w:hAnsi="Arial" w:cs="Arial"/>
              </w:rPr>
            </w:pPr>
            <w:r>
              <w:rPr>
                <w:rFonts w:ascii="Arial" w:hAnsi="Arial" w:cs="Arial"/>
              </w:rPr>
              <w:t>D</w:t>
            </w:r>
            <w:r w:rsidR="00E22E34" w:rsidRPr="00C63DB6">
              <w:rPr>
                <w:rFonts w:ascii="Arial" w:hAnsi="Arial" w:cs="Arial"/>
              </w:rPr>
              <w:t>iligenciar documentación</w:t>
            </w:r>
            <w:r w:rsidR="00F43964">
              <w:rPr>
                <w:rFonts w:ascii="Arial" w:hAnsi="Arial" w:cs="Arial"/>
              </w:rPr>
              <w:t xml:space="preserve"> de procesos de aseguramiento de la calidad.</w:t>
            </w:r>
          </w:p>
          <w:p w14:paraId="080B74E5" w14:textId="77777777" w:rsidR="00363157" w:rsidRPr="007725BE" w:rsidRDefault="00363157" w:rsidP="00363157">
            <w:pPr>
              <w:numPr>
                <w:ilvl w:val="0"/>
                <w:numId w:val="40"/>
              </w:numPr>
              <w:shd w:val="clear" w:color="auto" w:fill="FFFFFF"/>
              <w:jc w:val="both"/>
              <w:rPr>
                <w:lang w:val="es-CO" w:eastAsia="es-CO"/>
              </w:rPr>
            </w:pPr>
            <w:r w:rsidRPr="007725BE">
              <w:rPr>
                <w:rFonts w:ascii="Arial" w:hAnsi="Arial" w:cs="Arial"/>
              </w:rPr>
              <w:t>Realizar acciones de control de cambios, tiempos y trazabilidad a los informes de requisitos, análisis y diseño del sistema de información</w:t>
            </w:r>
            <w:r w:rsidRPr="007725BE">
              <w:rPr>
                <w:caps/>
              </w:rPr>
              <w:t>.</w:t>
            </w:r>
          </w:p>
          <w:p w14:paraId="3A901A5B" w14:textId="77777777" w:rsidR="00363157" w:rsidRDefault="00363157" w:rsidP="00E32AF0">
            <w:pPr>
              <w:autoSpaceDE w:val="0"/>
              <w:autoSpaceDN w:val="0"/>
              <w:adjustRightInd w:val="0"/>
              <w:ind w:left="720"/>
              <w:jc w:val="both"/>
              <w:rPr>
                <w:rFonts w:ascii="Arial" w:hAnsi="Arial" w:cs="Arial"/>
              </w:rPr>
            </w:pPr>
          </w:p>
          <w:p w14:paraId="2716B905" w14:textId="77777777" w:rsidR="00E22E34" w:rsidRDefault="00E64FAD" w:rsidP="003D57C7">
            <w:pPr>
              <w:shd w:val="clear" w:color="auto" w:fill="FFFFFF"/>
              <w:jc w:val="both"/>
              <w:rPr>
                <w:lang w:val="es-CO" w:eastAsia="es-CO"/>
              </w:rPr>
            </w:pPr>
            <w:r>
              <w:rPr>
                <w:rFonts w:ascii="Arial" w:hAnsi="Arial" w:cs="Arial"/>
                <w:b/>
                <w:lang w:val="es-CO" w:eastAsia="es-CO"/>
              </w:rPr>
              <w:t>220501098</w:t>
            </w:r>
            <w:r w:rsidR="001566D6">
              <w:rPr>
                <w:rFonts w:ascii="Arial" w:hAnsi="Arial" w:cs="Arial"/>
                <w:b/>
                <w:lang w:val="es-CO" w:eastAsia="es-CO"/>
              </w:rPr>
              <w:t xml:space="preserve"> </w:t>
            </w:r>
            <w:r w:rsidR="00E22E34" w:rsidRPr="00902157">
              <w:rPr>
                <w:rFonts w:ascii="Arial" w:hAnsi="Arial" w:cs="Arial"/>
                <w:b/>
                <w:lang w:val="es-CO" w:eastAsia="es-CO"/>
              </w:rPr>
              <w:t>03</w:t>
            </w:r>
            <w:r w:rsidR="00E22E34" w:rsidRPr="00902157">
              <w:rPr>
                <w:rFonts w:ascii="Arial" w:hAnsi="Arial" w:cs="Arial"/>
                <w:lang w:val="es-CO" w:eastAsia="es-CO"/>
              </w:rPr>
              <w:t xml:space="preserve"> </w:t>
            </w:r>
            <w:r w:rsidR="001566D6" w:rsidRPr="00902157">
              <w:rPr>
                <w:rFonts w:ascii="Arial" w:hAnsi="Arial" w:cs="Arial"/>
              </w:rPr>
              <w:t xml:space="preserve">Verificar la ejecución de las actividades de aseguramiento de la calidad de acuerdo con </w:t>
            </w:r>
            <w:r w:rsidR="001566D6">
              <w:rPr>
                <w:rFonts w:ascii="Arial" w:hAnsi="Arial" w:cs="Arial"/>
              </w:rPr>
              <w:t>las prácticas de calidad asociadas</w:t>
            </w:r>
            <w:r w:rsidR="001566D6" w:rsidRPr="00902157">
              <w:rPr>
                <w:rFonts w:ascii="Arial" w:hAnsi="Arial" w:cs="Arial"/>
              </w:rPr>
              <w:t>.</w:t>
            </w:r>
          </w:p>
          <w:p w14:paraId="2DC4C837" w14:textId="77777777" w:rsidR="00E22E34" w:rsidRPr="00F47F75" w:rsidRDefault="00E22E34" w:rsidP="003D57C7">
            <w:pPr>
              <w:shd w:val="clear" w:color="auto" w:fill="FFFFFF"/>
              <w:jc w:val="both"/>
              <w:rPr>
                <w:rFonts w:ascii="Arial" w:hAnsi="Arial" w:cs="Arial"/>
              </w:rPr>
            </w:pPr>
          </w:p>
          <w:p w14:paraId="71419FD3" w14:textId="77777777" w:rsidR="003E7A23" w:rsidRDefault="005E6EAF" w:rsidP="00363157">
            <w:pPr>
              <w:numPr>
                <w:ilvl w:val="0"/>
                <w:numId w:val="40"/>
              </w:numPr>
              <w:autoSpaceDE w:val="0"/>
              <w:autoSpaceDN w:val="0"/>
              <w:adjustRightInd w:val="0"/>
              <w:jc w:val="both"/>
              <w:rPr>
                <w:rFonts w:ascii="Arial" w:hAnsi="Arial" w:cs="Arial"/>
              </w:rPr>
            </w:pPr>
            <w:r>
              <w:rPr>
                <w:rFonts w:ascii="Arial" w:hAnsi="Arial" w:cs="Arial"/>
              </w:rPr>
              <w:t>Evaluar la</w:t>
            </w:r>
            <w:r w:rsidR="00417FDD" w:rsidRPr="00417FDD">
              <w:rPr>
                <w:rFonts w:ascii="Arial" w:hAnsi="Arial" w:cs="Arial"/>
              </w:rPr>
              <w:t xml:space="preserve"> </w:t>
            </w:r>
            <w:r w:rsidR="003E7A23" w:rsidRPr="00C63DB6">
              <w:rPr>
                <w:rFonts w:ascii="Arial" w:hAnsi="Arial" w:cs="Arial"/>
              </w:rPr>
              <w:t>documentación</w:t>
            </w:r>
            <w:r w:rsidR="003E7A23">
              <w:rPr>
                <w:rFonts w:ascii="Arial" w:hAnsi="Arial" w:cs="Arial"/>
              </w:rPr>
              <w:t xml:space="preserve"> de</w:t>
            </w:r>
            <w:r>
              <w:rPr>
                <w:rFonts w:ascii="Arial" w:hAnsi="Arial" w:cs="Arial"/>
              </w:rPr>
              <w:t xml:space="preserve"> los</w:t>
            </w:r>
            <w:r w:rsidR="003E7A23">
              <w:rPr>
                <w:rFonts w:ascii="Arial" w:hAnsi="Arial" w:cs="Arial"/>
              </w:rPr>
              <w:t xml:space="preserve"> procesos de aseguramiento de la calidad.</w:t>
            </w:r>
          </w:p>
          <w:p w14:paraId="7D9D442E" w14:textId="59CE3867" w:rsidR="00E22E34" w:rsidRPr="00F47F75" w:rsidRDefault="005E6EAF" w:rsidP="00363157">
            <w:pPr>
              <w:numPr>
                <w:ilvl w:val="0"/>
                <w:numId w:val="40"/>
              </w:numPr>
              <w:autoSpaceDE w:val="0"/>
              <w:autoSpaceDN w:val="0"/>
              <w:adjustRightInd w:val="0"/>
              <w:jc w:val="both"/>
              <w:rPr>
                <w:rFonts w:ascii="Arial" w:hAnsi="Arial" w:cs="Arial"/>
              </w:rPr>
            </w:pPr>
            <w:r>
              <w:rPr>
                <w:rFonts w:ascii="Arial" w:hAnsi="Arial" w:cs="Arial"/>
              </w:rPr>
              <w:t>D</w:t>
            </w:r>
            <w:r w:rsidR="00417FDD" w:rsidRPr="00417FDD">
              <w:rPr>
                <w:rFonts w:ascii="Arial" w:hAnsi="Arial" w:cs="Arial"/>
              </w:rPr>
              <w:t xml:space="preserve">eterminar </w:t>
            </w:r>
            <w:r w:rsidR="00E22E34">
              <w:rPr>
                <w:rFonts w:ascii="Arial" w:hAnsi="Arial" w:cs="Arial"/>
              </w:rPr>
              <w:t>las acciones correctivas,</w:t>
            </w:r>
            <w:r w:rsidR="00E22E34" w:rsidRPr="00F47F75">
              <w:rPr>
                <w:rFonts w:ascii="Arial" w:hAnsi="Arial" w:cs="Arial"/>
              </w:rPr>
              <w:t xml:space="preserve"> preventivas</w:t>
            </w:r>
            <w:r w:rsidR="00E22E34">
              <w:rPr>
                <w:rFonts w:ascii="Arial" w:hAnsi="Arial" w:cs="Arial"/>
              </w:rPr>
              <w:t xml:space="preserve"> y de mejoramiento</w:t>
            </w:r>
            <w:r w:rsidR="00810452">
              <w:rPr>
                <w:rFonts w:ascii="Arial" w:hAnsi="Arial" w:cs="Arial"/>
              </w:rPr>
              <w:t>.</w:t>
            </w:r>
          </w:p>
          <w:p w14:paraId="154D9385" w14:textId="77777777" w:rsidR="001566D6" w:rsidRDefault="001566D6" w:rsidP="00E32AF0">
            <w:pPr>
              <w:pStyle w:val="Prrafodelista"/>
              <w:rPr>
                <w:rFonts w:ascii="Arial" w:hAnsi="Arial" w:cs="Arial"/>
                <w:color w:val="000000"/>
              </w:rPr>
            </w:pPr>
          </w:p>
          <w:p w14:paraId="5C212411" w14:textId="77777777" w:rsidR="001566D6" w:rsidRPr="00207E0B" w:rsidRDefault="001566D6" w:rsidP="001566D6">
            <w:pPr>
              <w:autoSpaceDE w:val="0"/>
              <w:autoSpaceDN w:val="0"/>
              <w:adjustRightInd w:val="0"/>
              <w:jc w:val="both"/>
              <w:rPr>
                <w:rFonts w:ascii="Arial" w:hAnsi="Arial" w:cs="Arial"/>
              </w:rPr>
            </w:pPr>
            <w:r>
              <w:rPr>
                <w:rFonts w:ascii="Arial" w:hAnsi="Arial" w:cs="Arial"/>
                <w:b/>
                <w:lang w:val="es-CO" w:eastAsia="es-CO"/>
              </w:rPr>
              <w:t xml:space="preserve">220501098 </w:t>
            </w:r>
            <w:r w:rsidRPr="00902157">
              <w:rPr>
                <w:rFonts w:ascii="Arial" w:hAnsi="Arial" w:cs="Arial"/>
                <w:b/>
                <w:lang w:val="es-CO" w:eastAsia="es-CO"/>
              </w:rPr>
              <w:t>0</w:t>
            </w:r>
            <w:r>
              <w:rPr>
                <w:rFonts w:ascii="Arial" w:hAnsi="Arial" w:cs="Arial"/>
                <w:b/>
                <w:lang w:val="es-CO" w:eastAsia="es-CO"/>
              </w:rPr>
              <w:t>4</w:t>
            </w:r>
            <w:r w:rsidRPr="00902157">
              <w:rPr>
                <w:rFonts w:ascii="Arial" w:hAnsi="Arial" w:cs="Arial"/>
                <w:lang w:val="es-CO" w:eastAsia="es-CO"/>
              </w:rPr>
              <w:t xml:space="preserve"> </w:t>
            </w:r>
            <w:r w:rsidRPr="00207E0B">
              <w:rPr>
                <w:rFonts w:ascii="Arial" w:hAnsi="Arial" w:cs="Arial"/>
              </w:rPr>
              <w:t>Realizar actividades de mejora de la calidad de los procesos de desarrollo de acuerdo con los resultados de la verificación.</w:t>
            </w:r>
          </w:p>
          <w:p w14:paraId="7E717657" w14:textId="77777777" w:rsidR="001566D6" w:rsidRPr="00E32AF0" w:rsidRDefault="001566D6" w:rsidP="001566D6">
            <w:pPr>
              <w:shd w:val="clear" w:color="auto" w:fill="FFFFFF"/>
              <w:jc w:val="both"/>
              <w:rPr>
                <w:lang w:eastAsia="es-CO"/>
              </w:rPr>
            </w:pPr>
          </w:p>
          <w:p w14:paraId="61D5E376" w14:textId="77777777" w:rsidR="00414E76" w:rsidRDefault="00CC2F7D" w:rsidP="00363157">
            <w:pPr>
              <w:numPr>
                <w:ilvl w:val="0"/>
                <w:numId w:val="40"/>
              </w:numPr>
              <w:autoSpaceDE w:val="0"/>
              <w:autoSpaceDN w:val="0"/>
              <w:adjustRightInd w:val="0"/>
              <w:jc w:val="both"/>
              <w:rPr>
                <w:rFonts w:ascii="Arial" w:hAnsi="Arial" w:cs="Arial"/>
              </w:rPr>
            </w:pPr>
            <w:r>
              <w:rPr>
                <w:rFonts w:ascii="Arial" w:hAnsi="Arial" w:cs="Arial"/>
              </w:rPr>
              <w:t>Ajustar procesos del desarrollo de software</w:t>
            </w:r>
            <w:r w:rsidR="00414E76">
              <w:rPr>
                <w:rFonts w:ascii="Arial" w:hAnsi="Arial" w:cs="Arial"/>
              </w:rPr>
              <w:t>.</w:t>
            </w:r>
          </w:p>
          <w:p w14:paraId="65840972" w14:textId="77777777" w:rsidR="001F3385" w:rsidRPr="00F47F75" w:rsidRDefault="001F3385" w:rsidP="00363157">
            <w:pPr>
              <w:numPr>
                <w:ilvl w:val="0"/>
                <w:numId w:val="40"/>
              </w:numPr>
              <w:autoSpaceDE w:val="0"/>
              <w:autoSpaceDN w:val="0"/>
              <w:adjustRightInd w:val="0"/>
              <w:jc w:val="both"/>
              <w:rPr>
                <w:rFonts w:ascii="Arial" w:hAnsi="Arial" w:cs="Arial"/>
              </w:rPr>
            </w:pPr>
            <w:r>
              <w:rPr>
                <w:rFonts w:ascii="Arial" w:hAnsi="Arial" w:cs="Arial"/>
              </w:rPr>
              <w:t>Desarrollar</w:t>
            </w:r>
            <w:r w:rsidRPr="00207E0B">
              <w:rPr>
                <w:rFonts w:ascii="Arial" w:hAnsi="Arial" w:cs="Arial"/>
              </w:rPr>
              <w:t xml:space="preserve"> </w:t>
            </w:r>
            <w:r>
              <w:rPr>
                <w:rFonts w:ascii="Arial" w:hAnsi="Arial" w:cs="Arial"/>
              </w:rPr>
              <w:t>las acciones correctivas,</w:t>
            </w:r>
            <w:r w:rsidRPr="00F47F75">
              <w:rPr>
                <w:rFonts w:ascii="Arial" w:hAnsi="Arial" w:cs="Arial"/>
              </w:rPr>
              <w:t xml:space="preserve"> preventivas</w:t>
            </w:r>
            <w:r>
              <w:rPr>
                <w:rFonts w:ascii="Arial" w:hAnsi="Arial" w:cs="Arial"/>
              </w:rPr>
              <w:t xml:space="preserve"> y de mejoramiento</w:t>
            </w:r>
            <w:r w:rsidR="00414E76">
              <w:rPr>
                <w:rFonts w:ascii="Arial" w:hAnsi="Arial" w:cs="Arial"/>
              </w:rPr>
              <w:t>.</w:t>
            </w:r>
          </w:p>
          <w:p w14:paraId="156B439E" w14:textId="77777777" w:rsidR="001F3385" w:rsidRDefault="001F3385" w:rsidP="00E32AF0">
            <w:pPr>
              <w:autoSpaceDE w:val="0"/>
              <w:autoSpaceDN w:val="0"/>
              <w:adjustRightInd w:val="0"/>
              <w:ind w:left="720"/>
              <w:jc w:val="both"/>
              <w:rPr>
                <w:rFonts w:ascii="Arial" w:hAnsi="Arial" w:cs="Arial"/>
              </w:rPr>
            </w:pPr>
          </w:p>
          <w:p w14:paraId="4F0DB8C6" w14:textId="77777777" w:rsidR="001566D6" w:rsidRPr="00902157" w:rsidRDefault="001566D6" w:rsidP="00E32AF0">
            <w:pPr>
              <w:autoSpaceDE w:val="0"/>
              <w:autoSpaceDN w:val="0"/>
              <w:adjustRightInd w:val="0"/>
              <w:ind w:left="720"/>
              <w:jc w:val="both"/>
              <w:rPr>
                <w:rFonts w:ascii="Arial" w:hAnsi="Arial" w:cs="Arial"/>
                <w:color w:val="000000"/>
              </w:rPr>
            </w:pPr>
          </w:p>
        </w:tc>
      </w:tr>
      <w:tr w:rsidR="00E22E34" w:rsidRPr="00902157" w14:paraId="4E4C9568" w14:textId="77777777" w:rsidTr="003D57C7">
        <w:trPr>
          <w:jc w:val="center"/>
        </w:trPr>
        <w:tc>
          <w:tcPr>
            <w:tcW w:w="8998" w:type="dxa"/>
            <w:gridSpan w:val="2"/>
            <w:shd w:val="clear" w:color="auto" w:fill="E6E6E6"/>
          </w:tcPr>
          <w:p w14:paraId="43C74270" w14:textId="77777777" w:rsidR="00E22E34" w:rsidRPr="00D8308F" w:rsidRDefault="00E22E34" w:rsidP="0061051D">
            <w:pPr>
              <w:pStyle w:val="Prrafodelista"/>
              <w:numPr>
                <w:ilvl w:val="0"/>
                <w:numId w:val="54"/>
              </w:numPr>
              <w:jc w:val="center"/>
              <w:rPr>
                <w:rFonts w:ascii="Arial" w:hAnsi="Arial" w:cs="Arial"/>
                <w:b/>
                <w:color w:val="000000"/>
                <w:lang w:val="es-MX"/>
              </w:rPr>
            </w:pPr>
            <w:r w:rsidRPr="00D8308F">
              <w:rPr>
                <w:rFonts w:ascii="Arial" w:hAnsi="Arial" w:cs="Arial"/>
                <w:b/>
                <w:color w:val="000000"/>
                <w:lang w:val="es-MX"/>
              </w:rPr>
              <w:lastRenderedPageBreak/>
              <w:t>CRITERIOS DE EVALUACIÓN</w:t>
            </w:r>
          </w:p>
        </w:tc>
      </w:tr>
      <w:tr w:rsidR="00E22E34" w:rsidRPr="00902157" w14:paraId="3FAC1C7A" w14:textId="77777777" w:rsidTr="003D57C7">
        <w:trPr>
          <w:jc w:val="center"/>
        </w:trPr>
        <w:tc>
          <w:tcPr>
            <w:tcW w:w="8998" w:type="dxa"/>
            <w:gridSpan w:val="2"/>
            <w:tcBorders>
              <w:bottom w:val="single" w:sz="4" w:space="0" w:color="auto"/>
            </w:tcBorders>
          </w:tcPr>
          <w:p w14:paraId="6B0CA500" w14:textId="77777777" w:rsidR="00E22E34" w:rsidRPr="00902157" w:rsidRDefault="00E22E34" w:rsidP="003D57C7">
            <w:pPr>
              <w:autoSpaceDE w:val="0"/>
              <w:autoSpaceDN w:val="0"/>
              <w:adjustRightInd w:val="0"/>
              <w:jc w:val="both"/>
              <w:rPr>
                <w:rFonts w:ascii="Arial" w:hAnsi="Arial" w:cs="Arial"/>
                <w:color w:val="000000"/>
              </w:rPr>
            </w:pPr>
          </w:p>
          <w:p w14:paraId="5F22D241" w14:textId="77777777" w:rsidR="0083149F" w:rsidRPr="00207E0B" w:rsidRDefault="0083149F" w:rsidP="0083149F">
            <w:pPr>
              <w:autoSpaceDE w:val="0"/>
              <w:autoSpaceDN w:val="0"/>
              <w:adjustRightInd w:val="0"/>
              <w:jc w:val="both"/>
              <w:rPr>
                <w:rFonts w:ascii="Arial" w:hAnsi="Arial" w:cs="Arial"/>
              </w:rPr>
            </w:pPr>
            <w:r>
              <w:rPr>
                <w:rFonts w:ascii="Arial" w:hAnsi="Arial" w:cs="Arial"/>
                <w:b/>
                <w:lang w:val="es-CO" w:eastAsia="es-CO"/>
              </w:rPr>
              <w:t xml:space="preserve">220501098 </w:t>
            </w:r>
            <w:r w:rsidRPr="00902157">
              <w:rPr>
                <w:rFonts w:ascii="Arial" w:hAnsi="Arial" w:cs="Arial"/>
                <w:b/>
                <w:lang w:val="es-CO" w:eastAsia="es-CO"/>
              </w:rPr>
              <w:t>01</w:t>
            </w:r>
            <w:r w:rsidRPr="00902157">
              <w:rPr>
                <w:rFonts w:ascii="Arial" w:hAnsi="Arial" w:cs="Arial"/>
                <w:lang w:val="es-CO" w:eastAsia="es-CO"/>
              </w:rPr>
              <w:t xml:space="preserve"> </w:t>
            </w:r>
            <w:r w:rsidRPr="00207E0B">
              <w:rPr>
                <w:rFonts w:ascii="Arial" w:hAnsi="Arial" w:cs="Arial"/>
              </w:rPr>
              <w:t>Determinar las prácticas de calidad para el desarrollo de la solución informática.</w:t>
            </w:r>
          </w:p>
          <w:p w14:paraId="55E8FF1F" w14:textId="77777777" w:rsidR="0083149F" w:rsidRPr="00902157" w:rsidRDefault="0083149F" w:rsidP="0083149F">
            <w:pPr>
              <w:autoSpaceDE w:val="0"/>
              <w:autoSpaceDN w:val="0"/>
              <w:adjustRightInd w:val="0"/>
              <w:jc w:val="both"/>
              <w:rPr>
                <w:lang w:val="es-CO" w:eastAsia="es-CO"/>
              </w:rPr>
            </w:pPr>
          </w:p>
          <w:p w14:paraId="66903D99" w14:textId="77777777" w:rsidR="00F11B71" w:rsidRDefault="00F11B71" w:rsidP="006D6AB1">
            <w:pPr>
              <w:numPr>
                <w:ilvl w:val="0"/>
                <w:numId w:val="40"/>
              </w:numPr>
              <w:autoSpaceDE w:val="0"/>
              <w:autoSpaceDN w:val="0"/>
              <w:adjustRightInd w:val="0"/>
              <w:jc w:val="both"/>
              <w:rPr>
                <w:lang w:val="es-CO" w:eastAsia="es-CO"/>
              </w:rPr>
            </w:pPr>
            <w:r>
              <w:rPr>
                <w:lang w:val="es-CO" w:eastAsia="es-CO"/>
              </w:rPr>
              <w:t>Caracteriza los procesos de desarrollo de</w:t>
            </w:r>
            <w:r w:rsidR="00231B96">
              <w:rPr>
                <w:lang w:val="es-CO" w:eastAsia="es-CO"/>
              </w:rPr>
              <w:t xml:space="preserve"> la solución informática</w:t>
            </w:r>
            <w:r>
              <w:rPr>
                <w:lang w:val="es-CO" w:eastAsia="es-CO"/>
              </w:rPr>
              <w:t xml:space="preserve"> de acuerdo con la metodología de desarrollo seleccionada.</w:t>
            </w:r>
          </w:p>
          <w:p w14:paraId="469801A8" w14:textId="77777777" w:rsidR="0083149F" w:rsidRPr="00462BFB" w:rsidRDefault="0083149F" w:rsidP="006D6AB1">
            <w:pPr>
              <w:numPr>
                <w:ilvl w:val="0"/>
                <w:numId w:val="40"/>
              </w:numPr>
              <w:autoSpaceDE w:val="0"/>
              <w:autoSpaceDN w:val="0"/>
              <w:adjustRightInd w:val="0"/>
              <w:jc w:val="both"/>
              <w:rPr>
                <w:lang w:val="es-CO" w:eastAsia="es-CO"/>
              </w:rPr>
            </w:pPr>
            <w:r>
              <w:rPr>
                <w:lang w:val="es-CO" w:eastAsia="es-CO"/>
              </w:rPr>
              <w:t xml:space="preserve">Identifica </w:t>
            </w:r>
            <w:r>
              <w:rPr>
                <w:rFonts w:ascii="Arial" w:hAnsi="Arial" w:cs="Arial"/>
              </w:rPr>
              <w:t xml:space="preserve">buenas prácticas de </w:t>
            </w:r>
            <w:r w:rsidRPr="00AF00EA">
              <w:rPr>
                <w:rFonts w:ascii="Arial" w:hAnsi="Arial" w:cs="Arial"/>
              </w:rPr>
              <w:t>calidad</w:t>
            </w:r>
            <w:r w:rsidR="00AB57C7">
              <w:rPr>
                <w:rFonts w:ascii="Arial" w:hAnsi="Arial" w:cs="Arial"/>
              </w:rPr>
              <w:t xml:space="preserve"> de acuerdo con los referentes de la industria.</w:t>
            </w:r>
          </w:p>
          <w:p w14:paraId="50845329" w14:textId="77777777" w:rsidR="0083149F" w:rsidRPr="00207E0B" w:rsidRDefault="0083149F" w:rsidP="006D6AB1">
            <w:pPr>
              <w:numPr>
                <w:ilvl w:val="0"/>
                <w:numId w:val="40"/>
              </w:numPr>
              <w:autoSpaceDE w:val="0"/>
              <w:autoSpaceDN w:val="0"/>
              <w:adjustRightInd w:val="0"/>
              <w:jc w:val="both"/>
              <w:rPr>
                <w:lang w:val="es-CO" w:eastAsia="es-CO"/>
              </w:rPr>
            </w:pPr>
            <w:r>
              <w:rPr>
                <w:rFonts w:ascii="Arial" w:hAnsi="Arial" w:cs="Arial"/>
                <w:lang w:val="es-CO"/>
              </w:rPr>
              <w:t xml:space="preserve">Selecciona </w:t>
            </w:r>
            <w:r>
              <w:rPr>
                <w:rFonts w:ascii="Arial" w:hAnsi="Arial" w:cs="Arial"/>
              </w:rPr>
              <w:t xml:space="preserve">buenas prácticas de </w:t>
            </w:r>
            <w:r w:rsidRPr="00AF00EA">
              <w:rPr>
                <w:rFonts w:ascii="Arial" w:hAnsi="Arial" w:cs="Arial"/>
              </w:rPr>
              <w:t xml:space="preserve">calidad </w:t>
            </w:r>
            <w:r w:rsidR="00055263">
              <w:rPr>
                <w:rFonts w:ascii="Arial" w:hAnsi="Arial" w:cs="Arial"/>
              </w:rPr>
              <w:t xml:space="preserve">de acuerdo con </w:t>
            </w:r>
            <w:r w:rsidR="00F11B71">
              <w:rPr>
                <w:rFonts w:ascii="Arial" w:hAnsi="Arial" w:cs="Arial"/>
              </w:rPr>
              <w:t>la complejidad del proyecto de software.</w:t>
            </w:r>
          </w:p>
          <w:p w14:paraId="7F773085" w14:textId="77777777" w:rsidR="0083149F" w:rsidRPr="00AF00EA" w:rsidRDefault="0083149F" w:rsidP="0083149F">
            <w:pPr>
              <w:autoSpaceDE w:val="0"/>
              <w:autoSpaceDN w:val="0"/>
              <w:adjustRightInd w:val="0"/>
              <w:ind w:left="720"/>
              <w:jc w:val="both"/>
              <w:rPr>
                <w:lang w:val="es-CO" w:eastAsia="es-CO"/>
              </w:rPr>
            </w:pPr>
          </w:p>
          <w:p w14:paraId="1A8D5C59" w14:textId="77777777" w:rsidR="0083149F" w:rsidRPr="00207E0B" w:rsidRDefault="0083149F" w:rsidP="0083149F">
            <w:pPr>
              <w:autoSpaceDE w:val="0"/>
              <w:autoSpaceDN w:val="0"/>
              <w:adjustRightInd w:val="0"/>
              <w:jc w:val="both"/>
              <w:rPr>
                <w:rFonts w:ascii="Arial" w:hAnsi="Arial" w:cs="Arial"/>
              </w:rPr>
            </w:pPr>
            <w:r>
              <w:rPr>
                <w:rFonts w:ascii="Arial" w:hAnsi="Arial" w:cs="Arial"/>
                <w:b/>
                <w:lang w:val="es-CO" w:eastAsia="es-CO"/>
              </w:rPr>
              <w:t>220501098</w:t>
            </w:r>
            <w:r w:rsidR="00847571">
              <w:rPr>
                <w:rFonts w:ascii="Arial" w:hAnsi="Arial" w:cs="Arial"/>
                <w:b/>
                <w:lang w:val="es-CO" w:eastAsia="es-CO"/>
              </w:rPr>
              <w:t xml:space="preserve"> </w:t>
            </w:r>
            <w:r w:rsidRPr="00902157">
              <w:rPr>
                <w:rFonts w:ascii="Arial" w:hAnsi="Arial" w:cs="Arial"/>
                <w:b/>
                <w:lang w:val="es-CO" w:eastAsia="es-CO"/>
              </w:rPr>
              <w:t>02</w:t>
            </w:r>
            <w:r w:rsidRPr="00902157">
              <w:rPr>
                <w:rFonts w:ascii="Arial" w:hAnsi="Arial" w:cs="Arial"/>
                <w:lang w:val="es-CO" w:eastAsia="es-CO"/>
              </w:rPr>
              <w:t xml:space="preserve"> </w:t>
            </w:r>
            <w:r w:rsidRPr="00207E0B">
              <w:rPr>
                <w:rFonts w:ascii="Arial" w:hAnsi="Arial" w:cs="Arial"/>
              </w:rPr>
              <w:t>Ejecutar las actividades de aseguramiento de la calidad de la solución informática de acuerdo con las prácticas de calidad asociadas.</w:t>
            </w:r>
          </w:p>
          <w:p w14:paraId="3C1C89E4" w14:textId="77777777" w:rsidR="0083149F" w:rsidRPr="00902157" w:rsidRDefault="0083149F" w:rsidP="0083149F">
            <w:pPr>
              <w:autoSpaceDE w:val="0"/>
              <w:autoSpaceDN w:val="0"/>
              <w:adjustRightInd w:val="0"/>
              <w:jc w:val="both"/>
              <w:rPr>
                <w:rFonts w:ascii="Arial" w:hAnsi="Arial" w:cs="Arial"/>
              </w:rPr>
            </w:pPr>
          </w:p>
          <w:p w14:paraId="2DE2B537" w14:textId="77777777" w:rsidR="0083149F" w:rsidRDefault="0083149F" w:rsidP="006D6AB1">
            <w:pPr>
              <w:numPr>
                <w:ilvl w:val="0"/>
                <w:numId w:val="40"/>
              </w:numPr>
              <w:autoSpaceDE w:val="0"/>
              <w:autoSpaceDN w:val="0"/>
              <w:adjustRightInd w:val="0"/>
              <w:jc w:val="both"/>
              <w:rPr>
                <w:rFonts w:ascii="Arial" w:hAnsi="Arial" w:cs="Arial"/>
              </w:rPr>
            </w:pPr>
            <w:r>
              <w:rPr>
                <w:rFonts w:ascii="Arial" w:hAnsi="Arial" w:cs="Arial"/>
              </w:rPr>
              <w:lastRenderedPageBreak/>
              <w:t>Apli</w:t>
            </w:r>
            <w:r w:rsidR="00F11B71">
              <w:rPr>
                <w:rFonts w:ascii="Arial" w:hAnsi="Arial" w:cs="Arial"/>
              </w:rPr>
              <w:t>ca</w:t>
            </w:r>
            <w:r>
              <w:rPr>
                <w:rFonts w:ascii="Arial" w:hAnsi="Arial" w:cs="Arial"/>
              </w:rPr>
              <w:t xml:space="preserve"> </w:t>
            </w:r>
            <w:r w:rsidR="00F11B71">
              <w:rPr>
                <w:rFonts w:ascii="Arial" w:hAnsi="Arial" w:cs="Arial"/>
              </w:rPr>
              <w:t xml:space="preserve">el </w:t>
            </w:r>
            <w:r>
              <w:rPr>
                <w:rFonts w:ascii="Arial" w:hAnsi="Arial" w:cs="Arial"/>
              </w:rPr>
              <w:t>proceso personal de desarrollo de software</w:t>
            </w:r>
            <w:r w:rsidR="00CF251F">
              <w:rPr>
                <w:rFonts w:ascii="Arial" w:hAnsi="Arial" w:cs="Arial"/>
              </w:rPr>
              <w:t xml:space="preserve"> de acuerdo con el referente</w:t>
            </w:r>
            <w:r>
              <w:rPr>
                <w:rFonts w:ascii="Arial" w:hAnsi="Arial" w:cs="Arial"/>
              </w:rPr>
              <w:t>.</w:t>
            </w:r>
          </w:p>
          <w:p w14:paraId="6D4EBA19" w14:textId="77777777" w:rsidR="0083149F" w:rsidRDefault="000F3185" w:rsidP="006D6AB1">
            <w:pPr>
              <w:numPr>
                <w:ilvl w:val="0"/>
                <w:numId w:val="40"/>
              </w:numPr>
              <w:autoSpaceDE w:val="0"/>
              <w:autoSpaceDN w:val="0"/>
              <w:adjustRightInd w:val="0"/>
              <w:jc w:val="both"/>
              <w:rPr>
                <w:rFonts w:ascii="Arial" w:hAnsi="Arial" w:cs="Arial"/>
              </w:rPr>
            </w:pPr>
            <w:r>
              <w:rPr>
                <w:rFonts w:ascii="Arial" w:hAnsi="Arial" w:cs="Arial"/>
              </w:rPr>
              <w:t>Registra las actividades realizadas en el</w:t>
            </w:r>
            <w:r w:rsidR="0083149F">
              <w:rPr>
                <w:rFonts w:ascii="Arial" w:hAnsi="Arial" w:cs="Arial"/>
              </w:rPr>
              <w:t xml:space="preserve"> proceso personal de desarrollo de software</w:t>
            </w:r>
            <w:r>
              <w:rPr>
                <w:rFonts w:ascii="Arial" w:hAnsi="Arial" w:cs="Arial"/>
              </w:rPr>
              <w:t xml:space="preserve"> </w:t>
            </w:r>
            <w:r w:rsidR="00893B5F">
              <w:rPr>
                <w:rFonts w:ascii="Arial" w:hAnsi="Arial" w:cs="Arial"/>
              </w:rPr>
              <w:t>de acuerdo con l</w:t>
            </w:r>
            <w:r w:rsidR="00090E91">
              <w:rPr>
                <w:rFonts w:ascii="Arial" w:hAnsi="Arial" w:cs="Arial"/>
              </w:rPr>
              <w:t>a guía</w:t>
            </w:r>
            <w:r w:rsidR="00893B5F">
              <w:rPr>
                <w:rFonts w:ascii="Arial" w:hAnsi="Arial" w:cs="Arial"/>
              </w:rPr>
              <w:t xml:space="preserve"> del referente</w:t>
            </w:r>
            <w:r w:rsidR="0083149F">
              <w:rPr>
                <w:rFonts w:ascii="Arial" w:hAnsi="Arial" w:cs="Arial"/>
              </w:rPr>
              <w:t>.</w:t>
            </w:r>
          </w:p>
          <w:p w14:paraId="004636FD" w14:textId="77777777" w:rsidR="0083149F" w:rsidRDefault="0083149F" w:rsidP="006D6AB1">
            <w:pPr>
              <w:numPr>
                <w:ilvl w:val="0"/>
                <w:numId w:val="40"/>
              </w:numPr>
              <w:autoSpaceDE w:val="0"/>
              <w:autoSpaceDN w:val="0"/>
              <w:adjustRightInd w:val="0"/>
              <w:jc w:val="both"/>
              <w:rPr>
                <w:rFonts w:ascii="Arial" w:hAnsi="Arial" w:cs="Arial"/>
              </w:rPr>
            </w:pPr>
            <w:r>
              <w:rPr>
                <w:rFonts w:ascii="Arial" w:hAnsi="Arial" w:cs="Arial"/>
              </w:rPr>
              <w:t>M</w:t>
            </w:r>
            <w:r w:rsidR="004C40D8">
              <w:rPr>
                <w:rFonts w:ascii="Arial" w:hAnsi="Arial" w:cs="Arial"/>
              </w:rPr>
              <w:t>i</w:t>
            </w:r>
            <w:r>
              <w:rPr>
                <w:rFonts w:ascii="Arial" w:hAnsi="Arial" w:cs="Arial"/>
              </w:rPr>
              <w:t>d</w:t>
            </w:r>
            <w:r w:rsidR="004C40D8">
              <w:rPr>
                <w:rFonts w:ascii="Arial" w:hAnsi="Arial" w:cs="Arial"/>
              </w:rPr>
              <w:t>e el</w:t>
            </w:r>
            <w:r>
              <w:rPr>
                <w:rFonts w:ascii="Arial" w:hAnsi="Arial" w:cs="Arial"/>
              </w:rPr>
              <w:t xml:space="preserve"> proceso personal de desarrollo de software</w:t>
            </w:r>
            <w:r w:rsidR="009D45E7">
              <w:rPr>
                <w:rFonts w:ascii="Arial" w:hAnsi="Arial" w:cs="Arial"/>
              </w:rPr>
              <w:t xml:space="preserve"> confrontando resultado</w:t>
            </w:r>
            <w:r w:rsidR="008C7213">
              <w:rPr>
                <w:rFonts w:ascii="Arial" w:hAnsi="Arial" w:cs="Arial"/>
              </w:rPr>
              <w:t>s</w:t>
            </w:r>
            <w:r w:rsidR="009D45E7">
              <w:rPr>
                <w:rFonts w:ascii="Arial" w:hAnsi="Arial" w:cs="Arial"/>
              </w:rPr>
              <w:t xml:space="preserve"> de lo ejecutado </w:t>
            </w:r>
            <w:r w:rsidR="008C7213">
              <w:rPr>
                <w:rFonts w:ascii="Arial" w:hAnsi="Arial" w:cs="Arial"/>
              </w:rPr>
              <w:t xml:space="preserve">con relación a </w:t>
            </w:r>
            <w:r w:rsidR="009D45E7">
              <w:rPr>
                <w:rFonts w:ascii="Arial" w:hAnsi="Arial" w:cs="Arial"/>
              </w:rPr>
              <w:t>lo planeado</w:t>
            </w:r>
            <w:r>
              <w:rPr>
                <w:rFonts w:ascii="Arial" w:hAnsi="Arial" w:cs="Arial"/>
              </w:rPr>
              <w:t>.</w:t>
            </w:r>
          </w:p>
          <w:p w14:paraId="20B83C96" w14:textId="77777777" w:rsidR="0083149F" w:rsidRDefault="00361066" w:rsidP="006D6AB1">
            <w:pPr>
              <w:numPr>
                <w:ilvl w:val="0"/>
                <w:numId w:val="40"/>
              </w:numPr>
              <w:autoSpaceDE w:val="0"/>
              <w:autoSpaceDN w:val="0"/>
              <w:adjustRightInd w:val="0"/>
              <w:jc w:val="both"/>
              <w:rPr>
                <w:rFonts w:ascii="Arial" w:hAnsi="Arial" w:cs="Arial"/>
              </w:rPr>
            </w:pPr>
            <w:r>
              <w:rPr>
                <w:rFonts w:ascii="Arial" w:hAnsi="Arial" w:cs="Arial"/>
              </w:rPr>
              <w:t>Elabora</w:t>
            </w:r>
            <w:r w:rsidR="0083149F">
              <w:rPr>
                <w:rFonts w:ascii="Arial" w:hAnsi="Arial" w:cs="Arial"/>
              </w:rPr>
              <w:t xml:space="preserve"> instrumentos </w:t>
            </w:r>
            <w:r>
              <w:rPr>
                <w:rFonts w:ascii="Arial" w:hAnsi="Arial" w:cs="Arial"/>
              </w:rPr>
              <w:t xml:space="preserve">para documentar </w:t>
            </w:r>
            <w:r w:rsidR="0083149F">
              <w:rPr>
                <w:rFonts w:ascii="Arial" w:hAnsi="Arial" w:cs="Arial"/>
              </w:rPr>
              <w:t>procesos de aseguramiento de la calidad.</w:t>
            </w:r>
          </w:p>
          <w:p w14:paraId="56F91491" w14:textId="77777777" w:rsidR="0083149F" w:rsidRDefault="0083149F" w:rsidP="006D6AB1">
            <w:pPr>
              <w:numPr>
                <w:ilvl w:val="0"/>
                <w:numId w:val="40"/>
              </w:numPr>
              <w:autoSpaceDE w:val="0"/>
              <w:autoSpaceDN w:val="0"/>
              <w:adjustRightInd w:val="0"/>
              <w:jc w:val="both"/>
              <w:rPr>
                <w:rFonts w:ascii="Arial" w:hAnsi="Arial" w:cs="Arial"/>
              </w:rPr>
            </w:pPr>
            <w:r>
              <w:rPr>
                <w:rFonts w:ascii="Arial" w:hAnsi="Arial" w:cs="Arial"/>
              </w:rPr>
              <w:t>D</w:t>
            </w:r>
            <w:r w:rsidR="00B541BD">
              <w:rPr>
                <w:rFonts w:ascii="Arial" w:hAnsi="Arial" w:cs="Arial"/>
              </w:rPr>
              <w:t>iligencia</w:t>
            </w:r>
            <w:r w:rsidRPr="00C63DB6">
              <w:rPr>
                <w:rFonts w:ascii="Arial" w:hAnsi="Arial" w:cs="Arial"/>
              </w:rPr>
              <w:t xml:space="preserve"> </w:t>
            </w:r>
            <w:r w:rsidR="00B541BD">
              <w:rPr>
                <w:rFonts w:ascii="Arial" w:hAnsi="Arial" w:cs="Arial"/>
              </w:rPr>
              <w:t xml:space="preserve">la </w:t>
            </w:r>
            <w:r w:rsidRPr="00C63DB6">
              <w:rPr>
                <w:rFonts w:ascii="Arial" w:hAnsi="Arial" w:cs="Arial"/>
              </w:rPr>
              <w:t>documentación</w:t>
            </w:r>
            <w:r>
              <w:rPr>
                <w:rFonts w:ascii="Arial" w:hAnsi="Arial" w:cs="Arial"/>
              </w:rPr>
              <w:t xml:space="preserve"> de procesos de aseguramiento de la calidad</w:t>
            </w:r>
            <w:r w:rsidR="00B541BD">
              <w:rPr>
                <w:rFonts w:ascii="Arial" w:hAnsi="Arial" w:cs="Arial"/>
              </w:rPr>
              <w:t xml:space="preserve"> siguiendo parámetros establecidos</w:t>
            </w:r>
            <w:r>
              <w:rPr>
                <w:rFonts w:ascii="Arial" w:hAnsi="Arial" w:cs="Arial"/>
              </w:rPr>
              <w:t>.</w:t>
            </w:r>
          </w:p>
          <w:p w14:paraId="2C96F13E" w14:textId="77777777" w:rsidR="00C868CC" w:rsidRPr="00E32AF0" w:rsidRDefault="00C868CC" w:rsidP="006D6AB1">
            <w:pPr>
              <w:numPr>
                <w:ilvl w:val="0"/>
                <w:numId w:val="40"/>
              </w:numPr>
              <w:shd w:val="clear" w:color="auto" w:fill="FFFFFF"/>
              <w:jc w:val="both"/>
              <w:rPr>
                <w:lang w:val="es-CO" w:eastAsia="es-CO"/>
              </w:rPr>
            </w:pPr>
            <w:r>
              <w:rPr>
                <w:rFonts w:ascii="Arial" w:hAnsi="Arial" w:cs="Arial"/>
              </w:rPr>
              <w:t>Realiza</w:t>
            </w:r>
            <w:r w:rsidR="0083149F">
              <w:rPr>
                <w:rFonts w:ascii="Arial" w:hAnsi="Arial" w:cs="Arial"/>
              </w:rPr>
              <w:t xml:space="preserve"> acciones de c</w:t>
            </w:r>
            <w:r>
              <w:rPr>
                <w:rFonts w:ascii="Arial" w:hAnsi="Arial" w:cs="Arial"/>
              </w:rPr>
              <w:t>ontrol de cambios de acuerdo con condiciones de adaptabilidad de los procesos.</w:t>
            </w:r>
          </w:p>
          <w:p w14:paraId="35B1A6F3" w14:textId="77777777" w:rsidR="0083149F" w:rsidRPr="00E32AF0" w:rsidRDefault="0083149F" w:rsidP="0083149F">
            <w:pPr>
              <w:autoSpaceDE w:val="0"/>
              <w:autoSpaceDN w:val="0"/>
              <w:adjustRightInd w:val="0"/>
              <w:ind w:left="720"/>
              <w:jc w:val="both"/>
              <w:rPr>
                <w:rFonts w:ascii="Arial" w:hAnsi="Arial" w:cs="Arial"/>
                <w:lang w:val="es-CO"/>
              </w:rPr>
            </w:pPr>
          </w:p>
          <w:p w14:paraId="7B5E806E" w14:textId="77777777" w:rsidR="0083149F" w:rsidRDefault="0083149F" w:rsidP="0083149F">
            <w:pPr>
              <w:shd w:val="clear" w:color="auto" w:fill="FFFFFF"/>
              <w:jc w:val="both"/>
              <w:rPr>
                <w:rFonts w:ascii="Arial" w:hAnsi="Arial" w:cs="Arial"/>
              </w:rPr>
            </w:pPr>
          </w:p>
          <w:p w14:paraId="7371F917" w14:textId="77777777" w:rsidR="0083149F" w:rsidRDefault="0083149F" w:rsidP="0083149F">
            <w:pPr>
              <w:shd w:val="clear" w:color="auto" w:fill="FFFFFF"/>
              <w:jc w:val="both"/>
              <w:rPr>
                <w:lang w:val="es-CO" w:eastAsia="es-CO"/>
              </w:rPr>
            </w:pPr>
            <w:r>
              <w:rPr>
                <w:rFonts w:ascii="Arial" w:hAnsi="Arial" w:cs="Arial"/>
                <w:b/>
                <w:lang w:val="es-CO" w:eastAsia="es-CO"/>
              </w:rPr>
              <w:t xml:space="preserve">220501098 </w:t>
            </w:r>
            <w:r w:rsidRPr="00902157">
              <w:rPr>
                <w:rFonts w:ascii="Arial" w:hAnsi="Arial" w:cs="Arial"/>
                <w:b/>
                <w:lang w:val="es-CO" w:eastAsia="es-CO"/>
              </w:rPr>
              <w:t>03</w:t>
            </w:r>
            <w:r w:rsidRPr="00902157">
              <w:rPr>
                <w:rFonts w:ascii="Arial" w:hAnsi="Arial" w:cs="Arial"/>
                <w:lang w:val="es-CO" w:eastAsia="es-CO"/>
              </w:rPr>
              <w:t xml:space="preserve"> </w:t>
            </w:r>
            <w:r w:rsidRPr="00902157">
              <w:rPr>
                <w:rFonts w:ascii="Arial" w:hAnsi="Arial" w:cs="Arial"/>
              </w:rPr>
              <w:t xml:space="preserve">Verificar la ejecución de las actividades de aseguramiento de la calidad de acuerdo con </w:t>
            </w:r>
            <w:r>
              <w:rPr>
                <w:rFonts w:ascii="Arial" w:hAnsi="Arial" w:cs="Arial"/>
              </w:rPr>
              <w:t>las prácticas de calidad asociadas</w:t>
            </w:r>
            <w:r w:rsidRPr="00902157">
              <w:rPr>
                <w:rFonts w:ascii="Arial" w:hAnsi="Arial" w:cs="Arial"/>
              </w:rPr>
              <w:t>.</w:t>
            </w:r>
          </w:p>
          <w:p w14:paraId="766DCE61" w14:textId="77777777" w:rsidR="0083149F" w:rsidRPr="00F47F75" w:rsidRDefault="0083149F" w:rsidP="0083149F">
            <w:pPr>
              <w:shd w:val="clear" w:color="auto" w:fill="FFFFFF"/>
              <w:jc w:val="both"/>
              <w:rPr>
                <w:rFonts w:ascii="Arial" w:hAnsi="Arial" w:cs="Arial"/>
              </w:rPr>
            </w:pPr>
          </w:p>
          <w:p w14:paraId="6D935626" w14:textId="77777777" w:rsidR="0083149F" w:rsidRDefault="00E872D1" w:rsidP="006D6AB1">
            <w:pPr>
              <w:numPr>
                <w:ilvl w:val="0"/>
                <w:numId w:val="40"/>
              </w:numPr>
              <w:autoSpaceDE w:val="0"/>
              <w:autoSpaceDN w:val="0"/>
              <w:adjustRightInd w:val="0"/>
              <w:jc w:val="both"/>
              <w:rPr>
                <w:rFonts w:ascii="Arial" w:hAnsi="Arial" w:cs="Arial"/>
              </w:rPr>
            </w:pPr>
            <w:r>
              <w:rPr>
                <w:rFonts w:ascii="Arial" w:hAnsi="Arial" w:cs="Arial"/>
              </w:rPr>
              <w:t>Evalúa</w:t>
            </w:r>
            <w:r w:rsidR="0083149F" w:rsidRPr="00207E0B">
              <w:rPr>
                <w:rFonts w:ascii="Arial" w:hAnsi="Arial" w:cs="Arial"/>
              </w:rPr>
              <w:t xml:space="preserve"> la </w:t>
            </w:r>
            <w:r w:rsidR="0083149F" w:rsidRPr="00C63DB6">
              <w:rPr>
                <w:rFonts w:ascii="Arial" w:hAnsi="Arial" w:cs="Arial"/>
              </w:rPr>
              <w:t>documentación</w:t>
            </w:r>
            <w:r w:rsidR="0083149F">
              <w:rPr>
                <w:rFonts w:ascii="Arial" w:hAnsi="Arial" w:cs="Arial"/>
              </w:rPr>
              <w:t xml:space="preserve"> de </w:t>
            </w:r>
            <w:r w:rsidR="006320AA">
              <w:rPr>
                <w:rFonts w:ascii="Arial" w:hAnsi="Arial" w:cs="Arial"/>
              </w:rPr>
              <w:t>a</w:t>
            </w:r>
            <w:r w:rsidR="0083149F">
              <w:rPr>
                <w:rFonts w:ascii="Arial" w:hAnsi="Arial" w:cs="Arial"/>
              </w:rPr>
              <w:t>seguramiento de la calidad</w:t>
            </w:r>
            <w:r w:rsidR="00EA1ADA">
              <w:rPr>
                <w:rFonts w:ascii="Arial" w:hAnsi="Arial" w:cs="Arial"/>
              </w:rPr>
              <w:t xml:space="preserve"> </w:t>
            </w:r>
            <w:r w:rsidR="006320AA">
              <w:rPr>
                <w:rFonts w:ascii="Arial" w:hAnsi="Arial" w:cs="Arial"/>
              </w:rPr>
              <w:t>de acuerdo con los procesos definidos</w:t>
            </w:r>
            <w:r w:rsidR="0083149F">
              <w:rPr>
                <w:rFonts w:ascii="Arial" w:hAnsi="Arial" w:cs="Arial"/>
              </w:rPr>
              <w:t>.</w:t>
            </w:r>
          </w:p>
          <w:p w14:paraId="485CD3D5" w14:textId="77777777" w:rsidR="006D6AB1" w:rsidRPr="007C31E7" w:rsidRDefault="006D6AB1" w:rsidP="006D6AB1">
            <w:pPr>
              <w:numPr>
                <w:ilvl w:val="0"/>
                <w:numId w:val="40"/>
              </w:numPr>
              <w:autoSpaceDE w:val="0"/>
              <w:autoSpaceDN w:val="0"/>
              <w:adjustRightInd w:val="0"/>
              <w:jc w:val="both"/>
              <w:rPr>
                <w:rFonts w:ascii="Arial" w:hAnsi="Arial" w:cs="Arial"/>
              </w:rPr>
            </w:pPr>
            <w:r w:rsidRPr="007C31E7">
              <w:rPr>
                <w:rFonts w:ascii="Arial" w:hAnsi="Arial" w:cs="Arial"/>
              </w:rPr>
              <w:t>Evalúa los proc</w:t>
            </w:r>
            <w:r w:rsidR="00BE0B5B">
              <w:rPr>
                <w:rFonts w:ascii="Arial" w:hAnsi="Arial" w:cs="Arial"/>
              </w:rPr>
              <w:t>esos del desarrollo de software</w:t>
            </w:r>
            <w:r w:rsidRPr="007C31E7">
              <w:rPr>
                <w:rFonts w:ascii="Arial" w:hAnsi="Arial" w:cs="Arial"/>
              </w:rPr>
              <w:t xml:space="preserve"> frente a un modelo de calidad.</w:t>
            </w:r>
          </w:p>
          <w:p w14:paraId="2C377F1A" w14:textId="77777777" w:rsidR="0083149F" w:rsidRDefault="0083149F" w:rsidP="006D6AB1">
            <w:pPr>
              <w:numPr>
                <w:ilvl w:val="0"/>
                <w:numId w:val="40"/>
              </w:numPr>
              <w:autoSpaceDE w:val="0"/>
              <w:autoSpaceDN w:val="0"/>
              <w:adjustRightInd w:val="0"/>
              <w:jc w:val="both"/>
              <w:rPr>
                <w:rFonts w:ascii="Arial" w:hAnsi="Arial" w:cs="Arial"/>
              </w:rPr>
            </w:pPr>
            <w:r>
              <w:rPr>
                <w:rFonts w:ascii="Arial" w:hAnsi="Arial" w:cs="Arial"/>
              </w:rPr>
              <w:t>D</w:t>
            </w:r>
            <w:r w:rsidR="00810452">
              <w:rPr>
                <w:rFonts w:ascii="Arial" w:hAnsi="Arial" w:cs="Arial"/>
              </w:rPr>
              <w:t>etermina</w:t>
            </w:r>
            <w:r w:rsidRPr="00207E0B">
              <w:rPr>
                <w:rFonts w:ascii="Arial" w:hAnsi="Arial" w:cs="Arial"/>
              </w:rPr>
              <w:t xml:space="preserve"> </w:t>
            </w:r>
            <w:r>
              <w:rPr>
                <w:rFonts w:ascii="Arial" w:hAnsi="Arial" w:cs="Arial"/>
              </w:rPr>
              <w:t>las acciones correctivas,</w:t>
            </w:r>
            <w:r w:rsidRPr="00F47F75">
              <w:rPr>
                <w:rFonts w:ascii="Arial" w:hAnsi="Arial" w:cs="Arial"/>
              </w:rPr>
              <w:t xml:space="preserve"> preventivas</w:t>
            </w:r>
            <w:r>
              <w:rPr>
                <w:rFonts w:ascii="Arial" w:hAnsi="Arial" w:cs="Arial"/>
              </w:rPr>
              <w:t xml:space="preserve"> y de mejoramiento</w:t>
            </w:r>
            <w:r w:rsidR="00BE0B5B">
              <w:rPr>
                <w:rFonts w:ascii="Arial" w:hAnsi="Arial" w:cs="Arial"/>
              </w:rPr>
              <w:t xml:space="preserve"> de acuerdo con los resultados de la evaluación</w:t>
            </w:r>
            <w:r>
              <w:rPr>
                <w:rFonts w:ascii="Arial" w:hAnsi="Arial" w:cs="Arial"/>
              </w:rPr>
              <w:t>.</w:t>
            </w:r>
          </w:p>
          <w:p w14:paraId="6813D16C" w14:textId="77777777" w:rsidR="00044151" w:rsidRDefault="00044151" w:rsidP="00E32AF0">
            <w:pPr>
              <w:autoSpaceDE w:val="0"/>
              <w:autoSpaceDN w:val="0"/>
              <w:adjustRightInd w:val="0"/>
              <w:jc w:val="both"/>
              <w:rPr>
                <w:rFonts w:ascii="Arial" w:hAnsi="Arial" w:cs="Arial"/>
              </w:rPr>
            </w:pPr>
          </w:p>
          <w:p w14:paraId="5B56194A" w14:textId="77777777" w:rsidR="00044151" w:rsidRPr="00F47F75" w:rsidRDefault="00044151" w:rsidP="00E32AF0">
            <w:pPr>
              <w:autoSpaceDE w:val="0"/>
              <w:autoSpaceDN w:val="0"/>
              <w:adjustRightInd w:val="0"/>
              <w:jc w:val="both"/>
              <w:rPr>
                <w:rFonts w:ascii="Arial" w:hAnsi="Arial" w:cs="Arial"/>
              </w:rPr>
            </w:pPr>
          </w:p>
          <w:p w14:paraId="11150BCB" w14:textId="77777777" w:rsidR="0083149F" w:rsidRPr="00207E0B" w:rsidRDefault="0083149F" w:rsidP="0083149F">
            <w:pPr>
              <w:autoSpaceDE w:val="0"/>
              <w:autoSpaceDN w:val="0"/>
              <w:adjustRightInd w:val="0"/>
              <w:jc w:val="both"/>
              <w:rPr>
                <w:rFonts w:ascii="Arial" w:hAnsi="Arial" w:cs="Arial"/>
              </w:rPr>
            </w:pPr>
            <w:r>
              <w:rPr>
                <w:rFonts w:ascii="Arial" w:hAnsi="Arial" w:cs="Arial"/>
                <w:b/>
                <w:lang w:val="es-CO" w:eastAsia="es-CO"/>
              </w:rPr>
              <w:t xml:space="preserve">220501098 </w:t>
            </w:r>
            <w:r w:rsidRPr="00902157">
              <w:rPr>
                <w:rFonts w:ascii="Arial" w:hAnsi="Arial" w:cs="Arial"/>
                <w:b/>
                <w:lang w:val="es-CO" w:eastAsia="es-CO"/>
              </w:rPr>
              <w:t>0</w:t>
            </w:r>
            <w:r>
              <w:rPr>
                <w:rFonts w:ascii="Arial" w:hAnsi="Arial" w:cs="Arial"/>
                <w:b/>
                <w:lang w:val="es-CO" w:eastAsia="es-CO"/>
              </w:rPr>
              <w:t>4</w:t>
            </w:r>
            <w:r w:rsidRPr="00902157">
              <w:rPr>
                <w:rFonts w:ascii="Arial" w:hAnsi="Arial" w:cs="Arial"/>
                <w:lang w:val="es-CO" w:eastAsia="es-CO"/>
              </w:rPr>
              <w:t xml:space="preserve"> </w:t>
            </w:r>
            <w:r w:rsidRPr="00207E0B">
              <w:rPr>
                <w:rFonts w:ascii="Arial" w:hAnsi="Arial" w:cs="Arial"/>
              </w:rPr>
              <w:t>Realizar actividades de mejora de la calidad de los procesos de desarrollo de acuerdo con los resultados de la verificación.</w:t>
            </w:r>
          </w:p>
          <w:p w14:paraId="6F723167" w14:textId="77777777" w:rsidR="0083149F" w:rsidRPr="00207E0B" w:rsidRDefault="0083149F" w:rsidP="0083149F">
            <w:pPr>
              <w:shd w:val="clear" w:color="auto" w:fill="FFFFFF"/>
              <w:jc w:val="both"/>
              <w:rPr>
                <w:lang w:eastAsia="es-CO"/>
              </w:rPr>
            </w:pPr>
          </w:p>
          <w:p w14:paraId="0ADE2146" w14:textId="77777777" w:rsidR="0083149F" w:rsidRDefault="0083149F" w:rsidP="006D6AB1">
            <w:pPr>
              <w:numPr>
                <w:ilvl w:val="0"/>
                <w:numId w:val="40"/>
              </w:numPr>
              <w:autoSpaceDE w:val="0"/>
              <w:autoSpaceDN w:val="0"/>
              <w:adjustRightInd w:val="0"/>
              <w:jc w:val="both"/>
              <w:rPr>
                <w:rFonts w:ascii="Arial" w:hAnsi="Arial" w:cs="Arial"/>
              </w:rPr>
            </w:pPr>
            <w:r>
              <w:rPr>
                <w:rFonts w:ascii="Arial" w:hAnsi="Arial" w:cs="Arial"/>
              </w:rPr>
              <w:t>Ajustar procesos del desarrollo de software de acuerdo con el referente de calidad adoptado.</w:t>
            </w:r>
          </w:p>
          <w:p w14:paraId="06AF40CB" w14:textId="77777777" w:rsidR="0083149F" w:rsidRPr="00F47F75" w:rsidRDefault="0083149F" w:rsidP="006D6AB1">
            <w:pPr>
              <w:numPr>
                <w:ilvl w:val="0"/>
                <w:numId w:val="40"/>
              </w:numPr>
              <w:autoSpaceDE w:val="0"/>
              <w:autoSpaceDN w:val="0"/>
              <w:adjustRightInd w:val="0"/>
              <w:jc w:val="both"/>
              <w:rPr>
                <w:rFonts w:ascii="Arial" w:hAnsi="Arial" w:cs="Arial"/>
              </w:rPr>
            </w:pPr>
            <w:r>
              <w:rPr>
                <w:rFonts w:ascii="Arial" w:hAnsi="Arial" w:cs="Arial"/>
              </w:rPr>
              <w:t>Desarrollar</w:t>
            </w:r>
            <w:r w:rsidRPr="00207E0B">
              <w:rPr>
                <w:rFonts w:ascii="Arial" w:hAnsi="Arial" w:cs="Arial"/>
              </w:rPr>
              <w:t xml:space="preserve"> </w:t>
            </w:r>
            <w:r>
              <w:rPr>
                <w:rFonts w:ascii="Arial" w:hAnsi="Arial" w:cs="Arial"/>
              </w:rPr>
              <w:t>las acciones correctivas,</w:t>
            </w:r>
            <w:r w:rsidRPr="00F47F75">
              <w:rPr>
                <w:rFonts w:ascii="Arial" w:hAnsi="Arial" w:cs="Arial"/>
              </w:rPr>
              <w:t xml:space="preserve"> preventivas</w:t>
            </w:r>
            <w:r>
              <w:rPr>
                <w:rFonts w:ascii="Arial" w:hAnsi="Arial" w:cs="Arial"/>
              </w:rPr>
              <w:t xml:space="preserve"> y de mejoramiento</w:t>
            </w:r>
            <w:r w:rsidRPr="00F47F75">
              <w:rPr>
                <w:rFonts w:ascii="Arial" w:hAnsi="Arial" w:cs="Arial"/>
              </w:rPr>
              <w:t xml:space="preserve"> de acuerdo con los compromisos establecidos</w:t>
            </w:r>
            <w:r>
              <w:rPr>
                <w:rFonts w:ascii="Arial" w:hAnsi="Arial" w:cs="Arial"/>
              </w:rPr>
              <w:t>.</w:t>
            </w:r>
          </w:p>
          <w:p w14:paraId="0C554E5E" w14:textId="77777777" w:rsidR="00E22E34" w:rsidRPr="00902157" w:rsidRDefault="00E22E34" w:rsidP="00E32AF0">
            <w:pPr>
              <w:autoSpaceDE w:val="0"/>
              <w:autoSpaceDN w:val="0"/>
              <w:adjustRightInd w:val="0"/>
              <w:jc w:val="both"/>
              <w:rPr>
                <w:rFonts w:ascii="Arial" w:hAnsi="Arial" w:cs="Arial"/>
              </w:rPr>
            </w:pPr>
          </w:p>
        </w:tc>
      </w:tr>
      <w:tr w:rsidR="00E22E34" w:rsidRPr="00902157" w14:paraId="08252218" w14:textId="77777777" w:rsidTr="003D57C7">
        <w:trPr>
          <w:jc w:val="center"/>
        </w:trPr>
        <w:tc>
          <w:tcPr>
            <w:tcW w:w="8998" w:type="dxa"/>
            <w:gridSpan w:val="2"/>
            <w:shd w:val="clear" w:color="auto" w:fill="E6E6E6"/>
          </w:tcPr>
          <w:p w14:paraId="48CD543A" w14:textId="77777777" w:rsidR="00E22E34" w:rsidRPr="00902157" w:rsidRDefault="00E22E34" w:rsidP="003D57C7">
            <w:pPr>
              <w:ind w:left="708"/>
              <w:jc w:val="center"/>
              <w:rPr>
                <w:rFonts w:ascii="Arial" w:hAnsi="Arial" w:cs="Arial"/>
                <w:b/>
                <w:color w:val="000000"/>
                <w:lang w:val="es-MX"/>
              </w:rPr>
            </w:pPr>
            <w:r w:rsidRPr="00902157">
              <w:rPr>
                <w:rFonts w:ascii="Arial" w:hAnsi="Arial" w:cs="Arial"/>
                <w:b/>
                <w:color w:val="000000"/>
                <w:lang w:val="es-MX"/>
              </w:rPr>
              <w:lastRenderedPageBreak/>
              <w:t>5. PERFIL TÉCNICO DEL INSTRUCTOR</w:t>
            </w:r>
          </w:p>
        </w:tc>
      </w:tr>
      <w:tr w:rsidR="00E22E34" w:rsidRPr="00902157" w14:paraId="0A302AD4" w14:textId="77777777" w:rsidTr="003D57C7">
        <w:trPr>
          <w:trHeight w:val="456"/>
          <w:jc w:val="center"/>
        </w:trPr>
        <w:tc>
          <w:tcPr>
            <w:tcW w:w="8998" w:type="dxa"/>
            <w:gridSpan w:val="2"/>
            <w:shd w:val="clear" w:color="auto" w:fill="E6E6E6"/>
            <w:vAlign w:val="center"/>
          </w:tcPr>
          <w:p w14:paraId="1399B136" w14:textId="77777777" w:rsidR="00E22E34" w:rsidRPr="00902157" w:rsidRDefault="00E22E34" w:rsidP="003D57C7">
            <w:pPr>
              <w:rPr>
                <w:rFonts w:ascii="Arial" w:hAnsi="Arial" w:cs="Arial"/>
                <w:color w:val="000000"/>
              </w:rPr>
            </w:pPr>
            <w:r w:rsidRPr="00902157">
              <w:rPr>
                <w:rFonts w:ascii="Arial" w:hAnsi="Arial" w:cs="Arial"/>
                <w:b/>
                <w:color w:val="000000"/>
              </w:rPr>
              <w:t>Requisitos  académicos</w:t>
            </w:r>
          </w:p>
        </w:tc>
      </w:tr>
      <w:tr w:rsidR="00E22E34" w:rsidRPr="00902157" w14:paraId="135ED47D" w14:textId="77777777" w:rsidTr="003D57C7">
        <w:trPr>
          <w:jc w:val="center"/>
        </w:trPr>
        <w:tc>
          <w:tcPr>
            <w:tcW w:w="8998" w:type="dxa"/>
            <w:gridSpan w:val="2"/>
          </w:tcPr>
          <w:p w14:paraId="74E7C20E" w14:textId="77777777" w:rsidR="00E22E34" w:rsidRPr="00902157" w:rsidRDefault="00E22E34" w:rsidP="003D57C7">
            <w:pPr>
              <w:autoSpaceDE w:val="0"/>
              <w:autoSpaceDN w:val="0"/>
              <w:adjustRightInd w:val="0"/>
              <w:rPr>
                <w:rFonts w:ascii="Arial" w:hAnsi="Arial" w:cs="Arial"/>
              </w:rPr>
            </w:pPr>
          </w:p>
          <w:p w14:paraId="7A0C9861" w14:textId="77777777" w:rsidR="00E22E34" w:rsidRPr="00902157" w:rsidRDefault="00D528A5" w:rsidP="003D57C7">
            <w:pPr>
              <w:autoSpaceDE w:val="0"/>
              <w:autoSpaceDN w:val="0"/>
              <w:adjustRightInd w:val="0"/>
              <w:jc w:val="both"/>
              <w:rPr>
                <w:rFonts w:ascii="Arial" w:hAnsi="Arial" w:cs="Arial"/>
              </w:rPr>
            </w:pPr>
            <w:r>
              <w:rPr>
                <w:rFonts w:ascii="Arial" w:hAnsi="Arial" w:cs="Arial"/>
              </w:rPr>
              <w:t>T</w:t>
            </w:r>
            <w:r w:rsidR="00E22E34" w:rsidRPr="00902157">
              <w:rPr>
                <w:rFonts w:ascii="Arial" w:hAnsi="Arial" w:cs="Arial"/>
              </w:rPr>
              <w:t xml:space="preserve">ítulo de Tecnólogo o Profesional </w:t>
            </w:r>
            <w:r>
              <w:rPr>
                <w:rFonts w:ascii="Arial" w:hAnsi="Arial" w:cs="Arial"/>
              </w:rPr>
              <w:t xml:space="preserve">en </w:t>
            </w:r>
            <w:r w:rsidR="00E22E34" w:rsidRPr="00902157">
              <w:rPr>
                <w:rFonts w:ascii="Arial" w:hAnsi="Arial" w:cs="Arial"/>
              </w:rPr>
              <w:t>Sistemas</w:t>
            </w:r>
            <w:r w:rsidR="00E22E34">
              <w:rPr>
                <w:rFonts w:ascii="Arial" w:hAnsi="Arial" w:cs="Arial"/>
              </w:rPr>
              <w:t xml:space="preserve"> o afines, </w:t>
            </w:r>
            <w:r w:rsidR="00E22E34" w:rsidRPr="006B0054">
              <w:rPr>
                <w:rFonts w:ascii="Arial" w:hAnsi="Arial" w:cs="Arial"/>
              </w:rPr>
              <w:t>con conocimientos en estándares de calidad</w:t>
            </w:r>
            <w:r w:rsidR="00E22E34">
              <w:rPr>
                <w:rFonts w:ascii="Arial" w:hAnsi="Arial" w:cs="Arial"/>
              </w:rPr>
              <w:t xml:space="preserve"> de software, modelo</w:t>
            </w:r>
            <w:r>
              <w:rPr>
                <w:rFonts w:ascii="Arial" w:hAnsi="Arial" w:cs="Arial"/>
              </w:rPr>
              <w:t xml:space="preserve">s, disciplinas, metodologías </w:t>
            </w:r>
            <w:r w:rsidR="00E22E34">
              <w:rPr>
                <w:rFonts w:ascii="Arial" w:hAnsi="Arial" w:cs="Arial"/>
              </w:rPr>
              <w:t xml:space="preserve"> </w:t>
            </w:r>
            <w:r>
              <w:rPr>
                <w:rFonts w:ascii="Arial" w:hAnsi="Arial" w:cs="Arial"/>
              </w:rPr>
              <w:t>para el desarrollo de software.</w:t>
            </w:r>
          </w:p>
          <w:p w14:paraId="503EC6D6" w14:textId="77777777" w:rsidR="00E22E34" w:rsidRPr="00902157" w:rsidRDefault="00E22E34" w:rsidP="003D57C7">
            <w:pPr>
              <w:jc w:val="both"/>
              <w:rPr>
                <w:rFonts w:ascii="Arial" w:hAnsi="Arial" w:cs="Arial"/>
                <w:color w:val="000000"/>
              </w:rPr>
            </w:pPr>
          </w:p>
        </w:tc>
      </w:tr>
      <w:tr w:rsidR="00E22E34" w:rsidRPr="00902157" w14:paraId="0667434D" w14:textId="77777777" w:rsidTr="003D57C7">
        <w:trPr>
          <w:trHeight w:val="456"/>
          <w:jc w:val="center"/>
        </w:trPr>
        <w:tc>
          <w:tcPr>
            <w:tcW w:w="8998" w:type="dxa"/>
            <w:gridSpan w:val="2"/>
            <w:shd w:val="clear" w:color="auto" w:fill="E6E6E6"/>
            <w:vAlign w:val="center"/>
          </w:tcPr>
          <w:p w14:paraId="380A8399" w14:textId="77777777" w:rsidR="00E22E34" w:rsidRPr="00902157" w:rsidRDefault="00E22E34" w:rsidP="003D57C7">
            <w:pPr>
              <w:rPr>
                <w:rFonts w:ascii="Arial" w:hAnsi="Arial" w:cs="Arial"/>
                <w:color w:val="000000"/>
              </w:rPr>
            </w:pPr>
            <w:r w:rsidRPr="00902157">
              <w:rPr>
                <w:rFonts w:ascii="Arial" w:hAnsi="Arial" w:cs="Arial"/>
                <w:b/>
                <w:color w:val="000000"/>
                <w:lang w:val="es-MX"/>
              </w:rPr>
              <w:lastRenderedPageBreak/>
              <w:t>Experiencia laboral</w:t>
            </w:r>
          </w:p>
        </w:tc>
      </w:tr>
      <w:tr w:rsidR="00E22E34" w:rsidRPr="00902157" w14:paraId="2433A3BD" w14:textId="77777777" w:rsidTr="003D57C7">
        <w:trPr>
          <w:jc w:val="center"/>
        </w:trPr>
        <w:tc>
          <w:tcPr>
            <w:tcW w:w="8998" w:type="dxa"/>
            <w:gridSpan w:val="2"/>
          </w:tcPr>
          <w:p w14:paraId="428D95B9" w14:textId="77777777" w:rsidR="00B05A36" w:rsidRDefault="00B05A36" w:rsidP="00D8308F">
            <w:pPr>
              <w:pStyle w:val="Sinespaciado"/>
              <w:jc w:val="both"/>
              <w:rPr>
                <w:rFonts w:ascii="Arial" w:hAnsi="Arial" w:cs="Arial"/>
                <w:sz w:val="24"/>
                <w:szCs w:val="24"/>
              </w:rPr>
            </w:pPr>
          </w:p>
          <w:p w14:paraId="4CB5AF40" w14:textId="77777777" w:rsidR="00E22E34" w:rsidRDefault="000F5CE0" w:rsidP="00D8308F">
            <w:pPr>
              <w:pStyle w:val="Sinespaciado"/>
              <w:jc w:val="both"/>
              <w:rPr>
                <w:rFonts w:ascii="Arial" w:hAnsi="Arial" w:cs="Arial"/>
                <w:sz w:val="24"/>
                <w:szCs w:val="24"/>
              </w:rPr>
            </w:pPr>
            <w:r w:rsidRPr="00175510">
              <w:rPr>
                <w:rFonts w:ascii="Arial" w:eastAsia="Arial" w:hAnsi="Arial" w:cs="Arial"/>
                <w:szCs w:val="24"/>
              </w:rPr>
              <w:t>Veinticuatro (24) meses de Experiencia: de los cuales Dieciocho (18) meses estarán relacionados con el ejercicio de la profesión u oficio objeto de la formación profesional y Seis (6) meses en labores de docencia.</w:t>
            </w:r>
          </w:p>
          <w:p w14:paraId="71110A4E" w14:textId="77777777" w:rsidR="000F5CE0" w:rsidRPr="00902157" w:rsidRDefault="000F5CE0" w:rsidP="00D8308F">
            <w:pPr>
              <w:pStyle w:val="Sinespaciado"/>
              <w:jc w:val="both"/>
              <w:rPr>
                <w:rFonts w:ascii="Arial" w:hAnsi="Arial" w:cs="Arial"/>
                <w:sz w:val="24"/>
                <w:szCs w:val="24"/>
              </w:rPr>
            </w:pPr>
          </w:p>
          <w:p w14:paraId="35C54D4B" w14:textId="77777777" w:rsidR="00E22E34" w:rsidRPr="00B05A36" w:rsidRDefault="00E22E34" w:rsidP="00D8308F">
            <w:pPr>
              <w:autoSpaceDE w:val="0"/>
              <w:autoSpaceDN w:val="0"/>
              <w:adjustRightInd w:val="0"/>
              <w:jc w:val="both"/>
              <w:rPr>
                <w:rFonts w:ascii="Arial" w:hAnsi="Arial" w:cs="Arial"/>
                <w:b/>
              </w:rPr>
            </w:pPr>
            <w:r w:rsidRPr="00B05A36">
              <w:rPr>
                <w:rFonts w:ascii="Arial" w:hAnsi="Arial" w:cs="Arial"/>
                <w:b/>
              </w:rPr>
              <w:t>Certificación</w:t>
            </w:r>
          </w:p>
          <w:p w14:paraId="07EEEBB7" w14:textId="73D58B17" w:rsidR="00E22E34" w:rsidRDefault="00E22E34" w:rsidP="00AD53FE">
            <w:pPr>
              <w:pStyle w:val="Sinespaciado"/>
              <w:jc w:val="both"/>
              <w:rPr>
                <w:sz w:val="24"/>
                <w:szCs w:val="24"/>
              </w:rPr>
            </w:pPr>
            <w:r w:rsidRPr="00902157">
              <w:rPr>
                <w:rFonts w:ascii="Arial" w:hAnsi="Arial" w:cs="Arial"/>
                <w:sz w:val="24"/>
                <w:szCs w:val="24"/>
              </w:rPr>
              <w:t xml:space="preserve">Preferiblemente </w:t>
            </w:r>
            <w:r w:rsidR="000F5CE0">
              <w:rPr>
                <w:rFonts w:ascii="Arial" w:hAnsi="Arial" w:cs="Arial"/>
                <w:sz w:val="24"/>
                <w:szCs w:val="24"/>
              </w:rPr>
              <w:t>con certificación PSP</w:t>
            </w:r>
          </w:p>
          <w:p w14:paraId="12AA23FF" w14:textId="77777777" w:rsidR="00AD53FE" w:rsidRPr="00902157" w:rsidRDefault="00AD53FE" w:rsidP="00AD53FE">
            <w:pPr>
              <w:pStyle w:val="Sinespaciado"/>
              <w:jc w:val="both"/>
              <w:rPr>
                <w:sz w:val="24"/>
                <w:szCs w:val="24"/>
              </w:rPr>
            </w:pPr>
          </w:p>
        </w:tc>
      </w:tr>
      <w:tr w:rsidR="00E22E34" w:rsidRPr="00902157" w14:paraId="3993EFD1" w14:textId="77777777" w:rsidTr="003D57C7">
        <w:trPr>
          <w:trHeight w:val="456"/>
          <w:jc w:val="center"/>
        </w:trPr>
        <w:tc>
          <w:tcPr>
            <w:tcW w:w="8998" w:type="dxa"/>
            <w:gridSpan w:val="2"/>
            <w:shd w:val="clear" w:color="auto" w:fill="E6E6E6"/>
            <w:vAlign w:val="center"/>
          </w:tcPr>
          <w:p w14:paraId="6C1D42AE" w14:textId="77777777" w:rsidR="00E22E34" w:rsidRPr="00902157" w:rsidRDefault="00E22E34" w:rsidP="003D57C7">
            <w:pPr>
              <w:rPr>
                <w:rFonts w:ascii="Arial" w:hAnsi="Arial" w:cs="Arial"/>
                <w:color w:val="000000"/>
              </w:rPr>
            </w:pPr>
            <w:r w:rsidRPr="00902157">
              <w:rPr>
                <w:rFonts w:ascii="Arial" w:hAnsi="Arial" w:cs="Arial"/>
                <w:b/>
                <w:color w:val="000000"/>
                <w:lang w:val="es-MX"/>
              </w:rPr>
              <w:t>Competencias mínimas</w:t>
            </w:r>
          </w:p>
        </w:tc>
      </w:tr>
      <w:tr w:rsidR="00E22E34" w:rsidRPr="00902157" w14:paraId="100F2D28" w14:textId="77777777" w:rsidTr="003D57C7">
        <w:trPr>
          <w:jc w:val="center"/>
        </w:trPr>
        <w:tc>
          <w:tcPr>
            <w:tcW w:w="8998" w:type="dxa"/>
            <w:gridSpan w:val="2"/>
          </w:tcPr>
          <w:p w14:paraId="7B640043" w14:textId="77777777" w:rsidR="00E22E34" w:rsidRPr="00902157" w:rsidRDefault="00E22E34" w:rsidP="003D57C7">
            <w:pPr>
              <w:autoSpaceDE w:val="0"/>
              <w:autoSpaceDN w:val="0"/>
              <w:adjustRightInd w:val="0"/>
              <w:jc w:val="both"/>
              <w:rPr>
                <w:rFonts w:ascii="Arial" w:hAnsi="Arial" w:cs="Arial"/>
              </w:rPr>
            </w:pPr>
          </w:p>
          <w:p w14:paraId="466AF44A" w14:textId="77777777" w:rsidR="00E22E34" w:rsidRPr="00D8308F" w:rsidRDefault="00E22E34" w:rsidP="0061051D">
            <w:pPr>
              <w:pStyle w:val="Prrafodelista"/>
              <w:numPr>
                <w:ilvl w:val="0"/>
                <w:numId w:val="55"/>
              </w:numPr>
              <w:autoSpaceDE w:val="0"/>
              <w:autoSpaceDN w:val="0"/>
              <w:adjustRightInd w:val="0"/>
              <w:rPr>
                <w:rFonts w:ascii="Arial" w:hAnsi="Arial" w:cs="Arial"/>
              </w:rPr>
            </w:pPr>
            <w:r w:rsidRPr="00D8308F">
              <w:rPr>
                <w:rFonts w:ascii="Arial" w:hAnsi="Arial" w:cs="Arial"/>
              </w:rPr>
              <w:t xml:space="preserve">Conocimiento de técnicas y herramientas de modelamiento de sistemas de información </w:t>
            </w:r>
          </w:p>
          <w:p w14:paraId="102A8EBB" w14:textId="77777777" w:rsidR="00E22E34" w:rsidRPr="00D8308F" w:rsidRDefault="00E22E34" w:rsidP="0061051D">
            <w:pPr>
              <w:pStyle w:val="Prrafodelista"/>
              <w:numPr>
                <w:ilvl w:val="0"/>
                <w:numId w:val="55"/>
              </w:numPr>
              <w:autoSpaceDE w:val="0"/>
              <w:autoSpaceDN w:val="0"/>
              <w:adjustRightInd w:val="0"/>
              <w:rPr>
                <w:rFonts w:ascii="Arial" w:hAnsi="Arial" w:cs="Arial"/>
              </w:rPr>
            </w:pPr>
            <w:r w:rsidRPr="00D8308F">
              <w:rPr>
                <w:rFonts w:ascii="Arial" w:hAnsi="Arial" w:cs="Arial"/>
              </w:rPr>
              <w:t>Conocimiento de patrones de diseño de software</w:t>
            </w:r>
          </w:p>
          <w:p w14:paraId="4BB25939" w14:textId="77777777" w:rsidR="00E22E34" w:rsidRPr="00D8308F" w:rsidRDefault="00E22E34" w:rsidP="0061051D">
            <w:pPr>
              <w:pStyle w:val="Prrafodelista"/>
              <w:numPr>
                <w:ilvl w:val="0"/>
                <w:numId w:val="55"/>
              </w:numPr>
              <w:autoSpaceDE w:val="0"/>
              <w:autoSpaceDN w:val="0"/>
              <w:adjustRightInd w:val="0"/>
              <w:rPr>
                <w:rFonts w:ascii="Arial" w:hAnsi="Arial" w:cs="Arial"/>
              </w:rPr>
            </w:pPr>
            <w:r w:rsidRPr="00D8308F">
              <w:rPr>
                <w:rFonts w:ascii="Arial" w:hAnsi="Arial" w:cs="Arial"/>
              </w:rPr>
              <w:t>Dominio de modelos de calidad del software</w:t>
            </w:r>
          </w:p>
          <w:p w14:paraId="1415CFE1" w14:textId="77777777" w:rsidR="00E22E34" w:rsidRPr="00D8308F" w:rsidRDefault="00E22E34" w:rsidP="0061051D">
            <w:pPr>
              <w:pStyle w:val="Prrafodelista"/>
              <w:numPr>
                <w:ilvl w:val="0"/>
                <w:numId w:val="55"/>
              </w:numPr>
              <w:autoSpaceDE w:val="0"/>
              <w:autoSpaceDN w:val="0"/>
              <w:adjustRightInd w:val="0"/>
              <w:rPr>
                <w:rFonts w:ascii="Arial" w:hAnsi="Arial" w:cs="Arial"/>
              </w:rPr>
            </w:pPr>
            <w:r w:rsidRPr="00D8308F">
              <w:rPr>
                <w:rFonts w:ascii="Arial" w:hAnsi="Arial" w:cs="Arial"/>
              </w:rPr>
              <w:t>Dominio de atributos de calidad del software</w:t>
            </w:r>
          </w:p>
          <w:p w14:paraId="23D49AFF" w14:textId="77777777" w:rsidR="00E22E34" w:rsidRPr="00D8308F" w:rsidRDefault="00E22E34" w:rsidP="0061051D">
            <w:pPr>
              <w:pStyle w:val="Prrafodelista"/>
              <w:numPr>
                <w:ilvl w:val="0"/>
                <w:numId w:val="55"/>
              </w:numPr>
              <w:autoSpaceDE w:val="0"/>
              <w:autoSpaceDN w:val="0"/>
              <w:adjustRightInd w:val="0"/>
              <w:rPr>
                <w:rFonts w:ascii="Arial" w:hAnsi="Arial" w:cs="Arial"/>
              </w:rPr>
            </w:pPr>
            <w:r w:rsidRPr="00D8308F">
              <w:rPr>
                <w:rFonts w:ascii="Arial" w:hAnsi="Arial" w:cs="Arial"/>
              </w:rPr>
              <w:t>Orientación de formación profesional</w:t>
            </w:r>
          </w:p>
          <w:p w14:paraId="2E4ADB37" w14:textId="77777777" w:rsidR="00E22E34" w:rsidRPr="00D8308F" w:rsidRDefault="00E22E34" w:rsidP="0061051D">
            <w:pPr>
              <w:pStyle w:val="Prrafodelista"/>
              <w:numPr>
                <w:ilvl w:val="0"/>
                <w:numId w:val="55"/>
              </w:numPr>
              <w:autoSpaceDE w:val="0"/>
              <w:autoSpaceDN w:val="0"/>
              <w:adjustRightInd w:val="0"/>
              <w:rPr>
                <w:rFonts w:ascii="Arial" w:hAnsi="Arial" w:cs="Arial"/>
              </w:rPr>
            </w:pPr>
            <w:r w:rsidRPr="00D8308F">
              <w:rPr>
                <w:rFonts w:ascii="Arial" w:hAnsi="Arial" w:cs="Arial"/>
              </w:rPr>
              <w:t>Nivel alto de lectura del idioma inglés y nivel medio de habla y escucha de este idioma.</w:t>
            </w:r>
          </w:p>
          <w:p w14:paraId="08C897C3" w14:textId="77777777" w:rsidR="00E22E34" w:rsidRPr="00D8308F" w:rsidRDefault="00E22E34" w:rsidP="0061051D">
            <w:pPr>
              <w:pStyle w:val="Prrafodelista"/>
              <w:numPr>
                <w:ilvl w:val="0"/>
                <w:numId w:val="55"/>
              </w:numPr>
              <w:rPr>
                <w:rFonts w:ascii="Arial" w:hAnsi="Arial" w:cs="Arial"/>
                <w:color w:val="000000"/>
              </w:rPr>
            </w:pPr>
            <w:r w:rsidRPr="00D8308F">
              <w:rPr>
                <w:rFonts w:ascii="Arial" w:hAnsi="Arial" w:cs="Arial"/>
              </w:rPr>
              <w:t>Formulación, ejecución y evaluación proyectos.</w:t>
            </w:r>
          </w:p>
          <w:p w14:paraId="1272D1F5" w14:textId="77777777" w:rsidR="00E22E34" w:rsidRPr="00902157" w:rsidRDefault="00E22E34" w:rsidP="003D57C7">
            <w:pPr>
              <w:rPr>
                <w:rFonts w:ascii="Arial" w:hAnsi="Arial" w:cs="Arial"/>
              </w:rPr>
            </w:pPr>
          </w:p>
          <w:p w14:paraId="59ED6DBB" w14:textId="77777777" w:rsidR="00E22E34" w:rsidRPr="00D8308F" w:rsidRDefault="00E22E34" w:rsidP="00D8308F">
            <w:pPr>
              <w:rPr>
                <w:rFonts w:ascii="Arial" w:hAnsi="Arial" w:cs="Arial"/>
                <w:b/>
              </w:rPr>
            </w:pPr>
            <w:r w:rsidRPr="00D8308F">
              <w:rPr>
                <w:rFonts w:ascii="Arial" w:hAnsi="Arial" w:cs="Arial"/>
                <w:b/>
              </w:rPr>
              <w:t>Competencias actitudinales</w:t>
            </w:r>
          </w:p>
          <w:p w14:paraId="049794F3" w14:textId="77777777" w:rsidR="00E22E34" w:rsidRPr="00902157" w:rsidRDefault="00E22E34" w:rsidP="003D57C7">
            <w:pPr>
              <w:jc w:val="both"/>
              <w:rPr>
                <w:rFonts w:ascii="Arial" w:hAnsi="Arial" w:cs="Arial"/>
              </w:rPr>
            </w:pPr>
          </w:p>
          <w:p w14:paraId="4639E4FA"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Capacidad de trabajo en equipo</w:t>
            </w:r>
          </w:p>
          <w:p w14:paraId="3612153A"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Capacidad de liderazgo</w:t>
            </w:r>
          </w:p>
          <w:p w14:paraId="6EC513B4"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Tolerancia</w:t>
            </w:r>
          </w:p>
          <w:p w14:paraId="1991E517"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Solidaridad</w:t>
            </w:r>
          </w:p>
          <w:p w14:paraId="0D0E7136"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Puntualidad</w:t>
            </w:r>
          </w:p>
          <w:p w14:paraId="7E19CD86"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Responsabilidad en el Desempeño de sus Funciones</w:t>
            </w:r>
          </w:p>
          <w:p w14:paraId="3EEE94A0"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Sentido de Pertenencia por la Institución.</w:t>
            </w:r>
          </w:p>
          <w:p w14:paraId="61C89D35" w14:textId="77777777" w:rsidR="00E22E34" w:rsidRPr="00D8308F" w:rsidRDefault="00E22E34" w:rsidP="0061051D">
            <w:pPr>
              <w:pStyle w:val="Prrafodelista"/>
              <w:numPr>
                <w:ilvl w:val="0"/>
                <w:numId w:val="55"/>
              </w:numPr>
              <w:jc w:val="both"/>
              <w:rPr>
                <w:rFonts w:ascii="Arial" w:hAnsi="Arial" w:cs="Arial"/>
              </w:rPr>
            </w:pPr>
            <w:r w:rsidRPr="00D8308F">
              <w:rPr>
                <w:rFonts w:ascii="Arial" w:hAnsi="Arial" w:cs="Arial"/>
              </w:rPr>
              <w:t xml:space="preserve">Relaciones interpersonales basadas en el respeto mutuo y reconocimiento de la diferencia en el otro </w:t>
            </w:r>
          </w:p>
          <w:p w14:paraId="6843E759" w14:textId="77777777" w:rsidR="00E22E34" w:rsidRPr="00902157" w:rsidRDefault="00E22E34" w:rsidP="003D57C7">
            <w:pPr>
              <w:rPr>
                <w:rFonts w:ascii="Arial" w:hAnsi="Arial" w:cs="Arial"/>
                <w:color w:val="000000"/>
              </w:rPr>
            </w:pPr>
          </w:p>
        </w:tc>
      </w:tr>
    </w:tbl>
    <w:p w14:paraId="3144199F" w14:textId="77777777" w:rsidR="00E22E34" w:rsidRPr="00E22E34" w:rsidRDefault="00E22E34" w:rsidP="0019704D">
      <w:pPr>
        <w:pStyle w:val="Encabezado"/>
        <w:tabs>
          <w:tab w:val="clear" w:pos="4419"/>
          <w:tab w:val="clear" w:pos="8838"/>
          <w:tab w:val="left" w:pos="2940"/>
        </w:tabs>
        <w:jc w:val="center"/>
        <w:rPr>
          <w:rFonts w:ascii="Arial" w:hAnsi="Arial" w:cs="Arial"/>
          <w:b/>
          <w:szCs w:val="24"/>
          <w:lang w:val="es-MX"/>
        </w:rPr>
      </w:pPr>
    </w:p>
    <w:p w14:paraId="1C97A42F" w14:textId="77777777" w:rsidR="00355651" w:rsidRPr="009E3F90" w:rsidRDefault="00355651" w:rsidP="0019704D">
      <w:pPr>
        <w:pStyle w:val="Encabezado"/>
        <w:tabs>
          <w:tab w:val="clear" w:pos="4419"/>
          <w:tab w:val="clear" w:pos="8838"/>
          <w:tab w:val="left" w:pos="2940"/>
        </w:tabs>
        <w:jc w:val="center"/>
        <w:rPr>
          <w:rFonts w:ascii="Arial" w:hAnsi="Arial" w:cs="Arial"/>
          <w:b/>
          <w:szCs w:val="24"/>
        </w:rPr>
      </w:pPr>
    </w:p>
    <w:p w14:paraId="00825421" w14:textId="77777777" w:rsidR="00AA2A15" w:rsidRDefault="00AA2A15">
      <w:pPr>
        <w:rPr>
          <w:rFonts w:ascii="Arial" w:hAnsi="Arial" w:cs="Arial"/>
          <w:b/>
        </w:rPr>
      </w:pPr>
    </w:p>
    <w:p w14:paraId="25922A6E" w14:textId="77777777" w:rsidR="00F4464C" w:rsidRPr="009E3F90" w:rsidRDefault="00F4464C">
      <w:pPr>
        <w:rPr>
          <w:rFonts w:ascii="Arial" w:hAnsi="Arial" w:cs="Arial"/>
          <w:b/>
        </w:rPr>
      </w:pPr>
    </w:p>
    <w:p w14:paraId="22E21A2E" w14:textId="77777777" w:rsidR="00D8308F" w:rsidRDefault="00D8308F">
      <w:pPr>
        <w:rPr>
          <w:rFonts w:ascii="Arial" w:hAnsi="Arial" w:cs="Arial"/>
          <w:b/>
          <w:lang w:val="es-CO"/>
        </w:rPr>
      </w:pPr>
    </w:p>
    <w:p w14:paraId="57132649" w14:textId="77777777" w:rsidR="007D7594" w:rsidRDefault="007D7594" w:rsidP="0019704D">
      <w:pPr>
        <w:pStyle w:val="Encabezado"/>
        <w:tabs>
          <w:tab w:val="clear" w:pos="4419"/>
          <w:tab w:val="clear" w:pos="8838"/>
          <w:tab w:val="left" w:pos="2940"/>
        </w:tabs>
        <w:jc w:val="center"/>
        <w:rPr>
          <w:rFonts w:ascii="Arial" w:hAnsi="Arial" w:cs="Arial"/>
          <w:b/>
          <w:szCs w:val="24"/>
        </w:rPr>
      </w:pPr>
      <w:r w:rsidRPr="009E3F90">
        <w:rPr>
          <w:rFonts w:ascii="Arial" w:hAnsi="Arial" w:cs="Arial"/>
          <w:b/>
          <w:szCs w:val="24"/>
        </w:rPr>
        <w:t>CONTROL DEL DOCUMENTO</w:t>
      </w:r>
    </w:p>
    <w:p w14:paraId="14B0A01E" w14:textId="77777777" w:rsidR="00DC234E" w:rsidRPr="009E3F90" w:rsidRDefault="00DC234E" w:rsidP="0019704D">
      <w:pPr>
        <w:pStyle w:val="Encabezado"/>
        <w:tabs>
          <w:tab w:val="clear" w:pos="4419"/>
          <w:tab w:val="clear" w:pos="8838"/>
          <w:tab w:val="left" w:pos="2940"/>
        </w:tabs>
        <w:jc w:val="center"/>
        <w:rPr>
          <w:rFonts w:ascii="Arial" w:hAnsi="Arial" w:cs="Arial"/>
          <w:b/>
          <w:szCs w:val="24"/>
        </w:rPr>
      </w:pPr>
    </w:p>
    <w:tbl>
      <w:tblPr>
        <w:tblW w:w="88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2"/>
        <w:gridCol w:w="3118"/>
        <w:gridCol w:w="1843"/>
        <w:gridCol w:w="1843"/>
      </w:tblGrid>
      <w:tr w:rsidR="00945CAD" w:rsidRPr="009E3F90" w14:paraId="0A42D702" w14:textId="77777777" w:rsidTr="007725BE">
        <w:trPr>
          <w:cantSplit/>
          <w:trHeight w:val="864"/>
        </w:trPr>
        <w:tc>
          <w:tcPr>
            <w:tcW w:w="2052" w:type="dxa"/>
          </w:tcPr>
          <w:p w14:paraId="56FB55BF" w14:textId="77777777" w:rsidR="00945CAD" w:rsidRDefault="00945CAD" w:rsidP="00E32AF0">
            <w:pPr>
              <w:pStyle w:val="Sinespaciado"/>
              <w:jc w:val="center"/>
              <w:rPr>
                <w:rFonts w:ascii="Arial" w:hAnsi="Arial" w:cs="Arial"/>
                <w:b/>
                <w:sz w:val="24"/>
                <w:szCs w:val="24"/>
                <w:lang w:val="es-MX"/>
              </w:rPr>
            </w:pPr>
          </w:p>
          <w:p w14:paraId="031558BB" w14:textId="77777777" w:rsidR="00945CAD" w:rsidRPr="00E32AF0" w:rsidRDefault="00945CAD" w:rsidP="00E32AF0">
            <w:pPr>
              <w:pStyle w:val="Sinespaciado"/>
              <w:jc w:val="center"/>
              <w:rPr>
                <w:rFonts w:ascii="Arial" w:hAnsi="Arial" w:cs="Arial"/>
                <w:b/>
                <w:sz w:val="24"/>
                <w:szCs w:val="24"/>
                <w:lang w:val="es-MX"/>
              </w:rPr>
            </w:pPr>
            <w:r w:rsidRPr="00E32AF0">
              <w:rPr>
                <w:rFonts w:ascii="Arial" w:hAnsi="Arial" w:cs="Arial"/>
                <w:b/>
                <w:sz w:val="24"/>
                <w:szCs w:val="24"/>
                <w:lang w:val="es-MX"/>
              </w:rPr>
              <w:t>NOMBRE</w:t>
            </w:r>
          </w:p>
        </w:tc>
        <w:tc>
          <w:tcPr>
            <w:tcW w:w="3118" w:type="dxa"/>
            <w:vAlign w:val="center"/>
          </w:tcPr>
          <w:p w14:paraId="64F9B754" w14:textId="77777777" w:rsidR="00945CAD" w:rsidRPr="00E32AF0" w:rsidDel="00953E60" w:rsidRDefault="00945CAD" w:rsidP="00E32AF0">
            <w:pPr>
              <w:pStyle w:val="Sinespaciado"/>
              <w:jc w:val="center"/>
              <w:rPr>
                <w:rFonts w:ascii="Arial" w:hAnsi="Arial" w:cs="Arial"/>
                <w:b/>
                <w:sz w:val="24"/>
                <w:szCs w:val="24"/>
                <w:lang w:val="es-MX"/>
              </w:rPr>
            </w:pPr>
            <w:r w:rsidRPr="00E32AF0">
              <w:rPr>
                <w:rFonts w:ascii="Arial" w:hAnsi="Arial" w:cs="Arial"/>
                <w:b/>
                <w:sz w:val="24"/>
                <w:szCs w:val="24"/>
                <w:lang w:val="es-MX"/>
              </w:rPr>
              <w:t>DEPENDENCIA</w:t>
            </w:r>
          </w:p>
        </w:tc>
        <w:tc>
          <w:tcPr>
            <w:tcW w:w="1843" w:type="dxa"/>
            <w:vAlign w:val="center"/>
          </w:tcPr>
          <w:p w14:paraId="5AFAF09A" w14:textId="77777777" w:rsidR="00945CAD" w:rsidRPr="00E32AF0" w:rsidDel="00953E60" w:rsidRDefault="00945CAD" w:rsidP="00E32AF0">
            <w:pPr>
              <w:pStyle w:val="Sinespaciado"/>
              <w:jc w:val="center"/>
              <w:rPr>
                <w:rFonts w:ascii="Arial" w:hAnsi="Arial" w:cs="Arial"/>
                <w:b/>
                <w:sz w:val="24"/>
                <w:szCs w:val="24"/>
                <w:lang w:val="es-MX"/>
              </w:rPr>
            </w:pPr>
            <w:r w:rsidRPr="00E32AF0">
              <w:rPr>
                <w:rFonts w:ascii="Arial" w:hAnsi="Arial" w:cs="Arial"/>
                <w:b/>
                <w:sz w:val="24"/>
                <w:szCs w:val="24"/>
                <w:lang w:val="es-MX"/>
              </w:rPr>
              <w:t>ROL</w:t>
            </w:r>
          </w:p>
        </w:tc>
        <w:tc>
          <w:tcPr>
            <w:tcW w:w="1843" w:type="dxa"/>
          </w:tcPr>
          <w:p w14:paraId="67ED21AE" w14:textId="77777777" w:rsidR="00945CAD" w:rsidRDefault="00945CAD" w:rsidP="00E32AF0">
            <w:pPr>
              <w:pStyle w:val="Sinespaciado"/>
              <w:jc w:val="center"/>
              <w:rPr>
                <w:rFonts w:ascii="Arial" w:hAnsi="Arial" w:cs="Arial"/>
                <w:b/>
                <w:sz w:val="24"/>
                <w:szCs w:val="24"/>
                <w:lang w:val="es-MX"/>
              </w:rPr>
            </w:pPr>
          </w:p>
          <w:p w14:paraId="0F31F2F8" w14:textId="77777777" w:rsidR="00945CAD" w:rsidRPr="00E32AF0" w:rsidDel="00953E60" w:rsidRDefault="00945CAD" w:rsidP="00E32AF0">
            <w:pPr>
              <w:pStyle w:val="Sinespaciado"/>
              <w:jc w:val="center"/>
              <w:rPr>
                <w:rFonts w:ascii="Arial" w:hAnsi="Arial" w:cs="Arial"/>
                <w:b/>
                <w:sz w:val="24"/>
                <w:szCs w:val="24"/>
                <w:lang w:val="es-MX"/>
              </w:rPr>
            </w:pPr>
            <w:r w:rsidRPr="00E32AF0">
              <w:rPr>
                <w:rFonts w:ascii="Arial" w:hAnsi="Arial" w:cs="Arial"/>
                <w:b/>
                <w:sz w:val="24"/>
                <w:szCs w:val="24"/>
                <w:lang w:val="es-MX"/>
              </w:rPr>
              <w:t>FECHA</w:t>
            </w:r>
          </w:p>
        </w:tc>
      </w:tr>
      <w:tr w:rsidR="00945CAD" w:rsidRPr="009E3F90" w14:paraId="041951DF" w14:textId="77777777" w:rsidTr="007725BE">
        <w:trPr>
          <w:cantSplit/>
          <w:trHeight w:val="864"/>
        </w:trPr>
        <w:tc>
          <w:tcPr>
            <w:tcW w:w="2052" w:type="dxa"/>
          </w:tcPr>
          <w:p w14:paraId="413F2312" w14:textId="77777777" w:rsidR="00945CAD" w:rsidRPr="009E3F90" w:rsidRDefault="00945CAD" w:rsidP="00945CAD">
            <w:pPr>
              <w:pStyle w:val="Sinespaciado"/>
              <w:rPr>
                <w:rFonts w:ascii="Arial" w:hAnsi="Arial" w:cs="Arial"/>
                <w:sz w:val="24"/>
                <w:szCs w:val="24"/>
                <w:lang w:val="es-MX"/>
              </w:rPr>
            </w:pPr>
            <w:proofErr w:type="spellStart"/>
            <w:r w:rsidRPr="00953E60">
              <w:rPr>
                <w:rFonts w:ascii="Arial" w:hAnsi="Arial" w:cs="Arial"/>
                <w:sz w:val="24"/>
                <w:szCs w:val="24"/>
                <w:lang w:val="es-MX"/>
              </w:rPr>
              <w:t>Yaqueline</w:t>
            </w:r>
            <w:proofErr w:type="spellEnd"/>
            <w:r w:rsidRPr="00953E60">
              <w:rPr>
                <w:rFonts w:ascii="Arial" w:hAnsi="Arial" w:cs="Arial"/>
                <w:sz w:val="24"/>
                <w:szCs w:val="24"/>
                <w:lang w:val="es-MX"/>
              </w:rPr>
              <w:t xml:space="preserve"> </w:t>
            </w:r>
            <w:proofErr w:type="spellStart"/>
            <w:r w:rsidRPr="00953E60">
              <w:rPr>
                <w:rFonts w:ascii="Arial" w:hAnsi="Arial" w:cs="Arial"/>
                <w:sz w:val="24"/>
                <w:szCs w:val="24"/>
                <w:lang w:val="es-MX"/>
              </w:rPr>
              <w:t>Chavarro</w:t>
            </w:r>
            <w:proofErr w:type="spellEnd"/>
            <w:r>
              <w:rPr>
                <w:rFonts w:ascii="Arial" w:hAnsi="Arial" w:cs="Arial"/>
                <w:sz w:val="24"/>
                <w:szCs w:val="24"/>
                <w:lang w:val="es-MX"/>
              </w:rPr>
              <w:t xml:space="preserve"> Parra</w:t>
            </w:r>
          </w:p>
        </w:tc>
        <w:tc>
          <w:tcPr>
            <w:tcW w:w="3118" w:type="dxa"/>
            <w:vAlign w:val="center"/>
          </w:tcPr>
          <w:p w14:paraId="2E313DFC" w14:textId="77777777" w:rsidR="00945CAD" w:rsidRPr="009E3F90" w:rsidRDefault="00945CAD">
            <w:pPr>
              <w:pStyle w:val="Sinespaciado"/>
              <w:rPr>
                <w:rFonts w:ascii="Arial" w:hAnsi="Arial" w:cs="Arial"/>
                <w:sz w:val="24"/>
                <w:szCs w:val="24"/>
                <w:lang w:val="es-MX"/>
              </w:rPr>
            </w:pPr>
            <w:r w:rsidRPr="00945CAD">
              <w:rPr>
                <w:rFonts w:ascii="Arial" w:hAnsi="Arial" w:cs="Arial"/>
                <w:sz w:val="24"/>
                <w:szCs w:val="24"/>
                <w:lang w:val="es-MX"/>
              </w:rPr>
              <w:t>Distrito Capital - Centro de Gestión de Mercados, Logística y TI</w:t>
            </w:r>
            <w:r w:rsidRPr="00945CAD" w:rsidDel="00953E60">
              <w:rPr>
                <w:rFonts w:ascii="Arial" w:hAnsi="Arial" w:cs="Arial"/>
                <w:sz w:val="24"/>
                <w:szCs w:val="24"/>
                <w:lang w:val="es-MX"/>
              </w:rPr>
              <w:t xml:space="preserve"> </w:t>
            </w:r>
          </w:p>
        </w:tc>
        <w:tc>
          <w:tcPr>
            <w:tcW w:w="1843" w:type="dxa"/>
          </w:tcPr>
          <w:p w14:paraId="3223BB39" w14:textId="77777777" w:rsidR="00945CAD" w:rsidRPr="009E3F90" w:rsidRDefault="00945CAD" w:rsidP="00945CAD">
            <w:pPr>
              <w:pStyle w:val="Sinespaciado"/>
              <w:rPr>
                <w:rFonts w:ascii="Arial" w:hAnsi="Arial" w:cs="Arial"/>
                <w:sz w:val="24"/>
                <w:szCs w:val="24"/>
                <w:lang w:val="es-MX"/>
              </w:rPr>
            </w:pPr>
            <w:r w:rsidRPr="000D4369">
              <w:rPr>
                <w:rFonts w:ascii="Arial" w:hAnsi="Arial" w:cs="Arial"/>
                <w:sz w:val="24"/>
                <w:szCs w:val="24"/>
                <w:lang w:val="es-MX"/>
              </w:rPr>
              <w:t xml:space="preserve">Instructor </w:t>
            </w:r>
          </w:p>
        </w:tc>
        <w:tc>
          <w:tcPr>
            <w:tcW w:w="1843" w:type="dxa"/>
            <w:vMerge w:val="restart"/>
          </w:tcPr>
          <w:p w14:paraId="1FD248E9" w14:textId="77777777" w:rsidR="00945CAD" w:rsidRDefault="00945CAD" w:rsidP="00E32AF0">
            <w:pPr>
              <w:pStyle w:val="Sinespaciado"/>
              <w:jc w:val="center"/>
              <w:rPr>
                <w:rFonts w:ascii="Arial" w:hAnsi="Arial" w:cs="Arial"/>
                <w:sz w:val="24"/>
                <w:szCs w:val="24"/>
                <w:lang w:val="es-MX"/>
              </w:rPr>
            </w:pPr>
          </w:p>
          <w:p w14:paraId="6143C5E5" w14:textId="77777777" w:rsidR="00945CAD" w:rsidRDefault="00945CAD" w:rsidP="00E32AF0">
            <w:pPr>
              <w:pStyle w:val="Sinespaciado"/>
              <w:jc w:val="center"/>
              <w:rPr>
                <w:rFonts w:ascii="Arial" w:hAnsi="Arial" w:cs="Arial"/>
                <w:sz w:val="24"/>
                <w:szCs w:val="24"/>
                <w:lang w:val="es-MX"/>
              </w:rPr>
            </w:pPr>
          </w:p>
          <w:p w14:paraId="000BC553" w14:textId="77777777" w:rsidR="00945CAD" w:rsidRDefault="00945CAD" w:rsidP="00E32AF0">
            <w:pPr>
              <w:pStyle w:val="Sinespaciado"/>
              <w:jc w:val="center"/>
              <w:rPr>
                <w:rFonts w:ascii="Arial" w:hAnsi="Arial" w:cs="Arial"/>
                <w:sz w:val="24"/>
                <w:szCs w:val="24"/>
                <w:lang w:val="es-MX"/>
              </w:rPr>
            </w:pPr>
          </w:p>
          <w:p w14:paraId="5E9DC08A" w14:textId="77777777" w:rsidR="00945CAD" w:rsidRDefault="00945CAD" w:rsidP="00E32AF0">
            <w:pPr>
              <w:pStyle w:val="Sinespaciado"/>
              <w:jc w:val="center"/>
              <w:rPr>
                <w:rFonts w:ascii="Arial" w:hAnsi="Arial" w:cs="Arial"/>
                <w:sz w:val="24"/>
                <w:szCs w:val="24"/>
                <w:lang w:val="es-MX"/>
              </w:rPr>
            </w:pPr>
          </w:p>
          <w:p w14:paraId="64F06199" w14:textId="77777777" w:rsidR="00945CAD" w:rsidRDefault="00945CAD" w:rsidP="00E32AF0">
            <w:pPr>
              <w:pStyle w:val="Sinespaciado"/>
              <w:jc w:val="center"/>
              <w:rPr>
                <w:rFonts w:ascii="Arial" w:hAnsi="Arial" w:cs="Arial"/>
                <w:sz w:val="24"/>
                <w:szCs w:val="24"/>
                <w:lang w:val="es-MX"/>
              </w:rPr>
            </w:pPr>
          </w:p>
          <w:p w14:paraId="74DD0E89" w14:textId="77777777" w:rsidR="00945CAD" w:rsidRDefault="00945CAD" w:rsidP="00E32AF0">
            <w:pPr>
              <w:pStyle w:val="Sinespaciado"/>
              <w:jc w:val="center"/>
              <w:rPr>
                <w:rFonts w:ascii="Arial" w:hAnsi="Arial" w:cs="Arial"/>
                <w:sz w:val="24"/>
                <w:szCs w:val="24"/>
                <w:lang w:val="es-MX"/>
              </w:rPr>
            </w:pPr>
          </w:p>
          <w:p w14:paraId="5F838372" w14:textId="77777777" w:rsidR="00945CAD" w:rsidRDefault="00945CAD" w:rsidP="00E32AF0">
            <w:pPr>
              <w:pStyle w:val="Sinespaciado"/>
              <w:jc w:val="center"/>
              <w:rPr>
                <w:rFonts w:ascii="Arial" w:hAnsi="Arial" w:cs="Arial"/>
                <w:sz w:val="24"/>
                <w:szCs w:val="24"/>
                <w:lang w:val="es-MX"/>
              </w:rPr>
            </w:pPr>
          </w:p>
          <w:p w14:paraId="535698FC" w14:textId="77777777" w:rsidR="00945CAD" w:rsidRDefault="00945CAD" w:rsidP="00E32AF0">
            <w:pPr>
              <w:pStyle w:val="Sinespaciado"/>
              <w:jc w:val="center"/>
              <w:rPr>
                <w:rFonts w:ascii="Arial" w:hAnsi="Arial" w:cs="Arial"/>
                <w:sz w:val="24"/>
                <w:szCs w:val="24"/>
                <w:lang w:val="es-MX"/>
              </w:rPr>
            </w:pPr>
          </w:p>
          <w:p w14:paraId="3C37DCF4" w14:textId="77777777" w:rsidR="00945CAD" w:rsidRDefault="00945CAD" w:rsidP="00E32AF0">
            <w:pPr>
              <w:pStyle w:val="Sinespaciado"/>
              <w:jc w:val="center"/>
              <w:rPr>
                <w:rFonts w:ascii="Arial" w:hAnsi="Arial" w:cs="Arial"/>
                <w:sz w:val="24"/>
                <w:szCs w:val="24"/>
                <w:lang w:val="es-MX"/>
              </w:rPr>
            </w:pPr>
          </w:p>
          <w:p w14:paraId="46245B93" w14:textId="77777777" w:rsidR="00945CAD" w:rsidRDefault="00945CAD" w:rsidP="00E32AF0">
            <w:pPr>
              <w:pStyle w:val="Sinespaciado"/>
              <w:jc w:val="center"/>
              <w:rPr>
                <w:rFonts w:ascii="Arial" w:hAnsi="Arial" w:cs="Arial"/>
                <w:sz w:val="24"/>
                <w:szCs w:val="24"/>
                <w:lang w:val="es-MX"/>
              </w:rPr>
            </w:pPr>
          </w:p>
          <w:p w14:paraId="7BD9F58F" w14:textId="77777777" w:rsidR="00945CAD" w:rsidRDefault="00945CAD" w:rsidP="00E32AF0">
            <w:pPr>
              <w:pStyle w:val="Sinespaciado"/>
              <w:jc w:val="center"/>
              <w:rPr>
                <w:rFonts w:ascii="Arial" w:hAnsi="Arial" w:cs="Arial"/>
                <w:sz w:val="24"/>
                <w:szCs w:val="24"/>
                <w:lang w:val="es-MX"/>
              </w:rPr>
            </w:pPr>
          </w:p>
          <w:p w14:paraId="73AE6303" w14:textId="77777777" w:rsidR="00945CAD" w:rsidRPr="009E3F90" w:rsidDel="00953E60" w:rsidRDefault="00945CAD" w:rsidP="00E32AF0">
            <w:pPr>
              <w:pStyle w:val="Sinespaciado"/>
              <w:jc w:val="center"/>
              <w:rPr>
                <w:rFonts w:ascii="Arial" w:hAnsi="Arial" w:cs="Arial"/>
                <w:sz w:val="24"/>
                <w:szCs w:val="24"/>
                <w:lang w:val="es-MX"/>
              </w:rPr>
            </w:pPr>
            <w:r>
              <w:rPr>
                <w:rFonts w:ascii="Arial" w:hAnsi="Arial" w:cs="Arial"/>
                <w:sz w:val="24"/>
                <w:szCs w:val="24"/>
                <w:lang w:val="es-MX"/>
              </w:rPr>
              <w:t>JULIO 15/2016</w:t>
            </w:r>
          </w:p>
        </w:tc>
      </w:tr>
      <w:tr w:rsidR="00945CAD" w:rsidRPr="009E3F90" w14:paraId="7154144E" w14:textId="77777777" w:rsidTr="007725BE">
        <w:trPr>
          <w:cantSplit/>
          <w:trHeight w:val="864"/>
        </w:trPr>
        <w:tc>
          <w:tcPr>
            <w:tcW w:w="2052" w:type="dxa"/>
          </w:tcPr>
          <w:p w14:paraId="5A667B27" w14:textId="77777777" w:rsidR="00945CAD" w:rsidRPr="009E3F90" w:rsidRDefault="00945CAD" w:rsidP="00945CAD">
            <w:pPr>
              <w:pStyle w:val="Sinespaciado"/>
              <w:rPr>
                <w:rFonts w:ascii="Arial" w:hAnsi="Arial" w:cs="Arial"/>
                <w:sz w:val="24"/>
                <w:szCs w:val="24"/>
                <w:lang w:val="es-MX"/>
              </w:rPr>
            </w:pPr>
            <w:r w:rsidRPr="00E32AF0">
              <w:rPr>
                <w:rFonts w:ascii="Arial" w:hAnsi="Arial" w:cs="Arial"/>
                <w:sz w:val="24"/>
                <w:szCs w:val="24"/>
                <w:lang w:val="es-MX"/>
              </w:rPr>
              <w:t>Gisela Escobar</w:t>
            </w:r>
            <w:r>
              <w:rPr>
                <w:rFonts w:ascii="Arial" w:hAnsi="Arial" w:cs="Arial"/>
                <w:sz w:val="24"/>
                <w:szCs w:val="24"/>
                <w:lang w:val="es-MX"/>
              </w:rPr>
              <w:t xml:space="preserve"> Rivera</w:t>
            </w:r>
          </w:p>
        </w:tc>
        <w:tc>
          <w:tcPr>
            <w:tcW w:w="3118" w:type="dxa"/>
            <w:vAlign w:val="center"/>
          </w:tcPr>
          <w:p w14:paraId="288F6847" w14:textId="77777777" w:rsidR="00945CAD" w:rsidRPr="009E3F90" w:rsidRDefault="00AC5716" w:rsidP="00945CAD">
            <w:pPr>
              <w:pStyle w:val="Sinespaciado"/>
              <w:rPr>
                <w:rFonts w:ascii="Arial" w:hAnsi="Arial" w:cs="Arial"/>
                <w:sz w:val="24"/>
                <w:szCs w:val="24"/>
                <w:lang w:val="es-MX"/>
              </w:rPr>
            </w:pPr>
            <w:r>
              <w:rPr>
                <w:rFonts w:ascii="Arial" w:hAnsi="Arial" w:cs="Arial"/>
                <w:sz w:val="24"/>
                <w:szCs w:val="24"/>
                <w:lang w:val="es-MX"/>
              </w:rPr>
              <w:t>Antioquia - Centro d</w:t>
            </w:r>
            <w:r w:rsidR="00945CAD" w:rsidRPr="00E32AF0">
              <w:rPr>
                <w:rFonts w:ascii="Arial" w:hAnsi="Arial" w:cs="Arial"/>
                <w:sz w:val="24"/>
                <w:szCs w:val="24"/>
                <w:lang w:val="es-MX"/>
              </w:rPr>
              <w:t xml:space="preserve">e Servicios y Gestión Empresarial </w:t>
            </w:r>
          </w:p>
        </w:tc>
        <w:tc>
          <w:tcPr>
            <w:tcW w:w="1843" w:type="dxa"/>
          </w:tcPr>
          <w:p w14:paraId="20A02EDB" w14:textId="77777777" w:rsidR="00945CAD" w:rsidRPr="009E3F90" w:rsidRDefault="00945CAD" w:rsidP="00945CAD">
            <w:pPr>
              <w:pStyle w:val="Sinespaciado"/>
              <w:rPr>
                <w:rFonts w:ascii="Arial" w:hAnsi="Arial" w:cs="Arial"/>
                <w:sz w:val="24"/>
                <w:szCs w:val="24"/>
                <w:lang w:val="es-MX"/>
              </w:rPr>
            </w:pPr>
            <w:r w:rsidRPr="000D4369">
              <w:rPr>
                <w:rFonts w:ascii="Arial" w:hAnsi="Arial" w:cs="Arial"/>
                <w:sz w:val="24"/>
                <w:szCs w:val="24"/>
                <w:lang w:val="es-MX"/>
              </w:rPr>
              <w:t xml:space="preserve">Instructor </w:t>
            </w:r>
          </w:p>
        </w:tc>
        <w:tc>
          <w:tcPr>
            <w:tcW w:w="1843" w:type="dxa"/>
            <w:vMerge/>
          </w:tcPr>
          <w:p w14:paraId="3C3250D7" w14:textId="77777777" w:rsidR="00945CAD" w:rsidRPr="009E3F90" w:rsidDel="00953E60" w:rsidRDefault="00945CAD" w:rsidP="00945CAD">
            <w:pPr>
              <w:pStyle w:val="Sinespaciado"/>
              <w:rPr>
                <w:rFonts w:ascii="Arial" w:hAnsi="Arial" w:cs="Arial"/>
                <w:sz w:val="24"/>
                <w:szCs w:val="24"/>
                <w:lang w:val="es-MX"/>
              </w:rPr>
            </w:pPr>
          </w:p>
        </w:tc>
      </w:tr>
      <w:tr w:rsidR="00945CAD" w:rsidRPr="009E3F90" w14:paraId="1CF58913" w14:textId="77777777" w:rsidTr="007725BE">
        <w:trPr>
          <w:cantSplit/>
          <w:trHeight w:val="613"/>
        </w:trPr>
        <w:tc>
          <w:tcPr>
            <w:tcW w:w="2052" w:type="dxa"/>
          </w:tcPr>
          <w:p w14:paraId="419BEA20" w14:textId="77777777" w:rsidR="00945CAD" w:rsidRPr="009E3F90" w:rsidRDefault="00945CAD" w:rsidP="00953E60">
            <w:pPr>
              <w:pStyle w:val="Sinespaciado"/>
              <w:rPr>
                <w:rFonts w:ascii="Arial" w:hAnsi="Arial" w:cs="Arial"/>
                <w:sz w:val="24"/>
                <w:szCs w:val="24"/>
                <w:lang w:val="es-MX"/>
              </w:rPr>
            </w:pPr>
            <w:r w:rsidRPr="00E32AF0">
              <w:rPr>
                <w:rFonts w:ascii="Arial" w:hAnsi="Arial" w:cs="Arial"/>
                <w:sz w:val="24"/>
                <w:szCs w:val="24"/>
                <w:lang w:val="es-MX"/>
              </w:rPr>
              <w:t>Jonathan Guerrero</w:t>
            </w:r>
            <w:r>
              <w:rPr>
                <w:rFonts w:ascii="Arial" w:hAnsi="Arial" w:cs="Arial"/>
                <w:sz w:val="24"/>
                <w:szCs w:val="24"/>
                <w:lang w:val="es-MX"/>
              </w:rPr>
              <w:t xml:space="preserve"> </w:t>
            </w:r>
            <w:proofErr w:type="spellStart"/>
            <w:r>
              <w:rPr>
                <w:rFonts w:ascii="Arial" w:hAnsi="Arial" w:cs="Arial"/>
                <w:sz w:val="24"/>
                <w:szCs w:val="24"/>
                <w:lang w:val="es-MX"/>
              </w:rPr>
              <w:t>Astaiza</w:t>
            </w:r>
            <w:proofErr w:type="spellEnd"/>
          </w:p>
        </w:tc>
        <w:tc>
          <w:tcPr>
            <w:tcW w:w="3118" w:type="dxa"/>
            <w:tcBorders>
              <w:bottom w:val="single" w:sz="4" w:space="0" w:color="auto"/>
            </w:tcBorders>
            <w:vAlign w:val="center"/>
          </w:tcPr>
          <w:p w14:paraId="157195C9" w14:textId="77777777" w:rsidR="00945CAD" w:rsidRPr="009E3F90" w:rsidRDefault="00945CAD" w:rsidP="00953E60">
            <w:pPr>
              <w:pStyle w:val="Sinespaciado"/>
              <w:rPr>
                <w:rFonts w:ascii="Arial" w:hAnsi="Arial" w:cs="Arial"/>
                <w:sz w:val="24"/>
                <w:szCs w:val="24"/>
                <w:lang w:val="es-MX"/>
              </w:rPr>
            </w:pPr>
            <w:r w:rsidRPr="002F0E6C">
              <w:rPr>
                <w:rFonts w:ascii="Arial" w:hAnsi="Arial" w:cs="Arial"/>
                <w:sz w:val="24"/>
                <w:szCs w:val="24"/>
                <w:lang w:val="es-MX"/>
              </w:rPr>
              <w:t xml:space="preserve">Cauca - Centro </w:t>
            </w:r>
            <w:r w:rsidR="008F5B34" w:rsidRPr="007725BE">
              <w:rPr>
                <w:rFonts w:ascii="Arial" w:hAnsi="Arial" w:cs="Arial"/>
                <w:sz w:val="24"/>
                <w:szCs w:val="24"/>
                <w:lang w:val="es-MX"/>
              </w:rPr>
              <w:t xml:space="preserve">de Teleinformática y Producción </w:t>
            </w:r>
            <w:r w:rsidRPr="002F0E6C">
              <w:rPr>
                <w:rFonts w:ascii="Arial" w:hAnsi="Arial" w:cs="Arial"/>
                <w:sz w:val="24"/>
                <w:szCs w:val="24"/>
                <w:lang w:val="es-MX"/>
              </w:rPr>
              <w:t>Industrial</w:t>
            </w:r>
            <w:r w:rsidRPr="002F0E6C" w:rsidDel="00953E60">
              <w:rPr>
                <w:rFonts w:ascii="Arial" w:hAnsi="Arial" w:cs="Arial"/>
                <w:sz w:val="24"/>
                <w:szCs w:val="24"/>
                <w:lang w:val="es-MX"/>
              </w:rPr>
              <w:t xml:space="preserve"> </w:t>
            </w:r>
          </w:p>
        </w:tc>
        <w:tc>
          <w:tcPr>
            <w:tcW w:w="1843" w:type="dxa"/>
            <w:tcBorders>
              <w:bottom w:val="single" w:sz="4" w:space="0" w:color="auto"/>
            </w:tcBorders>
            <w:vAlign w:val="center"/>
          </w:tcPr>
          <w:p w14:paraId="418BF06C" w14:textId="77777777" w:rsidR="00945CAD" w:rsidRPr="009E3F90" w:rsidRDefault="00945CAD">
            <w:pPr>
              <w:pStyle w:val="Sinespaciado"/>
              <w:rPr>
                <w:rFonts w:ascii="Arial" w:hAnsi="Arial" w:cs="Arial"/>
                <w:sz w:val="24"/>
                <w:szCs w:val="24"/>
                <w:lang w:val="es-MX"/>
              </w:rPr>
            </w:pPr>
            <w:r w:rsidRPr="009E3F90">
              <w:rPr>
                <w:rFonts w:ascii="Arial" w:hAnsi="Arial" w:cs="Arial"/>
                <w:sz w:val="24"/>
                <w:szCs w:val="24"/>
                <w:lang w:val="es-MX"/>
              </w:rPr>
              <w:t xml:space="preserve">Instructor </w:t>
            </w:r>
          </w:p>
        </w:tc>
        <w:tc>
          <w:tcPr>
            <w:tcW w:w="1843" w:type="dxa"/>
            <w:vMerge/>
          </w:tcPr>
          <w:p w14:paraId="3093461D" w14:textId="77777777" w:rsidR="00945CAD" w:rsidRPr="009E3F90" w:rsidRDefault="00945CAD" w:rsidP="00953E60">
            <w:pPr>
              <w:pStyle w:val="Sinespaciado"/>
              <w:rPr>
                <w:rFonts w:ascii="Arial" w:hAnsi="Arial" w:cs="Arial"/>
                <w:sz w:val="24"/>
                <w:szCs w:val="24"/>
                <w:lang w:val="es-MX"/>
              </w:rPr>
            </w:pPr>
          </w:p>
        </w:tc>
      </w:tr>
      <w:tr w:rsidR="00945CAD" w:rsidRPr="009E3F90" w14:paraId="7B8F85EB" w14:textId="77777777" w:rsidTr="007725BE">
        <w:trPr>
          <w:cantSplit/>
          <w:trHeight w:val="613"/>
        </w:trPr>
        <w:tc>
          <w:tcPr>
            <w:tcW w:w="2052" w:type="dxa"/>
          </w:tcPr>
          <w:p w14:paraId="12985CC5" w14:textId="77777777" w:rsidR="00945CAD" w:rsidRPr="009E3F90" w:rsidRDefault="00945CAD" w:rsidP="00945CAD">
            <w:pPr>
              <w:pStyle w:val="Sinespaciado"/>
              <w:rPr>
                <w:rFonts w:ascii="Arial" w:hAnsi="Arial" w:cs="Arial"/>
                <w:sz w:val="24"/>
                <w:szCs w:val="24"/>
                <w:lang w:val="es-MX"/>
              </w:rPr>
            </w:pPr>
            <w:r w:rsidRPr="00E32AF0">
              <w:rPr>
                <w:rFonts w:ascii="Arial" w:hAnsi="Arial" w:cs="Arial"/>
                <w:sz w:val="24"/>
                <w:szCs w:val="24"/>
                <w:lang w:val="es-MX"/>
              </w:rPr>
              <w:t>Hernando Forero</w:t>
            </w:r>
            <w:r>
              <w:rPr>
                <w:rFonts w:ascii="Arial" w:hAnsi="Arial" w:cs="Arial"/>
                <w:sz w:val="24"/>
                <w:szCs w:val="24"/>
                <w:lang w:val="es-MX"/>
              </w:rPr>
              <w:t xml:space="preserve"> Guarín</w:t>
            </w:r>
          </w:p>
        </w:tc>
        <w:tc>
          <w:tcPr>
            <w:tcW w:w="3118" w:type="dxa"/>
            <w:tcBorders>
              <w:bottom w:val="single" w:sz="4" w:space="0" w:color="auto"/>
            </w:tcBorders>
            <w:vAlign w:val="center"/>
          </w:tcPr>
          <w:p w14:paraId="7A2BB440" w14:textId="77777777" w:rsidR="00945CAD" w:rsidRPr="009E3F90" w:rsidRDefault="00945CAD" w:rsidP="00945CAD">
            <w:pPr>
              <w:pStyle w:val="Sinespaciado"/>
              <w:rPr>
                <w:rFonts w:ascii="Arial" w:hAnsi="Arial" w:cs="Arial"/>
                <w:sz w:val="24"/>
                <w:szCs w:val="24"/>
                <w:lang w:val="es-MX"/>
              </w:rPr>
            </w:pPr>
            <w:r w:rsidRPr="00E32AF0">
              <w:rPr>
                <w:rFonts w:ascii="Arial" w:hAnsi="Arial" w:cs="Arial"/>
                <w:sz w:val="24"/>
                <w:szCs w:val="24"/>
                <w:lang w:val="es-MX"/>
              </w:rPr>
              <w:t>Santander - Centro Industrial de Mantenimiento Integral</w:t>
            </w:r>
            <w:r w:rsidRPr="009E3F90" w:rsidDel="00953E60">
              <w:rPr>
                <w:rFonts w:ascii="Arial" w:hAnsi="Arial" w:cs="Arial"/>
                <w:sz w:val="24"/>
                <w:szCs w:val="24"/>
                <w:lang w:val="es-MX"/>
              </w:rPr>
              <w:t xml:space="preserve"> </w:t>
            </w:r>
          </w:p>
        </w:tc>
        <w:tc>
          <w:tcPr>
            <w:tcW w:w="1843" w:type="dxa"/>
            <w:tcBorders>
              <w:bottom w:val="single" w:sz="4" w:space="0" w:color="auto"/>
            </w:tcBorders>
          </w:tcPr>
          <w:p w14:paraId="79AEEE69" w14:textId="77777777" w:rsidR="00945CAD" w:rsidRPr="009E3F90" w:rsidRDefault="00945CAD" w:rsidP="00945CAD">
            <w:pPr>
              <w:pStyle w:val="Sinespaciado"/>
              <w:rPr>
                <w:rFonts w:ascii="Arial" w:hAnsi="Arial" w:cs="Arial"/>
                <w:sz w:val="24"/>
                <w:szCs w:val="24"/>
                <w:lang w:val="es-MX"/>
              </w:rPr>
            </w:pPr>
            <w:r w:rsidRPr="00546812">
              <w:rPr>
                <w:rFonts w:ascii="Arial" w:hAnsi="Arial" w:cs="Arial"/>
                <w:sz w:val="24"/>
                <w:szCs w:val="24"/>
                <w:lang w:val="es-MX"/>
              </w:rPr>
              <w:t xml:space="preserve">Instructor </w:t>
            </w:r>
          </w:p>
        </w:tc>
        <w:tc>
          <w:tcPr>
            <w:tcW w:w="1843" w:type="dxa"/>
            <w:vMerge/>
          </w:tcPr>
          <w:p w14:paraId="46FD3964" w14:textId="77777777" w:rsidR="00945CAD" w:rsidRPr="009E3F90" w:rsidRDefault="00945CAD" w:rsidP="00945CAD">
            <w:pPr>
              <w:pStyle w:val="Sinespaciado"/>
              <w:rPr>
                <w:rFonts w:ascii="Arial" w:hAnsi="Arial" w:cs="Arial"/>
                <w:sz w:val="24"/>
                <w:szCs w:val="24"/>
                <w:lang w:val="es-MX"/>
              </w:rPr>
            </w:pPr>
          </w:p>
        </w:tc>
      </w:tr>
      <w:tr w:rsidR="00945CAD" w:rsidRPr="009E3F90" w14:paraId="61B7145C" w14:textId="77777777" w:rsidTr="007725BE">
        <w:trPr>
          <w:cantSplit/>
          <w:trHeight w:val="613"/>
        </w:trPr>
        <w:tc>
          <w:tcPr>
            <w:tcW w:w="2052" w:type="dxa"/>
          </w:tcPr>
          <w:p w14:paraId="4C118B58" w14:textId="77777777" w:rsidR="00945CAD" w:rsidRPr="009E3F90" w:rsidRDefault="00945CAD" w:rsidP="00945CAD">
            <w:pPr>
              <w:pStyle w:val="Sinespaciado"/>
              <w:rPr>
                <w:rFonts w:ascii="Arial" w:hAnsi="Arial" w:cs="Arial"/>
                <w:sz w:val="24"/>
                <w:szCs w:val="24"/>
                <w:lang w:val="es-MX"/>
              </w:rPr>
            </w:pPr>
            <w:proofErr w:type="spellStart"/>
            <w:r w:rsidRPr="005D432C">
              <w:rPr>
                <w:rFonts w:ascii="Arial" w:hAnsi="Arial" w:cs="Arial"/>
                <w:sz w:val="24"/>
                <w:szCs w:val="24"/>
                <w:lang w:val="es-MX"/>
              </w:rPr>
              <w:t>Fabian</w:t>
            </w:r>
            <w:proofErr w:type="spellEnd"/>
            <w:r w:rsidRPr="005D432C">
              <w:rPr>
                <w:rFonts w:ascii="Arial" w:hAnsi="Arial" w:cs="Arial"/>
                <w:sz w:val="24"/>
                <w:szCs w:val="24"/>
                <w:lang w:val="es-MX"/>
              </w:rPr>
              <w:t xml:space="preserve"> </w:t>
            </w:r>
            <w:proofErr w:type="spellStart"/>
            <w:r w:rsidRPr="005D432C">
              <w:rPr>
                <w:rFonts w:ascii="Arial" w:hAnsi="Arial" w:cs="Arial"/>
                <w:sz w:val="24"/>
                <w:szCs w:val="24"/>
                <w:lang w:val="es-MX"/>
              </w:rPr>
              <w:t>Fadul</w:t>
            </w:r>
            <w:proofErr w:type="spellEnd"/>
            <w:r>
              <w:rPr>
                <w:rFonts w:ascii="Arial" w:hAnsi="Arial" w:cs="Arial"/>
                <w:sz w:val="24"/>
                <w:szCs w:val="24"/>
                <w:lang w:val="es-MX"/>
              </w:rPr>
              <w:t xml:space="preserve"> </w:t>
            </w:r>
            <w:proofErr w:type="spellStart"/>
            <w:r>
              <w:rPr>
                <w:rFonts w:ascii="Arial" w:hAnsi="Arial" w:cs="Arial"/>
                <w:sz w:val="24"/>
                <w:szCs w:val="24"/>
                <w:lang w:val="es-MX"/>
              </w:rPr>
              <w:t>Gutierrez</w:t>
            </w:r>
            <w:proofErr w:type="spellEnd"/>
          </w:p>
        </w:tc>
        <w:tc>
          <w:tcPr>
            <w:tcW w:w="3118" w:type="dxa"/>
            <w:tcBorders>
              <w:bottom w:val="single" w:sz="4" w:space="0" w:color="auto"/>
            </w:tcBorders>
            <w:vAlign w:val="center"/>
          </w:tcPr>
          <w:p w14:paraId="581B9C4A" w14:textId="77777777" w:rsidR="00945CAD" w:rsidRPr="009E3F90" w:rsidRDefault="004F074A" w:rsidP="00945CAD">
            <w:pPr>
              <w:pStyle w:val="Sinespaciado"/>
              <w:rPr>
                <w:rFonts w:ascii="Arial" w:hAnsi="Arial" w:cs="Arial"/>
                <w:sz w:val="24"/>
                <w:szCs w:val="24"/>
                <w:lang w:val="es-MX"/>
              </w:rPr>
            </w:pPr>
            <w:r w:rsidRPr="00953E60">
              <w:rPr>
                <w:rFonts w:ascii="Arial" w:hAnsi="Arial" w:cs="Arial"/>
                <w:sz w:val="24"/>
                <w:szCs w:val="24"/>
                <w:lang w:val="es-MX"/>
              </w:rPr>
              <w:t>Atlántico</w:t>
            </w:r>
            <w:r w:rsidR="00945CAD" w:rsidRPr="00E32AF0">
              <w:rPr>
                <w:rFonts w:ascii="Arial" w:hAnsi="Arial" w:cs="Arial"/>
                <w:sz w:val="24"/>
                <w:szCs w:val="24"/>
                <w:lang w:val="es-MX"/>
              </w:rPr>
              <w:t xml:space="preserve"> - Centro Nacional Colombo Alemán</w:t>
            </w:r>
            <w:r w:rsidR="00945CAD" w:rsidRPr="009E3F90" w:rsidDel="00953E60">
              <w:rPr>
                <w:rFonts w:ascii="Arial" w:hAnsi="Arial" w:cs="Arial"/>
                <w:sz w:val="24"/>
                <w:szCs w:val="24"/>
                <w:lang w:val="es-MX"/>
              </w:rPr>
              <w:t xml:space="preserve"> </w:t>
            </w:r>
          </w:p>
        </w:tc>
        <w:tc>
          <w:tcPr>
            <w:tcW w:w="1843" w:type="dxa"/>
            <w:tcBorders>
              <w:bottom w:val="single" w:sz="4" w:space="0" w:color="auto"/>
            </w:tcBorders>
          </w:tcPr>
          <w:p w14:paraId="36479D3F" w14:textId="77777777" w:rsidR="00945CAD" w:rsidRPr="009E3F90" w:rsidRDefault="00945CAD" w:rsidP="00945CAD">
            <w:pPr>
              <w:pStyle w:val="Sinespaciado"/>
              <w:rPr>
                <w:rFonts w:ascii="Arial" w:hAnsi="Arial" w:cs="Arial"/>
                <w:sz w:val="24"/>
                <w:szCs w:val="24"/>
                <w:lang w:val="es-MX"/>
              </w:rPr>
            </w:pPr>
            <w:r w:rsidRPr="00546812">
              <w:rPr>
                <w:rFonts w:ascii="Arial" w:hAnsi="Arial" w:cs="Arial"/>
                <w:sz w:val="24"/>
                <w:szCs w:val="24"/>
                <w:lang w:val="es-MX"/>
              </w:rPr>
              <w:t xml:space="preserve">Instructor </w:t>
            </w:r>
          </w:p>
        </w:tc>
        <w:tc>
          <w:tcPr>
            <w:tcW w:w="1843" w:type="dxa"/>
            <w:vMerge/>
          </w:tcPr>
          <w:p w14:paraId="746855F9" w14:textId="77777777" w:rsidR="00945CAD" w:rsidRPr="009E3F90" w:rsidRDefault="00945CAD" w:rsidP="00945CAD">
            <w:pPr>
              <w:pStyle w:val="Sinespaciado"/>
              <w:rPr>
                <w:rFonts w:ascii="Arial" w:hAnsi="Arial" w:cs="Arial"/>
                <w:sz w:val="24"/>
                <w:szCs w:val="24"/>
                <w:lang w:val="es-MX"/>
              </w:rPr>
            </w:pPr>
          </w:p>
        </w:tc>
      </w:tr>
      <w:tr w:rsidR="00945CAD" w:rsidRPr="009E3F90" w14:paraId="721ADA0A" w14:textId="77777777" w:rsidTr="007725BE">
        <w:trPr>
          <w:cantSplit/>
          <w:trHeight w:val="613"/>
        </w:trPr>
        <w:tc>
          <w:tcPr>
            <w:tcW w:w="2052" w:type="dxa"/>
          </w:tcPr>
          <w:p w14:paraId="479504A2" w14:textId="77777777" w:rsidR="00945CAD" w:rsidRPr="009E3F90" w:rsidRDefault="00945CAD" w:rsidP="00945CAD">
            <w:pPr>
              <w:pStyle w:val="Sinespaciado"/>
              <w:rPr>
                <w:rFonts w:ascii="Arial" w:hAnsi="Arial" w:cs="Arial"/>
                <w:sz w:val="24"/>
                <w:szCs w:val="24"/>
                <w:lang w:val="es-MX"/>
              </w:rPr>
            </w:pPr>
            <w:r w:rsidRPr="00E32AF0">
              <w:rPr>
                <w:rFonts w:ascii="Arial" w:hAnsi="Arial" w:cs="Arial"/>
                <w:sz w:val="24"/>
                <w:szCs w:val="24"/>
                <w:lang w:val="es-MX"/>
              </w:rPr>
              <w:t>César M</w:t>
            </w:r>
            <w:r>
              <w:rPr>
                <w:rFonts w:ascii="Arial" w:hAnsi="Arial" w:cs="Arial"/>
                <w:sz w:val="24"/>
                <w:szCs w:val="24"/>
                <w:lang w:val="es-MX"/>
              </w:rPr>
              <w:t>arino</w:t>
            </w:r>
            <w:r w:rsidRPr="00E32AF0">
              <w:rPr>
                <w:rFonts w:ascii="Arial" w:hAnsi="Arial" w:cs="Arial"/>
                <w:sz w:val="24"/>
                <w:szCs w:val="24"/>
                <w:lang w:val="es-MX"/>
              </w:rPr>
              <w:t xml:space="preserve"> Cuéllar</w:t>
            </w:r>
            <w:r>
              <w:rPr>
                <w:rFonts w:ascii="Arial" w:hAnsi="Arial" w:cs="Arial"/>
                <w:sz w:val="24"/>
                <w:szCs w:val="24"/>
                <w:lang w:val="es-MX"/>
              </w:rPr>
              <w:t xml:space="preserve"> Chacón</w:t>
            </w:r>
          </w:p>
        </w:tc>
        <w:tc>
          <w:tcPr>
            <w:tcW w:w="3118" w:type="dxa"/>
            <w:tcBorders>
              <w:bottom w:val="single" w:sz="4" w:space="0" w:color="auto"/>
            </w:tcBorders>
            <w:vAlign w:val="center"/>
          </w:tcPr>
          <w:p w14:paraId="3ADF9451" w14:textId="77777777" w:rsidR="00945CAD" w:rsidRPr="009E3F90" w:rsidRDefault="00945CAD" w:rsidP="00945CAD">
            <w:pPr>
              <w:pStyle w:val="Sinespaciado"/>
              <w:rPr>
                <w:rFonts w:ascii="Arial" w:hAnsi="Arial" w:cs="Arial"/>
                <w:sz w:val="24"/>
                <w:szCs w:val="24"/>
                <w:lang w:val="es-MX"/>
              </w:rPr>
            </w:pPr>
            <w:r w:rsidRPr="00E32AF0">
              <w:rPr>
                <w:rFonts w:ascii="Arial" w:hAnsi="Arial" w:cs="Arial"/>
                <w:sz w:val="24"/>
                <w:szCs w:val="24"/>
                <w:lang w:val="es-MX"/>
              </w:rPr>
              <w:t>Cauca - Centro de Comercio y Servicios</w:t>
            </w:r>
            <w:r w:rsidRPr="009E3F90" w:rsidDel="00953E60">
              <w:rPr>
                <w:rFonts w:ascii="Arial" w:hAnsi="Arial" w:cs="Arial"/>
                <w:sz w:val="24"/>
                <w:szCs w:val="24"/>
                <w:lang w:val="es-MX"/>
              </w:rPr>
              <w:t xml:space="preserve"> </w:t>
            </w:r>
          </w:p>
        </w:tc>
        <w:tc>
          <w:tcPr>
            <w:tcW w:w="1843" w:type="dxa"/>
            <w:tcBorders>
              <w:bottom w:val="single" w:sz="4" w:space="0" w:color="auto"/>
            </w:tcBorders>
          </w:tcPr>
          <w:p w14:paraId="2E49BC9F" w14:textId="77777777" w:rsidR="00945CAD" w:rsidRPr="009E3F90" w:rsidRDefault="00945CAD" w:rsidP="00945CAD">
            <w:pPr>
              <w:pStyle w:val="Sinespaciado"/>
              <w:rPr>
                <w:rFonts w:ascii="Arial" w:hAnsi="Arial" w:cs="Arial"/>
                <w:sz w:val="24"/>
                <w:szCs w:val="24"/>
                <w:lang w:val="es-MX"/>
              </w:rPr>
            </w:pPr>
            <w:r w:rsidRPr="00546812">
              <w:rPr>
                <w:rFonts w:ascii="Arial" w:hAnsi="Arial" w:cs="Arial"/>
                <w:sz w:val="24"/>
                <w:szCs w:val="24"/>
                <w:lang w:val="es-MX"/>
              </w:rPr>
              <w:t xml:space="preserve">Instructor </w:t>
            </w:r>
          </w:p>
        </w:tc>
        <w:tc>
          <w:tcPr>
            <w:tcW w:w="1843" w:type="dxa"/>
            <w:vMerge/>
          </w:tcPr>
          <w:p w14:paraId="5DD5E764" w14:textId="77777777" w:rsidR="00945CAD" w:rsidRPr="009E3F90" w:rsidRDefault="00945CAD" w:rsidP="00945CAD">
            <w:pPr>
              <w:pStyle w:val="Sinespaciado"/>
              <w:rPr>
                <w:rFonts w:ascii="Arial" w:hAnsi="Arial" w:cs="Arial"/>
                <w:sz w:val="24"/>
                <w:szCs w:val="24"/>
                <w:lang w:val="es-MX"/>
              </w:rPr>
            </w:pPr>
          </w:p>
        </w:tc>
      </w:tr>
      <w:tr w:rsidR="00945CAD" w:rsidRPr="009E3F90" w14:paraId="476DC33B" w14:textId="77777777" w:rsidTr="007725BE">
        <w:trPr>
          <w:cantSplit/>
          <w:trHeight w:val="613"/>
        </w:trPr>
        <w:tc>
          <w:tcPr>
            <w:tcW w:w="2052" w:type="dxa"/>
          </w:tcPr>
          <w:p w14:paraId="0B2BB55C" w14:textId="77777777" w:rsidR="00945CAD" w:rsidRPr="009E3F90" w:rsidRDefault="00945CAD" w:rsidP="00945CAD">
            <w:pPr>
              <w:pStyle w:val="Sinespaciado"/>
              <w:rPr>
                <w:rFonts w:ascii="Arial" w:hAnsi="Arial" w:cs="Arial"/>
                <w:sz w:val="24"/>
                <w:szCs w:val="24"/>
                <w:lang w:val="es-MX"/>
              </w:rPr>
            </w:pPr>
            <w:r w:rsidRPr="00E32AF0">
              <w:rPr>
                <w:rFonts w:ascii="Arial" w:hAnsi="Arial" w:cs="Arial"/>
                <w:sz w:val="24"/>
                <w:szCs w:val="24"/>
                <w:lang w:val="es-MX"/>
              </w:rPr>
              <w:t>Ronald Martelo</w:t>
            </w:r>
            <w:r>
              <w:rPr>
                <w:rFonts w:ascii="Arial" w:hAnsi="Arial" w:cs="Arial"/>
                <w:sz w:val="24"/>
                <w:szCs w:val="24"/>
                <w:lang w:val="es-MX"/>
              </w:rPr>
              <w:t xml:space="preserve"> </w:t>
            </w:r>
            <w:proofErr w:type="spellStart"/>
            <w:r>
              <w:rPr>
                <w:rFonts w:ascii="Arial" w:hAnsi="Arial" w:cs="Arial"/>
                <w:sz w:val="24"/>
                <w:szCs w:val="24"/>
                <w:lang w:val="es-MX"/>
              </w:rPr>
              <w:t>Ching</w:t>
            </w:r>
            <w:proofErr w:type="spellEnd"/>
          </w:p>
        </w:tc>
        <w:tc>
          <w:tcPr>
            <w:tcW w:w="3118" w:type="dxa"/>
            <w:tcBorders>
              <w:bottom w:val="single" w:sz="4" w:space="0" w:color="auto"/>
            </w:tcBorders>
            <w:vAlign w:val="center"/>
          </w:tcPr>
          <w:p w14:paraId="26D94A7D" w14:textId="77777777" w:rsidR="00945CAD" w:rsidRPr="009E3F90" w:rsidRDefault="00945CAD" w:rsidP="00945CAD">
            <w:pPr>
              <w:pStyle w:val="Sinespaciado"/>
              <w:rPr>
                <w:rFonts w:ascii="Arial" w:hAnsi="Arial" w:cs="Arial"/>
                <w:sz w:val="24"/>
                <w:szCs w:val="24"/>
                <w:lang w:val="es-MX"/>
              </w:rPr>
            </w:pPr>
            <w:proofErr w:type="spellStart"/>
            <w:r w:rsidRPr="00E32AF0">
              <w:rPr>
                <w:rFonts w:ascii="Arial" w:hAnsi="Arial" w:cs="Arial"/>
                <w:sz w:val="24"/>
                <w:szCs w:val="24"/>
                <w:lang w:val="es-MX"/>
              </w:rPr>
              <w:t>Bolivar</w:t>
            </w:r>
            <w:proofErr w:type="spellEnd"/>
            <w:r w:rsidRPr="00E32AF0">
              <w:rPr>
                <w:rFonts w:ascii="Arial" w:hAnsi="Arial" w:cs="Arial"/>
                <w:sz w:val="24"/>
                <w:szCs w:val="24"/>
                <w:lang w:val="es-MX"/>
              </w:rPr>
              <w:t xml:space="preserve"> - Centro para la Industria Petroquímica</w:t>
            </w:r>
            <w:r w:rsidRPr="009E3F90" w:rsidDel="00953E60">
              <w:rPr>
                <w:rFonts w:ascii="Arial" w:hAnsi="Arial" w:cs="Arial"/>
                <w:sz w:val="24"/>
                <w:szCs w:val="24"/>
                <w:lang w:val="es-MX"/>
              </w:rPr>
              <w:t xml:space="preserve"> </w:t>
            </w:r>
          </w:p>
        </w:tc>
        <w:tc>
          <w:tcPr>
            <w:tcW w:w="1843" w:type="dxa"/>
            <w:tcBorders>
              <w:bottom w:val="single" w:sz="4" w:space="0" w:color="auto"/>
            </w:tcBorders>
          </w:tcPr>
          <w:p w14:paraId="790B5C7F" w14:textId="77777777" w:rsidR="00945CAD" w:rsidRPr="009E3F90" w:rsidRDefault="00945CAD" w:rsidP="00945CAD">
            <w:pPr>
              <w:pStyle w:val="Sinespaciado"/>
              <w:rPr>
                <w:rFonts w:ascii="Arial" w:hAnsi="Arial" w:cs="Arial"/>
                <w:sz w:val="24"/>
                <w:szCs w:val="24"/>
                <w:lang w:val="es-MX"/>
              </w:rPr>
            </w:pPr>
            <w:r w:rsidRPr="00546812">
              <w:rPr>
                <w:rFonts w:ascii="Arial" w:hAnsi="Arial" w:cs="Arial"/>
                <w:sz w:val="24"/>
                <w:szCs w:val="24"/>
                <w:lang w:val="es-MX"/>
              </w:rPr>
              <w:t xml:space="preserve">Instructor </w:t>
            </w:r>
          </w:p>
        </w:tc>
        <w:tc>
          <w:tcPr>
            <w:tcW w:w="1843" w:type="dxa"/>
            <w:vMerge/>
          </w:tcPr>
          <w:p w14:paraId="43E87217" w14:textId="77777777" w:rsidR="00945CAD" w:rsidRPr="009E3F90" w:rsidRDefault="00945CAD" w:rsidP="00945CAD">
            <w:pPr>
              <w:pStyle w:val="Sinespaciado"/>
              <w:rPr>
                <w:rFonts w:ascii="Arial" w:hAnsi="Arial" w:cs="Arial"/>
                <w:sz w:val="24"/>
                <w:szCs w:val="24"/>
                <w:lang w:val="es-MX"/>
              </w:rPr>
            </w:pPr>
          </w:p>
        </w:tc>
      </w:tr>
      <w:tr w:rsidR="00945CAD" w:rsidRPr="009E3F90" w14:paraId="4D37D304" w14:textId="77777777" w:rsidTr="007725BE">
        <w:trPr>
          <w:cantSplit/>
          <w:trHeight w:val="613"/>
        </w:trPr>
        <w:tc>
          <w:tcPr>
            <w:tcW w:w="2052" w:type="dxa"/>
          </w:tcPr>
          <w:p w14:paraId="58E79755" w14:textId="77777777" w:rsidR="00945CAD" w:rsidRPr="00953E60" w:rsidRDefault="00945CAD" w:rsidP="00945CAD">
            <w:pPr>
              <w:pStyle w:val="Sinespaciado"/>
              <w:rPr>
                <w:rFonts w:ascii="Arial" w:hAnsi="Arial" w:cs="Arial"/>
                <w:sz w:val="24"/>
                <w:szCs w:val="24"/>
                <w:lang w:val="es-MX"/>
              </w:rPr>
            </w:pPr>
            <w:r>
              <w:rPr>
                <w:rFonts w:ascii="Arial" w:hAnsi="Arial" w:cs="Arial"/>
                <w:sz w:val="24"/>
                <w:szCs w:val="24"/>
                <w:lang w:val="es-MX"/>
              </w:rPr>
              <w:t>Fernelly Carvajal Silva</w:t>
            </w:r>
          </w:p>
        </w:tc>
        <w:tc>
          <w:tcPr>
            <w:tcW w:w="3118" w:type="dxa"/>
            <w:tcBorders>
              <w:bottom w:val="single" w:sz="4" w:space="0" w:color="auto"/>
            </w:tcBorders>
            <w:vAlign w:val="center"/>
          </w:tcPr>
          <w:p w14:paraId="47A57D1B" w14:textId="77777777" w:rsidR="00945CAD" w:rsidRPr="00953E60" w:rsidRDefault="00945CAD" w:rsidP="00945CAD">
            <w:pPr>
              <w:pStyle w:val="Sinespaciado"/>
              <w:rPr>
                <w:rFonts w:ascii="Arial" w:hAnsi="Arial" w:cs="Arial"/>
                <w:sz w:val="24"/>
                <w:szCs w:val="24"/>
                <w:lang w:val="es-MX"/>
              </w:rPr>
            </w:pPr>
            <w:r w:rsidRPr="00945CAD">
              <w:rPr>
                <w:rFonts w:ascii="Arial" w:hAnsi="Arial" w:cs="Arial"/>
                <w:sz w:val="24"/>
                <w:szCs w:val="24"/>
                <w:lang w:val="es-MX"/>
              </w:rPr>
              <w:t>Huila - Centro de la Industria, la Empresa y los Servicios</w:t>
            </w:r>
          </w:p>
        </w:tc>
        <w:tc>
          <w:tcPr>
            <w:tcW w:w="1843" w:type="dxa"/>
            <w:tcBorders>
              <w:bottom w:val="single" w:sz="4" w:space="0" w:color="auto"/>
            </w:tcBorders>
          </w:tcPr>
          <w:p w14:paraId="32BD5DDC" w14:textId="77777777" w:rsidR="00945CAD" w:rsidRPr="00546812" w:rsidRDefault="00945CAD" w:rsidP="00945CAD">
            <w:pPr>
              <w:pStyle w:val="Sinespaciado"/>
              <w:rPr>
                <w:rFonts w:ascii="Arial" w:hAnsi="Arial" w:cs="Arial"/>
                <w:sz w:val="24"/>
                <w:szCs w:val="24"/>
                <w:lang w:val="es-MX"/>
              </w:rPr>
            </w:pPr>
            <w:r w:rsidRPr="00546812">
              <w:rPr>
                <w:rFonts w:ascii="Arial" w:hAnsi="Arial" w:cs="Arial"/>
                <w:sz w:val="24"/>
                <w:szCs w:val="24"/>
                <w:lang w:val="es-MX"/>
              </w:rPr>
              <w:t>Instructor</w:t>
            </w:r>
          </w:p>
        </w:tc>
        <w:tc>
          <w:tcPr>
            <w:tcW w:w="1843" w:type="dxa"/>
            <w:vMerge/>
            <w:tcBorders>
              <w:bottom w:val="single" w:sz="4" w:space="0" w:color="auto"/>
            </w:tcBorders>
          </w:tcPr>
          <w:p w14:paraId="25C68DBA" w14:textId="77777777" w:rsidR="00945CAD" w:rsidRPr="009E3F90" w:rsidRDefault="00945CAD" w:rsidP="00945CAD">
            <w:pPr>
              <w:pStyle w:val="Sinespaciado"/>
              <w:rPr>
                <w:rFonts w:ascii="Arial" w:hAnsi="Arial" w:cs="Arial"/>
                <w:sz w:val="24"/>
                <w:szCs w:val="24"/>
                <w:lang w:val="es-MX"/>
              </w:rPr>
            </w:pPr>
          </w:p>
        </w:tc>
      </w:tr>
      <w:tr w:rsidR="00945CAD" w:rsidRPr="009E3F90" w14:paraId="39B7CE32" w14:textId="77777777" w:rsidTr="007725BE">
        <w:trPr>
          <w:cantSplit/>
          <w:trHeight w:val="872"/>
        </w:trPr>
        <w:tc>
          <w:tcPr>
            <w:tcW w:w="2052" w:type="dxa"/>
            <w:vMerge w:val="restart"/>
            <w:tcBorders>
              <w:top w:val="single" w:sz="4" w:space="0" w:color="auto"/>
            </w:tcBorders>
            <w:vAlign w:val="center"/>
          </w:tcPr>
          <w:p w14:paraId="71A70E00" w14:textId="77777777" w:rsidR="00945CAD" w:rsidRPr="009E3F90" w:rsidRDefault="00945CAD" w:rsidP="00953E60">
            <w:pPr>
              <w:pStyle w:val="Sinespaciado"/>
              <w:rPr>
                <w:rFonts w:ascii="Arial" w:hAnsi="Arial" w:cs="Arial"/>
                <w:b/>
                <w:sz w:val="24"/>
                <w:szCs w:val="24"/>
                <w:lang w:val="es-MX"/>
              </w:rPr>
            </w:pPr>
            <w:r w:rsidRPr="009E3F90">
              <w:rPr>
                <w:rFonts w:ascii="Arial" w:hAnsi="Arial" w:cs="Arial"/>
                <w:b/>
                <w:sz w:val="24"/>
                <w:szCs w:val="24"/>
                <w:lang w:val="es-MX"/>
              </w:rPr>
              <w:t>APOYO DISEÑO</w:t>
            </w:r>
          </w:p>
        </w:tc>
        <w:tc>
          <w:tcPr>
            <w:tcW w:w="3118" w:type="dxa"/>
            <w:vAlign w:val="center"/>
          </w:tcPr>
          <w:p w14:paraId="30D11621" w14:textId="77777777" w:rsidR="00945CAD" w:rsidRPr="009E3F90" w:rsidRDefault="00945CAD" w:rsidP="00953E60">
            <w:pPr>
              <w:pStyle w:val="Sinespaciado"/>
              <w:rPr>
                <w:rFonts w:ascii="Arial" w:hAnsi="Arial" w:cs="Arial"/>
                <w:sz w:val="24"/>
                <w:szCs w:val="24"/>
                <w:lang w:val="es-CO"/>
              </w:rPr>
            </w:pPr>
            <w:r w:rsidRPr="009E3F90">
              <w:rPr>
                <w:rFonts w:ascii="Arial" w:hAnsi="Arial" w:cs="Arial"/>
                <w:sz w:val="24"/>
                <w:szCs w:val="24"/>
                <w:lang w:val="es-CO"/>
              </w:rPr>
              <w:t xml:space="preserve">Claudia Marcela Porras </w:t>
            </w:r>
          </w:p>
        </w:tc>
        <w:tc>
          <w:tcPr>
            <w:tcW w:w="1843" w:type="dxa"/>
            <w:vAlign w:val="center"/>
          </w:tcPr>
          <w:p w14:paraId="604ABAD7" w14:textId="77777777" w:rsidR="00945CAD" w:rsidRPr="009E3F90" w:rsidRDefault="00945CAD" w:rsidP="00953E60">
            <w:pPr>
              <w:pStyle w:val="Sinespaciado"/>
              <w:rPr>
                <w:rFonts w:ascii="Arial" w:hAnsi="Arial" w:cs="Arial"/>
                <w:sz w:val="24"/>
                <w:szCs w:val="24"/>
                <w:lang w:val="es-MX"/>
              </w:rPr>
            </w:pPr>
            <w:r w:rsidRPr="009E3F90">
              <w:rPr>
                <w:rFonts w:ascii="Arial" w:hAnsi="Arial" w:cs="Arial"/>
                <w:sz w:val="24"/>
                <w:szCs w:val="24"/>
                <w:lang w:val="es-MX"/>
              </w:rPr>
              <w:t>Centro de Servicios y Gestión Empresarial Regional Antioquia</w:t>
            </w:r>
          </w:p>
        </w:tc>
        <w:tc>
          <w:tcPr>
            <w:tcW w:w="1843" w:type="dxa"/>
          </w:tcPr>
          <w:p w14:paraId="2DEEB58E" w14:textId="77777777" w:rsidR="00945CAD" w:rsidRPr="009E3F90" w:rsidRDefault="00945CAD" w:rsidP="00953E60">
            <w:pPr>
              <w:pStyle w:val="Sinespaciado"/>
              <w:rPr>
                <w:rFonts w:ascii="Arial" w:hAnsi="Arial" w:cs="Arial"/>
                <w:sz w:val="24"/>
                <w:szCs w:val="24"/>
                <w:lang w:val="es-MX"/>
              </w:rPr>
            </w:pPr>
          </w:p>
        </w:tc>
      </w:tr>
      <w:tr w:rsidR="00945CAD" w:rsidRPr="009E3F90" w14:paraId="0E1C0F2E" w14:textId="77777777" w:rsidTr="007725BE">
        <w:trPr>
          <w:cantSplit/>
          <w:trHeight w:val="872"/>
        </w:trPr>
        <w:tc>
          <w:tcPr>
            <w:tcW w:w="2052" w:type="dxa"/>
            <w:vMerge/>
            <w:vAlign w:val="center"/>
          </w:tcPr>
          <w:p w14:paraId="5B6E2430" w14:textId="77777777" w:rsidR="00945CAD" w:rsidRPr="009E3F90" w:rsidRDefault="00945CAD" w:rsidP="00953E60">
            <w:pPr>
              <w:pStyle w:val="Sinespaciado"/>
              <w:rPr>
                <w:rFonts w:ascii="Arial" w:hAnsi="Arial" w:cs="Arial"/>
                <w:b/>
                <w:sz w:val="24"/>
                <w:szCs w:val="24"/>
                <w:lang w:val="es-MX"/>
              </w:rPr>
            </w:pPr>
          </w:p>
        </w:tc>
        <w:tc>
          <w:tcPr>
            <w:tcW w:w="3118" w:type="dxa"/>
            <w:vAlign w:val="center"/>
          </w:tcPr>
          <w:p w14:paraId="2B6F1EFA" w14:textId="77777777" w:rsidR="00945CAD" w:rsidRPr="009E3F90" w:rsidRDefault="00945CAD" w:rsidP="00953E60">
            <w:pPr>
              <w:pStyle w:val="Sinespaciado"/>
              <w:rPr>
                <w:rFonts w:ascii="Arial" w:hAnsi="Arial" w:cs="Arial"/>
                <w:sz w:val="24"/>
                <w:szCs w:val="24"/>
                <w:lang w:val="es-CO"/>
              </w:rPr>
            </w:pPr>
            <w:r w:rsidRPr="00953E60">
              <w:rPr>
                <w:rFonts w:ascii="Arial" w:hAnsi="Arial" w:cs="Arial"/>
                <w:sz w:val="24"/>
                <w:szCs w:val="24"/>
                <w:lang w:val="es-CO"/>
              </w:rPr>
              <w:t>Emilsen Calderón</w:t>
            </w:r>
          </w:p>
        </w:tc>
        <w:tc>
          <w:tcPr>
            <w:tcW w:w="1843" w:type="dxa"/>
            <w:vAlign w:val="center"/>
          </w:tcPr>
          <w:p w14:paraId="610438FB" w14:textId="77777777" w:rsidR="00945CAD" w:rsidRPr="006F0580" w:rsidRDefault="008F5B34" w:rsidP="00953E60">
            <w:pPr>
              <w:pStyle w:val="Sinespaciado"/>
              <w:rPr>
                <w:rFonts w:ascii="Arial" w:hAnsi="Arial" w:cs="Arial"/>
                <w:sz w:val="24"/>
                <w:szCs w:val="24"/>
                <w:lang w:val="es-MX"/>
              </w:rPr>
            </w:pPr>
            <w:r w:rsidRPr="006F0580">
              <w:rPr>
                <w:rFonts w:ascii="Arial" w:hAnsi="Arial" w:cs="Arial"/>
                <w:sz w:val="24"/>
                <w:szCs w:val="24"/>
                <w:lang w:val="es-MX"/>
              </w:rPr>
              <w:t>Centro de  Gestión de Mercados, Logística y TI, Regional Distrito Capital</w:t>
            </w:r>
            <w:r w:rsidR="00945CAD" w:rsidRPr="006F0580">
              <w:rPr>
                <w:rFonts w:ascii="Arial" w:hAnsi="Arial" w:cs="Arial"/>
                <w:sz w:val="24"/>
                <w:szCs w:val="24"/>
                <w:lang w:val="es-MX"/>
              </w:rPr>
              <w:t>.</w:t>
            </w:r>
          </w:p>
        </w:tc>
        <w:tc>
          <w:tcPr>
            <w:tcW w:w="1843" w:type="dxa"/>
          </w:tcPr>
          <w:p w14:paraId="7A0ADF0E" w14:textId="77777777" w:rsidR="00945CAD" w:rsidRPr="009E3F90" w:rsidRDefault="00945CAD" w:rsidP="00953E60">
            <w:pPr>
              <w:pStyle w:val="Sinespaciado"/>
              <w:rPr>
                <w:rFonts w:ascii="Arial" w:hAnsi="Arial" w:cs="Arial"/>
                <w:sz w:val="24"/>
                <w:szCs w:val="24"/>
                <w:lang w:val="es-MX"/>
              </w:rPr>
            </w:pPr>
          </w:p>
        </w:tc>
      </w:tr>
      <w:tr w:rsidR="00945CAD" w:rsidRPr="009E3F90" w14:paraId="188CC0E3" w14:textId="77777777" w:rsidTr="007725BE">
        <w:trPr>
          <w:cantSplit/>
          <w:trHeight w:val="211"/>
        </w:trPr>
        <w:tc>
          <w:tcPr>
            <w:tcW w:w="2052" w:type="dxa"/>
            <w:tcBorders>
              <w:top w:val="single" w:sz="4" w:space="0" w:color="auto"/>
            </w:tcBorders>
            <w:vAlign w:val="center"/>
          </w:tcPr>
          <w:p w14:paraId="657F0B2F" w14:textId="77777777" w:rsidR="00945CAD" w:rsidRPr="009E3F90" w:rsidRDefault="00945CAD" w:rsidP="00953E60">
            <w:pPr>
              <w:pStyle w:val="Sinespaciado"/>
              <w:rPr>
                <w:rFonts w:ascii="Arial" w:hAnsi="Arial" w:cs="Arial"/>
                <w:b/>
                <w:sz w:val="24"/>
                <w:szCs w:val="24"/>
                <w:lang w:val="es-MX"/>
              </w:rPr>
            </w:pPr>
            <w:r w:rsidRPr="009E3F90">
              <w:rPr>
                <w:rFonts w:ascii="Arial" w:hAnsi="Arial" w:cs="Arial"/>
                <w:b/>
                <w:sz w:val="24"/>
                <w:szCs w:val="24"/>
                <w:lang w:val="es-MX"/>
              </w:rPr>
              <w:t xml:space="preserve">REVISIÓN </w:t>
            </w:r>
          </w:p>
        </w:tc>
        <w:tc>
          <w:tcPr>
            <w:tcW w:w="3118" w:type="dxa"/>
            <w:tcBorders>
              <w:top w:val="single" w:sz="4" w:space="0" w:color="auto"/>
            </w:tcBorders>
            <w:vAlign w:val="center"/>
          </w:tcPr>
          <w:p w14:paraId="55DD021C" w14:textId="77777777" w:rsidR="00945CAD" w:rsidRPr="009E3F90" w:rsidRDefault="00945CAD" w:rsidP="00953E60">
            <w:pPr>
              <w:pStyle w:val="Sinespaciado"/>
              <w:rPr>
                <w:rFonts w:ascii="Arial" w:hAnsi="Arial" w:cs="Arial"/>
                <w:sz w:val="24"/>
                <w:szCs w:val="24"/>
                <w:lang w:val="es-CO"/>
              </w:rPr>
            </w:pPr>
            <w:r w:rsidRPr="009E3F90">
              <w:rPr>
                <w:rFonts w:ascii="Arial" w:hAnsi="Arial" w:cs="Arial"/>
                <w:sz w:val="24"/>
                <w:szCs w:val="24"/>
                <w:lang w:val="es-CO"/>
              </w:rPr>
              <w:t xml:space="preserve">Claudia Marcela Porras </w:t>
            </w:r>
          </w:p>
        </w:tc>
        <w:tc>
          <w:tcPr>
            <w:tcW w:w="1843" w:type="dxa"/>
            <w:tcBorders>
              <w:top w:val="single" w:sz="4" w:space="0" w:color="auto"/>
            </w:tcBorders>
            <w:vAlign w:val="center"/>
          </w:tcPr>
          <w:p w14:paraId="1AA6C590" w14:textId="77777777" w:rsidR="00945CAD" w:rsidRPr="006F0580" w:rsidRDefault="00945CAD" w:rsidP="00953E60">
            <w:pPr>
              <w:pStyle w:val="Sinespaciado"/>
              <w:rPr>
                <w:rFonts w:ascii="Arial" w:hAnsi="Arial" w:cs="Arial"/>
                <w:sz w:val="24"/>
                <w:szCs w:val="24"/>
                <w:lang w:val="es-MX"/>
              </w:rPr>
            </w:pPr>
            <w:r w:rsidRPr="006F0580">
              <w:rPr>
                <w:rFonts w:ascii="Arial" w:hAnsi="Arial" w:cs="Arial"/>
                <w:sz w:val="24"/>
                <w:szCs w:val="24"/>
                <w:lang w:val="es-MX"/>
              </w:rPr>
              <w:t>Gestora red, Centro de Servicios y Gestión Empresarial Regional Antioquia</w:t>
            </w:r>
          </w:p>
        </w:tc>
        <w:tc>
          <w:tcPr>
            <w:tcW w:w="1843" w:type="dxa"/>
            <w:tcBorders>
              <w:top w:val="single" w:sz="4" w:space="0" w:color="auto"/>
            </w:tcBorders>
          </w:tcPr>
          <w:p w14:paraId="0AF5F38B" w14:textId="77777777" w:rsidR="00945CAD" w:rsidRPr="009E3F90" w:rsidRDefault="00945CAD" w:rsidP="00953E60">
            <w:pPr>
              <w:pStyle w:val="Sinespaciado"/>
              <w:rPr>
                <w:rFonts w:ascii="Arial" w:hAnsi="Arial" w:cs="Arial"/>
                <w:sz w:val="24"/>
                <w:szCs w:val="24"/>
                <w:lang w:val="es-MX"/>
              </w:rPr>
            </w:pPr>
          </w:p>
        </w:tc>
      </w:tr>
      <w:tr w:rsidR="00945CAD" w:rsidRPr="009E3F90" w14:paraId="2921B501" w14:textId="77777777" w:rsidTr="007725BE">
        <w:trPr>
          <w:cantSplit/>
          <w:trHeight w:val="88"/>
        </w:trPr>
        <w:tc>
          <w:tcPr>
            <w:tcW w:w="2052" w:type="dxa"/>
            <w:tcBorders>
              <w:top w:val="single" w:sz="4" w:space="0" w:color="auto"/>
            </w:tcBorders>
          </w:tcPr>
          <w:p w14:paraId="6AD09071" w14:textId="77777777" w:rsidR="00945CAD" w:rsidRPr="009E3F90" w:rsidRDefault="00945CAD" w:rsidP="00953E60">
            <w:pPr>
              <w:pStyle w:val="Sinespaciado"/>
              <w:rPr>
                <w:rFonts w:ascii="Arial" w:hAnsi="Arial" w:cs="Arial"/>
                <w:sz w:val="24"/>
                <w:szCs w:val="24"/>
                <w:lang w:val="es-MX"/>
              </w:rPr>
            </w:pPr>
            <w:r w:rsidRPr="009E3F90">
              <w:rPr>
                <w:rFonts w:ascii="Arial" w:hAnsi="Arial" w:cs="Arial"/>
                <w:sz w:val="24"/>
                <w:szCs w:val="24"/>
                <w:lang w:val="es-MX"/>
              </w:rPr>
              <w:t>Aprobación</w:t>
            </w:r>
          </w:p>
        </w:tc>
        <w:tc>
          <w:tcPr>
            <w:tcW w:w="3118" w:type="dxa"/>
            <w:tcBorders>
              <w:top w:val="single" w:sz="4" w:space="0" w:color="auto"/>
            </w:tcBorders>
          </w:tcPr>
          <w:p w14:paraId="5E421FEE" w14:textId="77777777" w:rsidR="00945CAD" w:rsidRPr="009E3F90" w:rsidRDefault="00945CAD" w:rsidP="00953E60">
            <w:pPr>
              <w:pStyle w:val="Sinespaciado"/>
              <w:rPr>
                <w:rFonts w:ascii="Arial" w:hAnsi="Arial" w:cs="Arial"/>
                <w:sz w:val="24"/>
                <w:szCs w:val="24"/>
                <w:lang w:val="es-CO"/>
              </w:rPr>
            </w:pPr>
          </w:p>
        </w:tc>
        <w:tc>
          <w:tcPr>
            <w:tcW w:w="1843" w:type="dxa"/>
            <w:tcBorders>
              <w:top w:val="single" w:sz="4" w:space="0" w:color="auto"/>
            </w:tcBorders>
          </w:tcPr>
          <w:p w14:paraId="29CFE86C" w14:textId="77777777" w:rsidR="00945CAD" w:rsidRPr="009E3F90" w:rsidRDefault="00945CAD" w:rsidP="00953E60">
            <w:pPr>
              <w:pStyle w:val="Sinespaciado"/>
              <w:rPr>
                <w:rFonts w:ascii="Arial" w:hAnsi="Arial" w:cs="Arial"/>
                <w:sz w:val="24"/>
                <w:szCs w:val="24"/>
              </w:rPr>
            </w:pPr>
          </w:p>
        </w:tc>
        <w:tc>
          <w:tcPr>
            <w:tcW w:w="1843" w:type="dxa"/>
            <w:tcBorders>
              <w:top w:val="single" w:sz="4" w:space="0" w:color="auto"/>
            </w:tcBorders>
          </w:tcPr>
          <w:p w14:paraId="28142D7C" w14:textId="77777777" w:rsidR="00945CAD" w:rsidRPr="009E3F90" w:rsidRDefault="00945CAD" w:rsidP="00953E60">
            <w:pPr>
              <w:pStyle w:val="Sinespaciado"/>
              <w:rPr>
                <w:rFonts w:ascii="Arial" w:hAnsi="Arial" w:cs="Arial"/>
                <w:sz w:val="24"/>
                <w:szCs w:val="24"/>
              </w:rPr>
            </w:pPr>
          </w:p>
        </w:tc>
      </w:tr>
    </w:tbl>
    <w:p w14:paraId="0D29C1BB" w14:textId="77777777" w:rsidR="00E44A8F" w:rsidRPr="009E3F90" w:rsidRDefault="00E44A8F" w:rsidP="007D7594">
      <w:pPr>
        <w:pStyle w:val="Sinespaciado"/>
        <w:jc w:val="center"/>
        <w:rPr>
          <w:rFonts w:ascii="Arial" w:hAnsi="Arial" w:cs="Arial"/>
          <w:sz w:val="24"/>
          <w:szCs w:val="24"/>
        </w:rPr>
      </w:pPr>
    </w:p>
    <w:p w14:paraId="15F9D8A9" w14:textId="77777777" w:rsidR="00E44A8F" w:rsidRPr="009E3F90" w:rsidRDefault="00E44A8F" w:rsidP="007D7594">
      <w:pPr>
        <w:pStyle w:val="Sinespaciado"/>
        <w:jc w:val="center"/>
        <w:rPr>
          <w:rFonts w:ascii="Arial" w:hAnsi="Arial" w:cs="Arial"/>
          <w:sz w:val="24"/>
          <w:szCs w:val="24"/>
        </w:rPr>
      </w:pPr>
    </w:p>
    <w:p w14:paraId="2CF987F0" w14:textId="77777777" w:rsidR="007D7594" w:rsidRPr="009E3F90" w:rsidRDefault="007D7594" w:rsidP="007D7594">
      <w:pPr>
        <w:pStyle w:val="Sinespaciado"/>
        <w:jc w:val="center"/>
        <w:rPr>
          <w:rFonts w:ascii="Arial" w:hAnsi="Arial" w:cs="Arial"/>
          <w:b/>
          <w:sz w:val="24"/>
          <w:szCs w:val="24"/>
        </w:rPr>
      </w:pPr>
      <w:r w:rsidRPr="009E3F90">
        <w:rPr>
          <w:rFonts w:ascii="Arial" w:hAnsi="Arial" w:cs="Arial"/>
          <w:b/>
          <w:sz w:val="24"/>
          <w:szCs w:val="24"/>
        </w:rPr>
        <w:t>CONTROL DE CAMBIOS</w:t>
      </w:r>
    </w:p>
    <w:tbl>
      <w:tblPr>
        <w:tblW w:w="5091"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137"/>
        <w:gridCol w:w="2675"/>
        <w:gridCol w:w="973"/>
        <w:gridCol w:w="3206"/>
      </w:tblGrid>
      <w:tr w:rsidR="007D7594" w:rsidRPr="009E3F90" w14:paraId="28F980C9" w14:textId="77777777" w:rsidTr="00351AE5">
        <w:tc>
          <w:tcPr>
            <w:tcW w:w="1188" w:type="pct"/>
            <w:shd w:val="clear" w:color="auto" w:fill="E6E6E6"/>
            <w:vAlign w:val="center"/>
          </w:tcPr>
          <w:p w14:paraId="7BE0D308" w14:textId="77777777" w:rsidR="007D7594" w:rsidRPr="009E3F90" w:rsidRDefault="007D7594" w:rsidP="007F3C9A">
            <w:pPr>
              <w:pStyle w:val="Sinespaciado"/>
              <w:rPr>
                <w:rFonts w:ascii="Arial" w:hAnsi="Arial" w:cs="Arial"/>
                <w:sz w:val="24"/>
                <w:szCs w:val="24"/>
                <w:lang w:val="es-MX"/>
              </w:rPr>
            </w:pPr>
            <w:r w:rsidRPr="009E3F90">
              <w:rPr>
                <w:rFonts w:ascii="Arial" w:hAnsi="Arial" w:cs="Arial"/>
                <w:sz w:val="24"/>
                <w:szCs w:val="24"/>
                <w:lang w:val="es-MX"/>
              </w:rPr>
              <w:t xml:space="preserve">Descripción del cambio </w:t>
            </w:r>
          </w:p>
        </w:tc>
        <w:tc>
          <w:tcPr>
            <w:tcW w:w="1487" w:type="pct"/>
            <w:shd w:val="clear" w:color="auto" w:fill="E6E6E6"/>
            <w:vAlign w:val="center"/>
          </w:tcPr>
          <w:p w14:paraId="7B0CD9BB" w14:textId="77777777" w:rsidR="007D7594" w:rsidRPr="009E3F90" w:rsidRDefault="007D7594" w:rsidP="007F3C9A">
            <w:pPr>
              <w:pStyle w:val="Sinespaciado"/>
              <w:rPr>
                <w:rFonts w:ascii="Arial" w:hAnsi="Arial" w:cs="Arial"/>
                <w:sz w:val="24"/>
                <w:szCs w:val="24"/>
                <w:lang w:val="es-MX"/>
              </w:rPr>
            </w:pPr>
            <w:r w:rsidRPr="009E3F90">
              <w:rPr>
                <w:rFonts w:ascii="Arial" w:hAnsi="Arial" w:cs="Arial"/>
                <w:sz w:val="24"/>
                <w:szCs w:val="24"/>
                <w:lang w:val="es-MX"/>
              </w:rPr>
              <w:t xml:space="preserve">Razón del cambio  </w:t>
            </w:r>
          </w:p>
        </w:tc>
        <w:tc>
          <w:tcPr>
            <w:tcW w:w="541" w:type="pct"/>
            <w:shd w:val="clear" w:color="auto" w:fill="E6E6E6"/>
            <w:vAlign w:val="center"/>
          </w:tcPr>
          <w:p w14:paraId="3709D6A4" w14:textId="77777777" w:rsidR="007D7594" w:rsidRPr="009E3F90" w:rsidRDefault="007D7594" w:rsidP="007F3C9A">
            <w:pPr>
              <w:pStyle w:val="Sinespaciado"/>
              <w:rPr>
                <w:rFonts w:ascii="Arial" w:hAnsi="Arial" w:cs="Arial"/>
                <w:sz w:val="24"/>
                <w:szCs w:val="24"/>
                <w:lang w:val="es-MX"/>
              </w:rPr>
            </w:pPr>
            <w:r w:rsidRPr="009E3F90">
              <w:rPr>
                <w:rFonts w:ascii="Arial" w:hAnsi="Arial" w:cs="Arial"/>
                <w:sz w:val="24"/>
                <w:szCs w:val="24"/>
                <w:lang w:val="es-MX"/>
              </w:rPr>
              <w:t>Fecha</w:t>
            </w:r>
          </w:p>
        </w:tc>
        <w:tc>
          <w:tcPr>
            <w:tcW w:w="1783" w:type="pct"/>
            <w:shd w:val="clear" w:color="auto" w:fill="E6E6E6"/>
            <w:vAlign w:val="center"/>
          </w:tcPr>
          <w:p w14:paraId="0F7C2739" w14:textId="77777777" w:rsidR="007D7594" w:rsidRPr="009E3F90" w:rsidRDefault="007D7594" w:rsidP="007F3C9A">
            <w:pPr>
              <w:pStyle w:val="Sinespaciado"/>
              <w:rPr>
                <w:rFonts w:ascii="Arial" w:hAnsi="Arial" w:cs="Arial"/>
                <w:sz w:val="24"/>
                <w:szCs w:val="24"/>
                <w:lang w:val="es-MX"/>
              </w:rPr>
            </w:pPr>
            <w:r w:rsidRPr="009E3F90">
              <w:rPr>
                <w:rFonts w:ascii="Arial" w:hAnsi="Arial" w:cs="Arial"/>
                <w:sz w:val="24"/>
                <w:szCs w:val="24"/>
                <w:lang w:val="es-MX"/>
              </w:rPr>
              <w:t>Responsable (cargo)</w:t>
            </w:r>
          </w:p>
        </w:tc>
      </w:tr>
      <w:tr w:rsidR="0019704D" w:rsidRPr="009E3F90" w14:paraId="78472D31" w14:textId="77777777" w:rsidTr="0019704D">
        <w:tc>
          <w:tcPr>
            <w:tcW w:w="1188" w:type="pct"/>
            <w:vAlign w:val="center"/>
          </w:tcPr>
          <w:p w14:paraId="06CE7903" w14:textId="77777777" w:rsidR="00045116" w:rsidRPr="009E3F90" w:rsidRDefault="00045116" w:rsidP="0019704D">
            <w:pPr>
              <w:pStyle w:val="Sinespaciado"/>
              <w:rPr>
                <w:rFonts w:ascii="Arial" w:hAnsi="Arial" w:cs="Arial"/>
                <w:sz w:val="24"/>
                <w:szCs w:val="24"/>
              </w:rPr>
            </w:pPr>
          </w:p>
        </w:tc>
        <w:tc>
          <w:tcPr>
            <w:tcW w:w="1487" w:type="pct"/>
            <w:vAlign w:val="center"/>
          </w:tcPr>
          <w:p w14:paraId="3A052156" w14:textId="77777777" w:rsidR="0019704D" w:rsidRPr="009E3F90" w:rsidRDefault="0019704D" w:rsidP="0019704D">
            <w:pPr>
              <w:pStyle w:val="Sinespaciado"/>
              <w:rPr>
                <w:rFonts w:ascii="Arial" w:hAnsi="Arial" w:cs="Arial"/>
                <w:sz w:val="24"/>
                <w:szCs w:val="24"/>
                <w:lang w:val="es-CO"/>
              </w:rPr>
            </w:pPr>
          </w:p>
        </w:tc>
        <w:tc>
          <w:tcPr>
            <w:tcW w:w="541" w:type="pct"/>
            <w:vAlign w:val="center"/>
          </w:tcPr>
          <w:p w14:paraId="71DCB163" w14:textId="77777777" w:rsidR="0019704D" w:rsidRPr="009E3F90" w:rsidRDefault="0019704D" w:rsidP="00045116">
            <w:pPr>
              <w:pStyle w:val="Sinespaciado"/>
              <w:jc w:val="center"/>
              <w:rPr>
                <w:rFonts w:ascii="Arial" w:hAnsi="Arial" w:cs="Arial"/>
                <w:sz w:val="24"/>
                <w:szCs w:val="24"/>
                <w:lang w:val="es-CO"/>
              </w:rPr>
            </w:pPr>
          </w:p>
        </w:tc>
        <w:tc>
          <w:tcPr>
            <w:tcW w:w="1783" w:type="pct"/>
            <w:vAlign w:val="center"/>
          </w:tcPr>
          <w:p w14:paraId="3A8E184E" w14:textId="77777777" w:rsidR="00045116" w:rsidRPr="009E3F90" w:rsidRDefault="00045116" w:rsidP="00045116">
            <w:pPr>
              <w:pStyle w:val="Sinespaciado"/>
              <w:rPr>
                <w:rFonts w:ascii="Arial" w:hAnsi="Arial" w:cs="Arial"/>
                <w:sz w:val="24"/>
                <w:szCs w:val="24"/>
                <w:lang w:val="es-MX"/>
              </w:rPr>
            </w:pPr>
          </w:p>
        </w:tc>
      </w:tr>
      <w:tr w:rsidR="00045116" w:rsidRPr="009E3F90" w14:paraId="4A42B744" w14:textId="77777777" w:rsidTr="0019704D">
        <w:tc>
          <w:tcPr>
            <w:tcW w:w="1188" w:type="pct"/>
            <w:vAlign w:val="center"/>
          </w:tcPr>
          <w:p w14:paraId="5D9DAE3B" w14:textId="77777777" w:rsidR="00045116" w:rsidRPr="009E3F90" w:rsidRDefault="00045116" w:rsidP="0019704D">
            <w:pPr>
              <w:pStyle w:val="Sinespaciado"/>
              <w:rPr>
                <w:rFonts w:ascii="Arial" w:hAnsi="Arial" w:cs="Arial"/>
                <w:sz w:val="24"/>
                <w:szCs w:val="24"/>
              </w:rPr>
            </w:pPr>
          </w:p>
        </w:tc>
        <w:tc>
          <w:tcPr>
            <w:tcW w:w="1487" w:type="pct"/>
            <w:vAlign w:val="center"/>
          </w:tcPr>
          <w:p w14:paraId="0531E9F9" w14:textId="77777777" w:rsidR="00045116" w:rsidRPr="009E3F90" w:rsidRDefault="00045116" w:rsidP="0019704D">
            <w:pPr>
              <w:pStyle w:val="Sinespaciado"/>
              <w:rPr>
                <w:rFonts w:ascii="Arial" w:hAnsi="Arial" w:cs="Arial"/>
                <w:sz w:val="24"/>
                <w:szCs w:val="24"/>
                <w:lang w:val="es-CO"/>
              </w:rPr>
            </w:pPr>
          </w:p>
        </w:tc>
        <w:tc>
          <w:tcPr>
            <w:tcW w:w="541" w:type="pct"/>
            <w:vAlign w:val="center"/>
          </w:tcPr>
          <w:p w14:paraId="66E9B572" w14:textId="77777777" w:rsidR="00045116" w:rsidRPr="009E3F90" w:rsidRDefault="00045116" w:rsidP="006A33B8">
            <w:pPr>
              <w:pStyle w:val="Sinespaciado"/>
              <w:jc w:val="center"/>
              <w:rPr>
                <w:rFonts w:ascii="Arial" w:hAnsi="Arial" w:cs="Arial"/>
                <w:sz w:val="24"/>
                <w:szCs w:val="24"/>
                <w:lang w:val="es-CO"/>
              </w:rPr>
            </w:pPr>
          </w:p>
        </w:tc>
        <w:tc>
          <w:tcPr>
            <w:tcW w:w="1783" w:type="pct"/>
            <w:vAlign w:val="center"/>
          </w:tcPr>
          <w:p w14:paraId="2EE2B4E6" w14:textId="77777777" w:rsidR="006A33B8" w:rsidRPr="009E3F90" w:rsidRDefault="006A33B8" w:rsidP="006A33B8">
            <w:pPr>
              <w:pStyle w:val="Sinespaciado"/>
              <w:rPr>
                <w:rFonts w:ascii="Arial" w:hAnsi="Arial" w:cs="Arial"/>
                <w:sz w:val="24"/>
                <w:szCs w:val="24"/>
                <w:lang w:val="es-MX"/>
              </w:rPr>
            </w:pPr>
          </w:p>
        </w:tc>
      </w:tr>
    </w:tbl>
    <w:p w14:paraId="7C7D9220" w14:textId="77777777" w:rsidR="00E521C7" w:rsidRPr="009E3F90" w:rsidRDefault="00E521C7" w:rsidP="008B3977">
      <w:pPr>
        <w:pStyle w:val="Encabezado"/>
        <w:tabs>
          <w:tab w:val="clear" w:pos="4419"/>
          <w:tab w:val="clear" w:pos="8838"/>
        </w:tabs>
        <w:rPr>
          <w:rFonts w:ascii="Arial" w:hAnsi="Arial" w:cs="Arial"/>
          <w:szCs w:val="24"/>
        </w:rPr>
      </w:pPr>
    </w:p>
    <w:sectPr w:rsidR="00E521C7" w:rsidRPr="009E3F90" w:rsidSect="00526889">
      <w:pgSz w:w="12242" w:h="15842" w:code="1"/>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30D36" w14:textId="77777777" w:rsidR="00AD6244" w:rsidRDefault="00AD6244" w:rsidP="00070E04">
      <w:r>
        <w:separator/>
      </w:r>
    </w:p>
  </w:endnote>
  <w:endnote w:type="continuationSeparator" w:id="0">
    <w:p w14:paraId="67DFECA8" w14:textId="77777777" w:rsidR="00AD6244" w:rsidRDefault="00AD6244" w:rsidP="0007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9B078" w14:textId="2CC4F99E" w:rsidR="00D94E16" w:rsidRPr="00192C6F" w:rsidRDefault="00D94E16" w:rsidP="00FB6460">
    <w:pPr>
      <w:pStyle w:val="Piedepgina"/>
      <w:pBdr>
        <w:top w:val="thinThickSmallGap" w:sz="24" w:space="1" w:color="622423"/>
      </w:pBdr>
      <w:tabs>
        <w:tab w:val="clear" w:pos="4252"/>
        <w:tab w:val="clear" w:pos="8504"/>
        <w:tab w:val="right" w:pos="8840"/>
      </w:tabs>
      <w:rPr>
        <w:rFonts w:ascii="Arial" w:hAnsi="Arial" w:cs="Arial"/>
        <w:sz w:val="20"/>
        <w:szCs w:val="20"/>
      </w:rPr>
    </w:pPr>
    <w:r w:rsidRPr="00192C6F">
      <w:rPr>
        <w:rFonts w:ascii="Arial" w:hAnsi="Arial" w:cs="Arial"/>
        <w:sz w:val="20"/>
        <w:szCs w:val="20"/>
      </w:rPr>
      <w:fldChar w:fldCharType="begin"/>
    </w:r>
    <w:r w:rsidRPr="00192C6F">
      <w:rPr>
        <w:rFonts w:ascii="Arial" w:hAnsi="Arial" w:cs="Arial"/>
        <w:sz w:val="20"/>
        <w:szCs w:val="20"/>
      </w:rPr>
      <w:instrText xml:space="preserve"> DATE \@ "dd/MM/yyyy" </w:instrText>
    </w:r>
    <w:r w:rsidRPr="00192C6F">
      <w:rPr>
        <w:rFonts w:ascii="Arial" w:hAnsi="Arial" w:cs="Arial"/>
        <w:sz w:val="20"/>
        <w:szCs w:val="20"/>
      </w:rPr>
      <w:fldChar w:fldCharType="separate"/>
    </w:r>
    <w:ins w:id="0" w:author="SENA" w:date="2019-10-01T11:14:00Z">
      <w:r>
        <w:rPr>
          <w:rFonts w:ascii="Arial" w:hAnsi="Arial" w:cs="Arial"/>
          <w:noProof/>
          <w:sz w:val="20"/>
          <w:szCs w:val="20"/>
        </w:rPr>
        <w:t>01/10/2019</w:t>
      </w:r>
    </w:ins>
    <w:del w:id="1" w:author="SENA" w:date="2019-10-01T11:14:00Z">
      <w:r w:rsidDel="00D94E16">
        <w:rPr>
          <w:rFonts w:ascii="Arial" w:hAnsi="Arial" w:cs="Arial"/>
          <w:noProof/>
          <w:sz w:val="20"/>
          <w:szCs w:val="20"/>
        </w:rPr>
        <w:delText>12/01/2017</w:delText>
      </w:r>
    </w:del>
    <w:r w:rsidRPr="00192C6F">
      <w:rPr>
        <w:rFonts w:ascii="Arial" w:hAnsi="Arial" w:cs="Arial"/>
        <w:sz w:val="20"/>
        <w:szCs w:val="20"/>
      </w:rPr>
      <w:fldChar w:fldCharType="end"/>
    </w:r>
    <w:r w:rsidRPr="00192C6F">
      <w:rPr>
        <w:rFonts w:ascii="Arial" w:hAnsi="Arial" w:cs="Arial"/>
        <w:sz w:val="20"/>
        <w:szCs w:val="20"/>
      </w:rPr>
      <w:tab/>
    </w:r>
    <w:r w:rsidRPr="00192C6F">
      <w:rPr>
        <w:rStyle w:val="Nmerodepgina"/>
        <w:rFonts w:ascii="Arial" w:hAnsi="Arial" w:cs="Arial"/>
        <w:sz w:val="20"/>
        <w:szCs w:val="20"/>
      </w:rPr>
      <w:fldChar w:fldCharType="begin"/>
    </w:r>
    <w:r w:rsidRPr="00192C6F">
      <w:rPr>
        <w:rStyle w:val="Nmerodepgina"/>
        <w:rFonts w:ascii="Arial" w:hAnsi="Arial" w:cs="Arial"/>
        <w:sz w:val="20"/>
        <w:szCs w:val="20"/>
      </w:rPr>
      <w:instrText xml:space="preserve"> PAGE </w:instrText>
    </w:r>
    <w:r w:rsidRPr="00192C6F">
      <w:rPr>
        <w:rStyle w:val="Nmerodepgina"/>
        <w:rFonts w:ascii="Arial" w:hAnsi="Arial" w:cs="Arial"/>
        <w:sz w:val="20"/>
        <w:szCs w:val="20"/>
      </w:rPr>
      <w:fldChar w:fldCharType="separate"/>
    </w:r>
    <w:r w:rsidR="00D73991">
      <w:rPr>
        <w:rStyle w:val="Nmerodepgina"/>
        <w:rFonts w:ascii="Arial" w:hAnsi="Arial" w:cs="Arial"/>
        <w:noProof/>
        <w:sz w:val="20"/>
        <w:szCs w:val="20"/>
      </w:rPr>
      <w:t>37</w:t>
    </w:r>
    <w:r w:rsidRPr="00192C6F">
      <w:rPr>
        <w:rStyle w:val="Nmerodepgina"/>
        <w:rFonts w:ascii="Arial" w:hAnsi="Arial" w:cs="Arial"/>
        <w:sz w:val="20"/>
        <w:szCs w:val="20"/>
      </w:rPr>
      <w:fldChar w:fldCharType="end"/>
    </w:r>
  </w:p>
  <w:p w14:paraId="4863C7C1" w14:textId="77777777" w:rsidR="00D94E16" w:rsidRDefault="00D94E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771CF" w14:textId="77777777" w:rsidR="00AD6244" w:rsidRDefault="00AD6244" w:rsidP="00070E04">
      <w:r>
        <w:separator/>
      </w:r>
    </w:p>
  </w:footnote>
  <w:footnote w:type="continuationSeparator" w:id="0">
    <w:p w14:paraId="30A7F134" w14:textId="77777777" w:rsidR="00AD6244" w:rsidRDefault="00AD6244" w:rsidP="00070E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230"/>
    </w:tblGrid>
    <w:tr w:rsidR="00D94E16" w14:paraId="0D5421FE" w14:textId="77777777">
      <w:trPr>
        <w:trHeight w:val="1126"/>
      </w:trPr>
      <w:tc>
        <w:tcPr>
          <w:tcW w:w="1701" w:type="dxa"/>
        </w:tcPr>
        <w:p w14:paraId="2BF4B5DE" w14:textId="77777777" w:rsidR="00D94E16" w:rsidRDefault="00D94E16" w:rsidP="00E21112">
          <w:pPr>
            <w:pStyle w:val="Encabezado"/>
            <w:ind w:right="-70"/>
            <w:jc w:val="center"/>
            <w:rPr>
              <w:rFonts w:ascii="Arial" w:hAnsi="Arial"/>
              <w:sz w:val="16"/>
            </w:rPr>
          </w:pPr>
          <w:r>
            <w:rPr>
              <w:noProof/>
              <w:sz w:val="16"/>
            </w:rPr>
            <w:object w:dxaOrig="1440" w:dyaOrig="1440" w14:anchorId="07198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8.9pt;margin-top:5.8pt;width:35.2pt;height:33.9pt;z-index:251658240" o:allowincell="f" fillcolor="#0c9">
                <v:imagedata r:id="rId1" o:title=""/>
                <w10:wrap type="topAndBottom"/>
              </v:shape>
              <o:OLEObject Type="Embed" ProgID="Word.Picture.8" ShapeID="_x0000_s2050" DrawAspect="Content" ObjectID="_1631446351" r:id="rId2"/>
            </w:object>
          </w:r>
        </w:p>
        <w:p w14:paraId="65F1D63C" w14:textId="77777777" w:rsidR="00D94E16" w:rsidRDefault="00D94E16" w:rsidP="00E21112">
          <w:pPr>
            <w:pStyle w:val="Encabezado"/>
            <w:ind w:right="-70"/>
            <w:jc w:val="center"/>
            <w:rPr>
              <w:rFonts w:ascii="Arial" w:hAnsi="Arial"/>
              <w:sz w:val="16"/>
            </w:rPr>
          </w:pPr>
        </w:p>
        <w:p w14:paraId="09B49E72" w14:textId="77777777" w:rsidR="00D94E16" w:rsidRDefault="00D94E16" w:rsidP="00E21112">
          <w:pPr>
            <w:pStyle w:val="Encabezado"/>
            <w:ind w:right="-70"/>
            <w:jc w:val="center"/>
            <w:rPr>
              <w:rFonts w:ascii="Arial" w:hAnsi="Arial"/>
              <w:sz w:val="16"/>
            </w:rPr>
          </w:pPr>
        </w:p>
        <w:p w14:paraId="712F20BA" w14:textId="77777777" w:rsidR="00D94E16" w:rsidRDefault="00D94E16" w:rsidP="00E21112">
          <w:pPr>
            <w:pStyle w:val="Encabezado"/>
            <w:ind w:right="-70"/>
            <w:jc w:val="center"/>
            <w:rPr>
              <w:rFonts w:ascii="Arial" w:hAnsi="Arial"/>
              <w:sz w:val="16"/>
            </w:rPr>
          </w:pPr>
        </w:p>
        <w:p w14:paraId="38076AF2" w14:textId="77777777" w:rsidR="00D94E16" w:rsidRDefault="00D94E16" w:rsidP="00E21112">
          <w:pPr>
            <w:pStyle w:val="Encabezado"/>
            <w:ind w:right="-70"/>
            <w:jc w:val="center"/>
            <w:rPr>
              <w:rFonts w:ascii="Arial" w:hAnsi="Arial"/>
              <w:sz w:val="16"/>
            </w:rPr>
          </w:pPr>
        </w:p>
        <w:p w14:paraId="0F9E84A2" w14:textId="77777777" w:rsidR="00D94E16" w:rsidRDefault="00D94E16" w:rsidP="00E21112">
          <w:pPr>
            <w:pStyle w:val="Encabezado"/>
            <w:ind w:right="-70"/>
            <w:jc w:val="center"/>
            <w:rPr>
              <w:rFonts w:ascii="Arial" w:hAnsi="Arial"/>
              <w:sz w:val="16"/>
            </w:rPr>
          </w:pPr>
          <w:r>
            <w:rPr>
              <w:rFonts w:ascii="Arial" w:hAnsi="Arial"/>
              <w:sz w:val="16"/>
            </w:rPr>
            <w:t>Modelo de Mejora Continua</w:t>
          </w:r>
          <w:r>
            <w:rPr>
              <w:noProof/>
              <w:sz w:val="16"/>
            </w:rPr>
            <w:t xml:space="preserve"> </w:t>
          </w:r>
        </w:p>
      </w:tc>
      <w:tc>
        <w:tcPr>
          <w:tcW w:w="7230" w:type="dxa"/>
        </w:tcPr>
        <w:p w14:paraId="4F52EF9A" w14:textId="77777777" w:rsidR="00D94E16" w:rsidRDefault="00D94E16" w:rsidP="00E21112">
          <w:pPr>
            <w:pStyle w:val="Encabezado"/>
            <w:jc w:val="center"/>
            <w:rPr>
              <w:rFonts w:ascii="Arial" w:hAnsi="Arial"/>
              <w:b/>
              <w:sz w:val="8"/>
            </w:rPr>
          </w:pPr>
        </w:p>
        <w:p w14:paraId="3BBEBBFD" w14:textId="77777777" w:rsidR="00D94E16" w:rsidRDefault="00D94E16" w:rsidP="0062051F">
          <w:pPr>
            <w:pStyle w:val="Puesto"/>
            <w:rPr>
              <w:rFonts w:cs="Arial"/>
              <w:sz w:val="20"/>
            </w:rPr>
          </w:pPr>
          <w:r>
            <w:rPr>
              <w:rFonts w:cs="Arial"/>
              <w:sz w:val="20"/>
            </w:rPr>
            <w:t>RED DE CONOCIMIENTO INFORMATICA, DISEÑO Y DESARROLLO DE SOFTWARE</w:t>
          </w:r>
        </w:p>
        <w:p w14:paraId="1F3EB8F8" w14:textId="77777777" w:rsidR="00D94E16" w:rsidRPr="005A57C8" w:rsidRDefault="00D94E16" w:rsidP="0062051F">
          <w:pPr>
            <w:pStyle w:val="Puesto"/>
            <w:rPr>
              <w:rFonts w:cs="Arial"/>
              <w:sz w:val="12"/>
              <w:szCs w:val="12"/>
            </w:rPr>
          </w:pPr>
        </w:p>
        <w:p w14:paraId="444AD6B0" w14:textId="77777777" w:rsidR="00D94E16" w:rsidRPr="00DA33D5" w:rsidRDefault="00D94E16" w:rsidP="003A695C">
          <w:pPr>
            <w:pStyle w:val="Puesto"/>
            <w:rPr>
              <w:rFonts w:cs="Arial"/>
              <w:sz w:val="22"/>
              <w:szCs w:val="22"/>
            </w:rPr>
          </w:pPr>
          <w:r>
            <w:rPr>
              <w:rFonts w:cs="Arial"/>
              <w:sz w:val="22"/>
              <w:szCs w:val="22"/>
              <w:lang w:val="es-CO" w:eastAsia="es-CO"/>
            </w:rPr>
            <w:t>ANÁLISIS Y DESARROLLO DE SOFTWARE</w:t>
          </w:r>
        </w:p>
        <w:p w14:paraId="061AFA8D" w14:textId="4F52946D" w:rsidR="00D94E16" w:rsidRPr="004B53C9" w:rsidRDefault="00D94E16" w:rsidP="00542B24">
          <w:pPr>
            <w:pStyle w:val="Puesto"/>
            <w:rPr>
              <w:sz w:val="20"/>
              <w:lang w:val="es-CO"/>
            </w:rPr>
          </w:pPr>
          <w:r>
            <w:rPr>
              <w:sz w:val="20"/>
              <w:lang w:val="es-CO"/>
            </w:rPr>
            <w:t>CÓ</w:t>
          </w:r>
          <w:r w:rsidRPr="004B53C9">
            <w:rPr>
              <w:sz w:val="20"/>
              <w:lang w:val="es-CO"/>
            </w:rPr>
            <w:t xml:space="preserve">DIGO </w:t>
          </w:r>
          <w:r>
            <w:rPr>
              <w:rFonts w:cs="Arial"/>
              <w:sz w:val="22"/>
              <w:szCs w:val="22"/>
              <w:lang w:val="es-CO" w:eastAsia="es-CO"/>
            </w:rPr>
            <w:t>2173XX</w:t>
          </w:r>
        </w:p>
        <w:p w14:paraId="540ABA2E" w14:textId="77777777" w:rsidR="00D94E16" w:rsidRDefault="00D94E16" w:rsidP="00542B24">
          <w:pPr>
            <w:pStyle w:val="Puesto"/>
            <w:rPr>
              <w:sz w:val="16"/>
            </w:rPr>
          </w:pPr>
          <w:r w:rsidRPr="004B53C9">
            <w:rPr>
              <w:sz w:val="20"/>
              <w:lang w:val="es-CO"/>
            </w:rPr>
            <w:t xml:space="preserve">VERSIÓN </w:t>
          </w:r>
          <w:r>
            <w:rPr>
              <w:sz w:val="20"/>
              <w:lang w:val="es-CO"/>
            </w:rPr>
            <w:t>1.0</w:t>
          </w:r>
        </w:p>
        <w:p w14:paraId="3A955113" w14:textId="77777777" w:rsidR="00D94E16" w:rsidRDefault="00D94E16" w:rsidP="00F82155">
          <w:pPr>
            <w:pStyle w:val="Encabezado"/>
            <w:jc w:val="center"/>
            <w:rPr>
              <w:rFonts w:ascii="Arial" w:hAnsi="Arial"/>
              <w:sz w:val="16"/>
            </w:rPr>
          </w:pPr>
        </w:p>
      </w:tc>
    </w:tr>
  </w:tbl>
  <w:p w14:paraId="6FA8C9D0" w14:textId="77777777" w:rsidR="00D94E16" w:rsidRPr="00EF22E2" w:rsidRDefault="00D94E16" w:rsidP="00EF22E2">
    <w:pPr>
      <w:jc w:val="right"/>
      <w:rPr>
        <w:rFonts w:ascii="Arial" w:hAnsi="Arial" w:cs="Arial"/>
        <w:sz w:val="16"/>
        <w:szCs w:val="16"/>
      </w:rPr>
    </w:pPr>
    <w:r>
      <w:rPr>
        <w:rFonts w:ascii="Arial Narrow" w:hAnsi="Arial Narrow"/>
        <w:noProof/>
        <w:sz w:val="16"/>
      </w:rPr>
      <w:pict w14:anchorId="79123BC1">
        <v:shape id="WordPictureWatermark10608886" o:spid="_x0000_s2052" type="#_x0000_t75" style="position:absolute;left:0;text-align:left;margin-left:0;margin-top:0;width:441.8pt;height:427.9pt;z-index:-251659264;mso-position-horizontal:center;mso-position-horizontal-relative:margin;mso-position-vertical:center;mso-position-vertical-relative:margin" o:allowincell="f">
          <v:imagedata r:id="rId3" o:title="LOGOSENA-COLOR" gain="19661f" blacklevel="22938f"/>
          <w10:wrap anchorx="margin" anchory="margin"/>
        </v:shape>
      </w:pict>
    </w:r>
    <w:r w:rsidRPr="00EF22E2">
      <w:rPr>
        <w:rFonts w:ascii="Arial" w:hAnsi="Arial" w:cs="Arial"/>
        <w:sz w:val="16"/>
        <w:szCs w:val="16"/>
      </w:rPr>
      <w:t>F06-6060-001 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C7653B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EC7C71"/>
    <w:multiLevelType w:val="hybridMultilevel"/>
    <w:tmpl w:val="A8544116"/>
    <w:lvl w:ilvl="0" w:tplc="F5AEB1EA">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314554C"/>
    <w:multiLevelType w:val="hybridMultilevel"/>
    <w:tmpl w:val="156645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4FE3A80"/>
    <w:multiLevelType w:val="multilevel"/>
    <w:tmpl w:val="12C45C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05065F0C"/>
    <w:multiLevelType w:val="hybridMultilevel"/>
    <w:tmpl w:val="93EAF7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52A3BF5"/>
    <w:multiLevelType w:val="hybridMultilevel"/>
    <w:tmpl w:val="E12299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7BA2824"/>
    <w:multiLevelType w:val="hybridMultilevel"/>
    <w:tmpl w:val="1D8CD496"/>
    <w:lvl w:ilvl="0" w:tplc="5AC6C5D6">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9B767F4"/>
    <w:multiLevelType w:val="hybridMultilevel"/>
    <w:tmpl w:val="A9522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9DF4E9A"/>
    <w:multiLevelType w:val="multilevel"/>
    <w:tmpl w:val="7F9CFA3A"/>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0">
    <w:nsid w:val="0ACB32BD"/>
    <w:multiLevelType w:val="hybridMultilevel"/>
    <w:tmpl w:val="20442D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B2F43BE"/>
    <w:multiLevelType w:val="hybridMultilevel"/>
    <w:tmpl w:val="67909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BF01F12"/>
    <w:multiLevelType w:val="hybridMultilevel"/>
    <w:tmpl w:val="500AF0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F5D0A06"/>
    <w:multiLevelType w:val="hybridMultilevel"/>
    <w:tmpl w:val="30383002"/>
    <w:lvl w:ilvl="0" w:tplc="945866FC">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0F9877FC"/>
    <w:multiLevelType w:val="hybridMultilevel"/>
    <w:tmpl w:val="AACC07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14123A3A"/>
    <w:multiLevelType w:val="hybridMultilevel"/>
    <w:tmpl w:val="D58AA1EA"/>
    <w:lvl w:ilvl="0" w:tplc="E6562188">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nsid w:val="17804350"/>
    <w:multiLevelType w:val="hybridMultilevel"/>
    <w:tmpl w:val="3104E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8D023DC"/>
    <w:multiLevelType w:val="hybridMultilevel"/>
    <w:tmpl w:val="BF049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1CFA5221"/>
    <w:multiLevelType w:val="hybridMultilevel"/>
    <w:tmpl w:val="5298E6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08C4CA3"/>
    <w:multiLevelType w:val="hybridMultilevel"/>
    <w:tmpl w:val="85605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2D45656"/>
    <w:multiLevelType w:val="hybridMultilevel"/>
    <w:tmpl w:val="B358D7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22F26924"/>
    <w:multiLevelType w:val="hybridMultilevel"/>
    <w:tmpl w:val="30383002"/>
    <w:lvl w:ilvl="0" w:tplc="945866FC">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25A618BF"/>
    <w:multiLevelType w:val="hybridMultilevel"/>
    <w:tmpl w:val="6526D68A"/>
    <w:lvl w:ilvl="0" w:tplc="240A0001">
      <w:start w:val="1"/>
      <w:numFmt w:val="bullet"/>
      <w:lvlText w:val=""/>
      <w:lvlJc w:val="left"/>
      <w:pPr>
        <w:ind w:left="720" w:hanging="360"/>
      </w:pPr>
      <w:rPr>
        <w:rFonts w:ascii="Symbol" w:hAnsi="Symbol" w:hint="default"/>
      </w:rPr>
    </w:lvl>
    <w:lvl w:ilvl="1" w:tplc="1486CB5E">
      <w:numFmt w:val="bullet"/>
      <w:lvlText w:val="•"/>
      <w:lvlJc w:val="left"/>
      <w:pPr>
        <w:ind w:left="1440" w:hanging="360"/>
      </w:pPr>
      <w:rPr>
        <w:rFonts w:ascii="Arial" w:eastAsia="Times New Roman"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26442F30"/>
    <w:multiLevelType w:val="hybridMultilevel"/>
    <w:tmpl w:val="019E500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2A972B07"/>
    <w:multiLevelType w:val="multilevel"/>
    <w:tmpl w:val="F322F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2B1339D2"/>
    <w:multiLevelType w:val="hybridMultilevel"/>
    <w:tmpl w:val="B810E3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2D77574A"/>
    <w:multiLevelType w:val="hybridMultilevel"/>
    <w:tmpl w:val="0A245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05E4927"/>
    <w:multiLevelType w:val="hybridMultilevel"/>
    <w:tmpl w:val="2CC85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30DB1008"/>
    <w:multiLevelType w:val="hybridMultilevel"/>
    <w:tmpl w:val="30383002"/>
    <w:lvl w:ilvl="0" w:tplc="945866FC">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31EE296C"/>
    <w:multiLevelType w:val="multilevel"/>
    <w:tmpl w:val="885257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32B17EDD"/>
    <w:multiLevelType w:val="hybridMultilevel"/>
    <w:tmpl w:val="8DB27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33521E5A"/>
    <w:multiLevelType w:val="hybridMultilevel"/>
    <w:tmpl w:val="4DE4B3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36B62402"/>
    <w:multiLevelType w:val="hybridMultilevel"/>
    <w:tmpl w:val="3E9EC1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376564E7"/>
    <w:multiLevelType w:val="hybridMultilevel"/>
    <w:tmpl w:val="7284A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3CF41506"/>
    <w:multiLevelType w:val="hybridMultilevel"/>
    <w:tmpl w:val="1E52A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3FD76111"/>
    <w:multiLevelType w:val="multilevel"/>
    <w:tmpl w:val="249CCF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40A120AD"/>
    <w:multiLevelType w:val="multilevel"/>
    <w:tmpl w:val="9B8A8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417C7DDC"/>
    <w:multiLevelType w:val="hybridMultilevel"/>
    <w:tmpl w:val="B6D482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436706AB"/>
    <w:multiLevelType w:val="hybridMultilevel"/>
    <w:tmpl w:val="0E16D0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44105514"/>
    <w:multiLevelType w:val="hybridMultilevel"/>
    <w:tmpl w:val="40B4ABF4"/>
    <w:lvl w:ilvl="0" w:tplc="240A0001">
      <w:start w:val="1"/>
      <w:numFmt w:val="bullet"/>
      <w:lvlText w:val=""/>
      <w:lvlJc w:val="left"/>
      <w:pPr>
        <w:ind w:left="763" w:hanging="360"/>
      </w:pPr>
      <w:rPr>
        <w:rFonts w:ascii="Symbol" w:hAnsi="Symbol" w:hint="default"/>
      </w:rPr>
    </w:lvl>
    <w:lvl w:ilvl="1" w:tplc="240A0003" w:tentative="1">
      <w:start w:val="1"/>
      <w:numFmt w:val="bullet"/>
      <w:lvlText w:val="o"/>
      <w:lvlJc w:val="left"/>
      <w:pPr>
        <w:ind w:left="1483" w:hanging="360"/>
      </w:pPr>
      <w:rPr>
        <w:rFonts w:ascii="Courier New" w:hAnsi="Courier New" w:cs="Courier New" w:hint="default"/>
      </w:rPr>
    </w:lvl>
    <w:lvl w:ilvl="2" w:tplc="240A0005" w:tentative="1">
      <w:start w:val="1"/>
      <w:numFmt w:val="bullet"/>
      <w:lvlText w:val=""/>
      <w:lvlJc w:val="left"/>
      <w:pPr>
        <w:ind w:left="2203" w:hanging="360"/>
      </w:pPr>
      <w:rPr>
        <w:rFonts w:ascii="Wingdings" w:hAnsi="Wingdings" w:hint="default"/>
      </w:rPr>
    </w:lvl>
    <w:lvl w:ilvl="3" w:tplc="240A0001" w:tentative="1">
      <w:start w:val="1"/>
      <w:numFmt w:val="bullet"/>
      <w:lvlText w:val=""/>
      <w:lvlJc w:val="left"/>
      <w:pPr>
        <w:ind w:left="2923" w:hanging="360"/>
      </w:pPr>
      <w:rPr>
        <w:rFonts w:ascii="Symbol" w:hAnsi="Symbol" w:hint="default"/>
      </w:rPr>
    </w:lvl>
    <w:lvl w:ilvl="4" w:tplc="240A0003" w:tentative="1">
      <w:start w:val="1"/>
      <w:numFmt w:val="bullet"/>
      <w:lvlText w:val="o"/>
      <w:lvlJc w:val="left"/>
      <w:pPr>
        <w:ind w:left="3643" w:hanging="360"/>
      </w:pPr>
      <w:rPr>
        <w:rFonts w:ascii="Courier New" w:hAnsi="Courier New" w:cs="Courier New" w:hint="default"/>
      </w:rPr>
    </w:lvl>
    <w:lvl w:ilvl="5" w:tplc="240A0005" w:tentative="1">
      <w:start w:val="1"/>
      <w:numFmt w:val="bullet"/>
      <w:lvlText w:val=""/>
      <w:lvlJc w:val="left"/>
      <w:pPr>
        <w:ind w:left="4363" w:hanging="360"/>
      </w:pPr>
      <w:rPr>
        <w:rFonts w:ascii="Wingdings" w:hAnsi="Wingdings" w:hint="default"/>
      </w:rPr>
    </w:lvl>
    <w:lvl w:ilvl="6" w:tplc="240A0001" w:tentative="1">
      <w:start w:val="1"/>
      <w:numFmt w:val="bullet"/>
      <w:lvlText w:val=""/>
      <w:lvlJc w:val="left"/>
      <w:pPr>
        <w:ind w:left="5083" w:hanging="360"/>
      </w:pPr>
      <w:rPr>
        <w:rFonts w:ascii="Symbol" w:hAnsi="Symbol" w:hint="default"/>
      </w:rPr>
    </w:lvl>
    <w:lvl w:ilvl="7" w:tplc="240A0003" w:tentative="1">
      <w:start w:val="1"/>
      <w:numFmt w:val="bullet"/>
      <w:lvlText w:val="o"/>
      <w:lvlJc w:val="left"/>
      <w:pPr>
        <w:ind w:left="5803" w:hanging="360"/>
      </w:pPr>
      <w:rPr>
        <w:rFonts w:ascii="Courier New" w:hAnsi="Courier New" w:cs="Courier New" w:hint="default"/>
      </w:rPr>
    </w:lvl>
    <w:lvl w:ilvl="8" w:tplc="240A0005" w:tentative="1">
      <w:start w:val="1"/>
      <w:numFmt w:val="bullet"/>
      <w:lvlText w:val=""/>
      <w:lvlJc w:val="left"/>
      <w:pPr>
        <w:ind w:left="6523" w:hanging="360"/>
      </w:pPr>
      <w:rPr>
        <w:rFonts w:ascii="Wingdings" w:hAnsi="Wingdings" w:hint="default"/>
      </w:rPr>
    </w:lvl>
  </w:abstractNum>
  <w:abstractNum w:abstractNumId="40">
    <w:nsid w:val="48453D83"/>
    <w:multiLevelType w:val="hybridMultilevel"/>
    <w:tmpl w:val="BAE096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4B966F38"/>
    <w:multiLevelType w:val="hybridMultilevel"/>
    <w:tmpl w:val="DB026136"/>
    <w:lvl w:ilvl="0" w:tplc="F8A8D7BC">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nsid w:val="4C4D60C8"/>
    <w:multiLevelType w:val="hybridMultilevel"/>
    <w:tmpl w:val="5B6A8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4EA8561A"/>
    <w:multiLevelType w:val="multilevel"/>
    <w:tmpl w:val="ACBE63D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rial" w:eastAsia="Times New Roman" w:hAnsi="Arial" w:cs="Arial"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F495814"/>
    <w:multiLevelType w:val="hybridMultilevel"/>
    <w:tmpl w:val="A510F46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508C5F08"/>
    <w:multiLevelType w:val="hybridMultilevel"/>
    <w:tmpl w:val="6C429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51FC7C6E"/>
    <w:multiLevelType w:val="hybridMultilevel"/>
    <w:tmpl w:val="C22CAA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525672C8"/>
    <w:multiLevelType w:val="hybridMultilevel"/>
    <w:tmpl w:val="BBAC3890"/>
    <w:lvl w:ilvl="0" w:tplc="240A0001">
      <w:start w:val="1"/>
      <w:numFmt w:val="bullet"/>
      <w:lvlText w:val=""/>
      <w:lvlJc w:val="left"/>
      <w:pPr>
        <w:ind w:left="-990" w:hanging="360"/>
      </w:pPr>
      <w:rPr>
        <w:rFonts w:ascii="Symbol" w:hAnsi="Symbol" w:hint="default"/>
      </w:rPr>
    </w:lvl>
    <w:lvl w:ilvl="1" w:tplc="240A0003">
      <w:start w:val="1"/>
      <w:numFmt w:val="bullet"/>
      <w:lvlText w:val="o"/>
      <w:lvlJc w:val="left"/>
      <w:pPr>
        <w:ind w:left="-270" w:hanging="360"/>
      </w:pPr>
      <w:rPr>
        <w:rFonts w:ascii="Courier New" w:hAnsi="Courier New" w:cs="Courier New" w:hint="default"/>
      </w:rPr>
    </w:lvl>
    <w:lvl w:ilvl="2" w:tplc="240A0005">
      <w:start w:val="1"/>
      <w:numFmt w:val="bullet"/>
      <w:lvlText w:val=""/>
      <w:lvlJc w:val="left"/>
      <w:pPr>
        <w:ind w:left="450" w:hanging="360"/>
      </w:pPr>
      <w:rPr>
        <w:rFonts w:ascii="Wingdings" w:hAnsi="Wingdings" w:hint="default"/>
      </w:rPr>
    </w:lvl>
    <w:lvl w:ilvl="3" w:tplc="240A0001">
      <w:start w:val="1"/>
      <w:numFmt w:val="bullet"/>
      <w:lvlText w:val=""/>
      <w:lvlJc w:val="left"/>
      <w:pPr>
        <w:ind w:left="1170" w:hanging="360"/>
      </w:pPr>
      <w:rPr>
        <w:rFonts w:ascii="Symbol" w:hAnsi="Symbol" w:hint="default"/>
      </w:rPr>
    </w:lvl>
    <w:lvl w:ilvl="4" w:tplc="240A0003" w:tentative="1">
      <w:start w:val="1"/>
      <w:numFmt w:val="bullet"/>
      <w:lvlText w:val="o"/>
      <w:lvlJc w:val="left"/>
      <w:pPr>
        <w:ind w:left="1890" w:hanging="360"/>
      </w:pPr>
      <w:rPr>
        <w:rFonts w:ascii="Courier New" w:hAnsi="Courier New" w:cs="Courier New" w:hint="default"/>
      </w:rPr>
    </w:lvl>
    <w:lvl w:ilvl="5" w:tplc="240A0005" w:tentative="1">
      <w:start w:val="1"/>
      <w:numFmt w:val="bullet"/>
      <w:lvlText w:val=""/>
      <w:lvlJc w:val="left"/>
      <w:pPr>
        <w:ind w:left="2610" w:hanging="360"/>
      </w:pPr>
      <w:rPr>
        <w:rFonts w:ascii="Wingdings" w:hAnsi="Wingdings" w:hint="default"/>
      </w:rPr>
    </w:lvl>
    <w:lvl w:ilvl="6" w:tplc="240A0001" w:tentative="1">
      <w:start w:val="1"/>
      <w:numFmt w:val="bullet"/>
      <w:lvlText w:val=""/>
      <w:lvlJc w:val="left"/>
      <w:pPr>
        <w:ind w:left="3330" w:hanging="360"/>
      </w:pPr>
      <w:rPr>
        <w:rFonts w:ascii="Symbol" w:hAnsi="Symbol" w:hint="default"/>
      </w:rPr>
    </w:lvl>
    <w:lvl w:ilvl="7" w:tplc="240A0003" w:tentative="1">
      <w:start w:val="1"/>
      <w:numFmt w:val="bullet"/>
      <w:lvlText w:val="o"/>
      <w:lvlJc w:val="left"/>
      <w:pPr>
        <w:ind w:left="4050" w:hanging="360"/>
      </w:pPr>
      <w:rPr>
        <w:rFonts w:ascii="Courier New" w:hAnsi="Courier New" w:cs="Courier New" w:hint="default"/>
      </w:rPr>
    </w:lvl>
    <w:lvl w:ilvl="8" w:tplc="240A0005" w:tentative="1">
      <w:start w:val="1"/>
      <w:numFmt w:val="bullet"/>
      <w:lvlText w:val=""/>
      <w:lvlJc w:val="left"/>
      <w:pPr>
        <w:ind w:left="4770" w:hanging="360"/>
      </w:pPr>
      <w:rPr>
        <w:rFonts w:ascii="Wingdings" w:hAnsi="Wingdings" w:hint="default"/>
      </w:rPr>
    </w:lvl>
  </w:abstractNum>
  <w:abstractNum w:abstractNumId="48">
    <w:nsid w:val="53C878F3"/>
    <w:multiLevelType w:val="hybridMultilevel"/>
    <w:tmpl w:val="CB2C01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9">
    <w:nsid w:val="569F5786"/>
    <w:multiLevelType w:val="hybridMultilevel"/>
    <w:tmpl w:val="D7D240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nsid w:val="57970F56"/>
    <w:multiLevelType w:val="hybridMultilevel"/>
    <w:tmpl w:val="29E22B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nsid w:val="588235E2"/>
    <w:multiLevelType w:val="hybridMultilevel"/>
    <w:tmpl w:val="C35660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2">
    <w:nsid w:val="5A0E0341"/>
    <w:multiLevelType w:val="hybridMultilevel"/>
    <w:tmpl w:val="30383002"/>
    <w:lvl w:ilvl="0" w:tplc="945866FC">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3">
    <w:nsid w:val="5AA70F27"/>
    <w:multiLevelType w:val="hybridMultilevel"/>
    <w:tmpl w:val="57EA12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nsid w:val="5BB56C32"/>
    <w:multiLevelType w:val="hybridMultilevel"/>
    <w:tmpl w:val="7214FD6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5">
    <w:nsid w:val="5C904197"/>
    <w:multiLevelType w:val="hybridMultilevel"/>
    <w:tmpl w:val="602835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6">
    <w:nsid w:val="5CAB4619"/>
    <w:multiLevelType w:val="hybridMultilevel"/>
    <w:tmpl w:val="229406A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5DC2146F"/>
    <w:multiLevelType w:val="hybridMultilevel"/>
    <w:tmpl w:val="A54E49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nsid w:val="5ED83DA9"/>
    <w:multiLevelType w:val="hybridMultilevel"/>
    <w:tmpl w:val="6A8A9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nsid w:val="5FEC2D41"/>
    <w:multiLevelType w:val="hybridMultilevel"/>
    <w:tmpl w:val="EA6CE1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60210CC9"/>
    <w:multiLevelType w:val="hybridMultilevel"/>
    <w:tmpl w:val="44E689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nsid w:val="668667FB"/>
    <w:multiLevelType w:val="hybridMultilevel"/>
    <w:tmpl w:val="FC54CB3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2">
    <w:nsid w:val="67AE481A"/>
    <w:multiLevelType w:val="hybridMultilevel"/>
    <w:tmpl w:val="973A18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nsid w:val="682638C6"/>
    <w:multiLevelType w:val="hybridMultilevel"/>
    <w:tmpl w:val="642A1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nsid w:val="687803CD"/>
    <w:multiLevelType w:val="hybridMultilevel"/>
    <w:tmpl w:val="E6108E9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nsid w:val="6AD36057"/>
    <w:multiLevelType w:val="hybridMultilevel"/>
    <w:tmpl w:val="5BA8AD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nsid w:val="6BAA2820"/>
    <w:multiLevelType w:val="hybridMultilevel"/>
    <w:tmpl w:val="8B466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nsid w:val="6F3F181B"/>
    <w:multiLevelType w:val="multilevel"/>
    <w:tmpl w:val="E894FD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702A415B"/>
    <w:multiLevelType w:val="hybridMultilevel"/>
    <w:tmpl w:val="486A8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nsid w:val="745539F8"/>
    <w:multiLevelType w:val="hybridMultilevel"/>
    <w:tmpl w:val="6868E610"/>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nsid w:val="74984D2F"/>
    <w:multiLevelType w:val="hybridMultilevel"/>
    <w:tmpl w:val="E5547912"/>
    <w:lvl w:ilvl="0" w:tplc="C2166F58">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1">
    <w:nsid w:val="74F93DA9"/>
    <w:multiLevelType w:val="hybridMultilevel"/>
    <w:tmpl w:val="5B681C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nsid w:val="752F54EC"/>
    <w:multiLevelType w:val="hybridMultilevel"/>
    <w:tmpl w:val="7ADCDDEC"/>
    <w:lvl w:ilvl="0" w:tplc="DF06992A">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3">
    <w:nsid w:val="793C4A61"/>
    <w:multiLevelType w:val="multilevel"/>
    <w:tmpl w:val="6B8EB8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7EA608FD"/>
    <w:multiLevelType w:val="hybridMultilevel"/>
    <w:tmpl w:val="0FD47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nsid w:val="7F397243"/>
    <w:multiLevelType w:val="hybridMultilevel"/>
    <w:tmpl w:val="8CD085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6">
    <w:nsid w:val="7FA53526"/>
    <w:multiLevelType w:val="hybridMultilevel"/>
    <w:tmpl w:val="3E406F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nsid w:val="7FC9085B"/>
    <w:multiLevelType w:val="hybridMultilevel"/>
    <w:tmpl w:val="6A04A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1"/>
  </w:num>
  <w:num w:numId="4">
    <w:abstractNumId w:val="21"/>
  </w:num>
  <w:num w:numId="5">
    <w:abstractNumId w:val="59"/>
  </w:num>
  <w:num w:numId="6">
    <w:abstractNumId w:val="65"/>
  </w:num>
  <w:num w:numId="7">
    <w:abstractNumId w:val="44"/>
  </w:num>
  <w:num w:numId="8">
    <w:abstractNumId w:val="18"/>
  </w:num>
  <w:num w:numId="9">
    <w:abstractNumId w:val="22"/>
  </w:num>
  <w:num w:numId="10">
    <w:abstractNumId w:val="54"/>
  </w:num>
  <w:num w:numId="11">
    <w:abstractNumId w:val="34"/>
  </w:num>
  <w:num w:numId="12">
    <w:abstractNumId w:val="39"/>
  </w:num>
  <w:num w:numId="13">
    <w:abstractNumId w:val="40"/>
  </w:num>
  <w:num w:numId="14">
    <w:abstractNumId w:val="69"/>
  </w:num>
  <w:num w:numId="15">
    <w:abstractNumId w:val="76"/>
  </w:num>
  <w:num w:numId="16">
    <w:abstractNumId w:val="3"/>
  </w:num>
  <w:num w:numId="17">
    <w:abstractNumId w:val="26"/>
  </w:num>
  <w:num w:numId="18">
    <w:abstractNumId w:val="62"/>
  </w:num>
  <w:num w:numId="19">
    <w:abstractNumId w:val="10"/>
  </w:num>
  <w:num w:numId="20">
    <w:abstractNumId w:val="77"/>
  </w:num>
  <w:num w:numId="21">
    <w:abstractNumId w:val="30"/>
  </w:num>
  <w:num w:numId="22">
    <w:abstractNumId w:val="53"/>
  </w:num>
  <w:num w:numId="23">
    <w:abstractNumId w:val="6"/>
  </w:num>
  <w:num w:numId="24">
    <w:abstractNumId w:val="45"/>
  </w:num>
  <w:num w:numId="25">
    <w:abstractNumId w:val="56"/>
  </w:num>
  <w:num w:numId="26">
    <w:abstractNumId w:val="64"/>
  </w:num>
  <w:num w:numId="27">
    <w:abstractNumId w:val="28"/>
  </w:num>
  <w:num w:numId="28">
    <w:abstractNumId w:val="52"/>
  </w:num>
  <w:num w:numId="29">
    <w:abstractNumId w:val="55"/>
  </w:num>
  <w:num w:numId="30">
    <w:abstractNumId w:val="25"/>
  </w:num>
  <w:num w:numId="31">
    <w:abstractNumId w:val="47"/>
  </w:num>
  <w:num w:numId="32">
    <w:abstractNumId w:val="61"/>
  </w:num>
  <w:num w:numId="33">
    <w:abstractNumId w:val="43"/>
  </w:num>
  <w:num w:numId="34">
    <w:abstractNumId w:val="57"/>
  </w:num>
  <w:num w:numId="35">
    <w:abstractNumId w:val="35"/>
  </w:num>
  <w:num w:numId="36">
    <w:abstractNumId w:val="50"/>
  </w:num>
  <w:num w:numId="37">
    <w:abstractNumId w:val="32"/>
  </w:num>
  <w:num w:numId="38">
    <w:abstractNumId w:val="38"/>
  </w:num>
  <w:num w:numId="39">
    <w:abstractNumId w:val="74"/>
  </w:num>
  <w:num w:numId="40">
    <w:abstractNumId w:val="37"/>
  </w:num>
  <w:num w:numId="41">
    <w:abstractNumId w:val="2"/>
  </w:num>
  <w:num w:numId="42">
    <w:abstractNumId w:val="66"/>
  </w:num>
  <w:num w:numId="43">
    <w:abstractNumId w:val="33"/>
  </w:num>
  <w:num w:numId="44">
    <w:abstractNumId w:val="67"/>
  </w:num>
  <w:num w:numId="45">
    <w:abstractNumId w:val="24"/>
  </w:num>
  <w:num w:numId="46">
    <w:abstractNumId w:val="73"/>
  </w:num>
  <w:num w:numId="47">
    <w:abstractNumId w:val="9"/>
  </w:num>
  <w:num w:numId="48">
    <w:abstractNumId w:val="4"/>
  </w:num>
  <w:num w:numId="49">
    <w:abstractNumId w:val="29"/>
  </w:num>
  <w:num w:numId="50">
    <w:abstractNumId w:val="36"/>
  </w:num>
  <w:num w:numId="51">
    <w:abstractNumId w:val="20"/>
  </w:num>
  <w:num w:numId="52">
    <w:abstractNumId w:val="15"/>
  </w:num>
  <w:num w:numId="53">
    <w:abstractNumId w:val="70"/>
  </w:num>
  <w:num w:numId="54">
    <w:abstractNumId w:val="41"/>
  </w:num>
  <w:num w:numId="55">
    <w:abstractNumId w:val="63"/>
  </w:num>
  <w:num w:numId="56">
    <w:abstractNumId w:val="49"/>
  </w:num>
  <w:num w:numId="57">
    <w:abstractNumId w:val="8"/>
  </w:num>
  <w:num w:numId="58">
    <w:abstractNumId w:val="71"/>
  </w:num>
  <w:num w:numId="59">
    <w:abstractNumId w:val="72"/>
  </w:num>
  <w:num w:numId="60">
    <w:abstractNumId w:val="31"/>
  </w:num>
  <w:num w:numId="61">
    <w:abstractNumId w:val="12"/>
  </w:num>
  <w:num w:numId="62">
    <w:abstractNumId w:val="23"/>
  </w:num>
  <w:num w:numId="63">
    <w:abstractNumId w:val="75"/>
  </w:num>
  <w:num w:numId="64">
    <w:abstractNumId w:val="58"/>
  </w:num>
  <w:num w:numId="65">
    <w:abstractNumId w:val="14"/>
  </w:num>
  <w:num w:numId="66">
    <w:abstractNumId w:val="27"/>
  </w:num>
  <w:num w:numId="67">
    <w:abstractNumId w:val="7"/>
  </w:num>
  <w:num w:numId="68">
    <w:abstractNumId w:val="68"/>
  </w:num>
  <w:num w:numId="69">
    <w:abstractNumId w:val="16"/>
  </w:num>
  <w:num w:numId="70">
    <w:abstractNumId w:val="5"/>
  </w:num>
  <w:num w:numId="71">
    <w:abstractNumId w:val="60"/>
  </w:num>
  <w:num w:numId="72">
    <w:abstractNumId w:val="51"/>
  </w:num>
  <w:num w:numId="73">
    <w:abstractNumId w:val="17"/>
  </w:num>
  <w:num w:numId="74">
    <w:abstractNumId w:val="46"/>
  </w:num>
  <w:num w:numId="75">
    <w:abstractNumId w:val="19"/>
  </w:num>
  <w:num w:numId="76">
    <w:abstractNumId w:val="42"/>
  </w:num>
  <w:num w:numId="77">
    <w:abstractNumId w:val="48"/>
  </w:num>
  <w:numIdMacAtCleanup w:val="7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NA">
    <w15:presenceInfo w15:providerId="None" w15:userId="S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0E9"/>
    <w:rsid w:val="00002F4C"/>
    <w:rsid w:val="00005BA3"/>
    <w:rsid w:val="00006C94"/>
    <w:rsid w:val="00007146"/>
    <w:rsid w:val="000079F6"/>
    <w:rsid w:val="00010662"/>
    <w:rsid w:val="00013A26"/>
    <w:rsid w:val="00013B02"/>
    <w:rsid w:val="0001479A"/>
    <w:rsid w:val="0001551E"/>
    <w:rsid w:val="000157F4"/>
    <w:rsid w:val="00020247"/>
    <w:rsid w:val="00020515"/>
    <w:rsid w:val="00020C1E"/>
    <w:rsid w:val="000219C4"/>
    <w:rsid w:val="00023667"/>
    <w:rsid w:val="000236D0"/>
    <w:rsid w:val="00023DAA"/>
    <w:rsid w:val="00023F18"/>
    <w:rsid w:val="00024D02"/>
    <w:rsid w:val="0002519A"/>
    <w:rsid w:val="00025590"/>
    <w:rsid w:val="000265A9"/>
    <w:rsid w:val="0002688A"/>
    <w:rsid w:val="00026F83"/>
    <w:rsid w:val="00030671"/>
    <w:rsid w:val="00031968"/>
    <w:rsid w:val="00032D28"/>
    <w:rsid w:val="00033FA0"/>
    <w:rsid w:val="00034C00"/>
    <w:rsid w:val="00035814"/>
    <w:rsid w:val="00036013"/>
    <w:rsid w:val="00037DEC"/>
    <w:rsid w:val="00037ED4"/>
    <w:rsid w:val="000407B2"/>
    <w:rsid w:val="000420C5"/>
    <w:rsid w:val="000426F4"/>
    <w:rsid w:val="00042F99"/>
    <w:rsid w:val="00042FDE"/>
    <w:rsid w:val="00043568"/>
    <w:rsid w:val="00044151"/>
    <w:rsid w:val="000447A0"/>
    <w:rsid w:val="00045116"/>
    <w:rsid w:val="000467D2"/>
    <w:rsid w:val="00046BE3"/>
    <w:rsid w:val="00046C27"/>
    <w:rsid w:val="00047252"/>
    <w:rsid w:val="0004729D"/>
    <w:rsid w:val="00047849"/>
    <w:rsid w:val="00047C4B"/>
    <w:rsid w:val="00051336"/>
    <w:rsid w:val="00051A89"/>
    <w:rsid w:val="000525C6"/>
    <w:rsid w:val="000530CF"/>
    <w:rsid w:val="000530D7"/>
    <w:rsid w:val="000534B8"/>
    <w:rsid w:val="000536B3"/>
    <w:rsid w:val="00055263"/>
    <w:rsid w:val="00055F9D"/>
    <w:rsid w:val="000565D6"/>
    <w:rsid w:val="00056F6F"/>
    <w:rsid w:val="00057A55"/>
    <w:rsid w:val="00057EFC"/>
    <w:rsid w:val="000600BE"/>
    <w:rsid w:val="000619B7"/>
    <w:rsid w:val="00062F6D"/>
    <w:rsid w:val="000637A8"/>
    <w:rsid w:val="0006590D"/>
    <w:rsid w:val="00065A72"/>
    <w:rsid w:val="00067B31"/>
    <w:rsid w:val="0007068D"/>
    <w:rsid w:val="00070E04"/>
    <w:rsid w:val="000715E1"/>
    <w:rsid w:val="00071FE2"/>
    <w:rsid w:val="00074A89"/>
    <w:rsid w:val="00075695"/>
    <w:rsid w:val="00075C5B"/>
    <w:rsid w:val="00077966"/>
    <w:rsid w:val="00081BD3"/>
    <w:rsid w:val="0008310A"/>
    <w:rsid w:val="000851F7"/>
    <w:rsid w:val="00085A80"/>
    <w:rsid w:val="00085B5B"/>
    <w:rsid w:val="00087804"/>
    <w:rsid w:val="00090387"/>
    <w:rsid w:val="00090E91"/>
    <w:rsid w:val="00092B4E"/>
    <w:rsid w:val="000935E2"/>
    <w:rsid w:val="00095865"/>
    <w:rsid w:val="00095FA3"/>
    <w:rsid w:val="000A18B6"/>
    <w:rsid w:val="000A4D70"/>
    <w:rsid w:val="000A5144"/>
    <w:rsid w:val="000A69CE"/>
    <w:rsid w:val="000A766A"/>
    <w:rsid w:val="000B21D5"/>
    <w:rsid w:val="000B3CC9"/>
    <w:rsid w:val="000B4FF1"/>
    <w:rsid w:val="000B546B"/>
    <w:rsid w:val="000B57CC"/>
    <w:rsid w:val="000B6109"/>
    <w:rsid w:val="000C3315"/>
    <w:rsid w:val="000C3FF2"/>
    <w:rsid w:val="000C65A0"/>
    <w:rsid w:val="000C6809"/>
    <w:rsid w:val="000C6C63"/>
    <w:rsid w:val="000C77D5"/>
    <w:rsid w:val="000D01E8"/>
    <w:rsid w:val="000D072D"/>
    <w:rsid w:val="000D131D"/>
    <w:rsid w:val="000D244F"/>
    <w:rsid w:val="000D2CFA"/>
    <w:rsid w:val="000D443A"/>
    <w:rsid w:val="000D6249"/>
    <w:rsid w:val="000E07C4"/>
    <w:rsid w:val="000E3058"/>
    <w:rsid w:val="000E3DF5"/>
    <w:rsid w:val="000E3F14"/>
    <w:rsid w:val="000E4C2A"/>
    <w:rsid w:val="000E504C"/>
    <w:rsid w:val="000E548B"/>
    <w:rsid w:val="000E79E9"/>
    <w:rsid w:val="000F07E9"/>
    <w:rsid w:val="000F236F"/>
    <w:rsid w:val="000F2B51"/>
    <w:rsid w:val="000F3185"/>
    <w:rsid w:val="000F3751"/>
    <w:rsid w:val="000F3FF6"/>
    <w:rsid w:val="000F5AE7"/>
    <w:rsid w:val="000F5CE0"/>
    <w:rsid w:val="000F76CF"/>
    <w:rsid w:val="00100185"/>
    <w:rsid w:val="00101D61"/>
    <w:rsid w:val="0010210D"/>
    <w:rsid w:val="0010233F"/>
    <w:rsid w:val="001025CC"/>
    <w:rsid w:val="00102EBB"/>
    <w:rsid w:val="00105026"/>
    <w:rsid w:val="0010519A"/>
    <w:rsid w:val="00106085"/>
    <w:rsid w:val="00106154"/>
    <w:rsid w:val="0010791A"/>
    <w:rsid w:val="00107DB9"/>
    <w:rsid w:val="00107EE7"/>
    <w:rsid w:val="001104E4"/>
    <w:rsid w:val="00110F45"/>
    <w:rsid w:val="00111CF8"/>
    <w:rsid w:val="001120B1"/>
    <w:rsid w:val="00112D7B"/>
    <w:rsid w:val="001139CF"/>
    <w:rsid w:val="001153E3"/>
    <w:rsid w:val="00120EF5"/>
    <w:rsid w:val="00123D3E"/>
    <w:rsid w:val="001240F7"/>
    <w:rsid w:val="001258C7"/>
    <w:rsid w:val="00125F8B"/>
    <w:rsid w:val="00126000"/>
    <w:rsid w:val="00126AAD"/>
    <w:rsid w:val="00127F9A"/>
    <w:rsid w:val="00132C06"/>
    <w:rsid w:val="001342E7"/>
    <w:rsid w:val="0013513E"/>
    <w:rsid w:val="001369B2"/>
    <w:rsid w:val="001371F4"/>
    <w:rsid w:val="001401CC"/>
    <w:rsid w:val="00140F85"/>
    <w:rsid w:val="0014166A"/>
    <w:rsid w:val="00142CCF"/>
    <w:rsid w:val="0014385E"/>
    <w:rsid w:val="00144EEA"/>
    <w:rsid w:val="001458D3"/>
    <w:rsid w:val="0014759A"/>
    <w:rsid w:val="001500FA"/>
    <w:rsid w:val="00151086"/>
    <w:rsid w:val="001510DF"/>
    <w:rsid w:val="0015291F"/>
    <w:rsid w:val="00153EBB"/>
    <w:rsid w:val="001542B8"/>
    <w:rsid w:val="0015502B"/>
    <w:rsid w:val="00155B6C"/>
    <w:rsid w:val="001566D6"/>
    <w:rsid w:val="00157246"/>
    <w:rsid w:val="0015729B"/>
    <w:rsid w:val="00160AC3"/>
    <w:rsid w:val="0016324F"/>
    <w:rsid w:val="00163D7D"/>
    <w:rsid w:val="0016497B"/>
    <w:rsid w:val="001649DD"/>
    <w:rsid w:val="0016603D"/>
    <w:rsid w:val="00166265"/>
    <w:rsid w:val="001669FB"/>
    <w:rsid w:val="0016755C"/>
    <w:rsid w:val="001676F9"/>
    <w:rsid w:val="00174B6E"/>
    <w:rsid w:val="001757C0"/>
    <w:rsid w:val="00175E80"/>
    <w:rsid w:val="00176C90"/>
    <w:rsid w:val="00177D05"/>
    <w:rsid w:val="00181322"/>
    <w:rsid w:val="00181E2E"/>
    <w:rsid w:val="00182CC7"/>
    <w:rsid w:val="001846E9"/>
    <w:rsid w:val="00184E06"/>
    <w:rsid w:val="0018685C"/>
    <w:rsid w:val="00187423"/>
    <w:rsid w:val="001905A9"/>
    <w:rsid w:val="001925A5"/>
    <w:rsid w:val="00192C6F"/>
    <w:rsid w:val="0019324E"/>
    <w:rsid w:val="001936BE"/>
    <w:rsid w:val="001943E6"/>
    <w:rsid w:val="00194B18"/>
    <w:rsid w:val="00195889"/>
    <w:rsid w:val="001958A0"/>
    <w:rsid w:val="00195E89"/>
    <w:rsid w:val="001963AF"/>
    <w:rsid w:val="00196BC3"/>
    <w:rsid w:val="0019704D"/>
    <w:rsid w:val="001970BD"/>
    <w:rsid w:val="001A05FA"/>
    <w:rsid w:val="001A0E26"/>
    <w:rsid w:val="001A0F65"/>
    <w:rsid w:val="001A2099"/>
    <w:rsid w:val="001A23AA"/>
    <w:rsid w:val="001A2564"/>
    <w:rsid w:val="001A2803"/>
    <w:rsid w:val="001A2E24"/>
    <w:rsid w:val="001A4CB3"/>
    <w:rsid w:val="001A56E0"/>
    <w:rsid w:val="001A5995"/>
    <w:rsid w:val="001A5AA7"/>
    <w:rsid w:val="001A5AB4"/>
    <w:rsid w:val="001A5B77"/>
    <w:rsid w:val="001A632A"/>
    <w:rsid w:val="001A6B9A"/>
    <w:rsid w:val="001A6DB6"/>
    <w:rsid w:val="001A749E"/>
    <w:rsid w:val="001A7902"/>
    <w:rsid w:val="001A7D2D"/>
    <w:rsid w:val="001B23B4"/>
    <w:rsid w:val="001B2B60"/>
    <w:rsid w:val="001B2F15"/>
    <w:rsid w:val="001B3C7E"/>
    <w:rsid w:val="001B564F"/>
    <w:rsid w:val="001B6277"/>
    <w:rsid w:val="001C050C"/>
    <w:rsid w:val="001C18DC"/>
    <w:rsid w:val="001C26C7"/>
    <w:rsid w:val="001C2761"/>
    <w:rsid w:val="001C2CE6"/>
    <w:rsid w:val="001C3F51"/>
    <w:rsid w:val="001C40B8"/>
    <w:rsid w:val="001C5A75"/>
    <w:rsid w:val="001C5E77"/>
    <w:rsid w:val="001C77E9"/>
    <w:rsid w:val="001C7C28"/>
    <w:rsid w:val="001D12BE"/>
    <w:rsid w:val="001D319E"/>
    <w:rsid w:val="001D4E60"/>
    <w:rsid w:val="001D6F2E"/>
    <w:rsid w:val="001E09DA"/>
    <w:rsid w:val="001E0F45"/>
    <w:rsid w:val="001E21CD"/>
    <w:rsid w:val="001E42BB"/>
    <w:rsid w:val="001E528C"/>
    <w:rsid w:val="001E5B0D"/>
    <w:rsid w:val="001E67E3"/>
    <w:rsid w:val="001E70FC"/>
    <w:rsid w:val="001E7D2E"/>
    <w:rsid w:val="001E7E27"/>
    <w:rsid w:val="001F1164"/>
    <w:rsid w:val="001F174A"/>
    <w:rsid w:val="001F3385"/>
    <w:rsid w:val="001F493A"/>
    <w:rsid w:val="001F691E"/>
    <w:rsid w:val="001F7C4F"/>
    <w:rsid w:val="00200BC0"/>
    <w:rsid w:val="002010BC"/>
    <w:rsid w:val="00201933"/>
    <w:rsid w:val="00202918"/>
    <w:rsid w:val="00203DD2"/>
    <w:rsid w:val="00203FF9"/>
    <w:rsid w:val="002051B7"/>
    <w:rsid w:val="00205B40"/>
    <w:rsid w:val="00205B4C"/>
    <w:rsid w:val="002065B5"/>
    <w:rsid w:val="00206BD8"/>
    <w:rsid w:val="00207691"/>
    <w:rsid w:val="00207891"/>
    <w:rsid w:val="0021089B"/>
    <w:rsid w:val="00210AAE"/>
    <w:rsid w:val="002121DB"/>
    <w:rsid w:val="00212316"/>
    <w:rsid w:val="00213771"/>
    <w:rsid w:val="00214B77"/>
    <w:rsid w:val="00215372"/>
    <w:rsid w:val="002159D4"/>
    <w:rsid w:val="00216496"/>
    <w:rsid w:val="00216DBD"/>
    <w:rsid w:val="002200E5"/>
    <w:rsid w:val="00220707"/>
    <w:rsid w:val="0022219F"/>
    <w:rsid w:val="00222D48"/>
    <w:rsid w:val="00222E5F"/>
    <w:rsid w:val="00223BEE"/>
    <w:rsid w:val="00224F23"/>
    <w:rsid w:val="0022528E"/>
    <w:rsid w:val="00225373"/>
    <w:rsid w:val="002263F5"/>
    <w:rsid w:val="0023139C"/>
    <w:rsid w:val="00231465"/>
    <w:rsid w:val="00231B6B"/>
    <w:rsid w:val="00231B96"/>
    <w:rsid w:val="0023228E"/>
    <w:rsid w:val="00232CF5"/>
    <w:rsid w:val="00235533"/>
    <w:rsid w:val="002414A5"/>
    <w:rsid w:val="00242318"/>
    <w:rsid w:val="002465E5"/>
    <w:rsid w:val="0025174F"/>
    <w:rsid w:val="00252439"/>
    <w:rsid w:val="00253776"/>
    <w:rsid w:val="002573F8"/>
    <w:rsid w:val="00257EFD"/>
    <w:rsid w:val="0026039E"/>
    <w:rsid w:val="002608C0"/>
    <w:rsid w:val="00261CC0"/>
    <w:rsid w:val="00261E62"/>
    <w:rsid w:val="002625A9"/>
    <w:rsid w:val="002625BA"/>
    <w:rsid w:val="00262CDC"/>
    <w:rsid w:val="00263068"/>
    <w:rsid w:val="00263CD5"/>
    <w:rsid w:val="00263EF6"/>
    <w:rsid w:val="00265F9E"/>
    <w:rsid w:val="00267218"/>
    <w:rsid w:val="00267AFC"/>
    <w:rsid w:val="00267F44"/>
    <w:rsid w:val="00270946"/>
    <w:rsid w:val="00270C41"/>
    <w:rsid w:val="00271616"/>
    <w:rsid w:val="00274821"/>
    <w:rsid w:val="00275DE4"/>
    <w:rsid w:val="00277218"/>
    <w:rsid w:val="00281FA6"/>
    <w:rsid w:val="0028274C"/>
    <w:rsid w:val="00282753"/>
    <w:rsid w:val="002833B0"/>
    <w:rsid w:val="00284637"/>
    <w:rsid w:val="00285147"/>
    <w:rsid w:val="002864EF"/>
    <w:rsid w:val="00286F25"/>
    <w:rsid w:val="00291A83"/>
    <w:rsid w:val="00294178"/>
    <w:rsid w:val="00295130"/>
    <w:rsid w:val="00297D30"/>
    <w:rsid w:val="002A2DBC"/>
    <w:rsid w:val="002A2F06"/>
    <w:rsid w:val="002A31B4"/>
    <w:rsid w:val="002A3D1A"/>
    <w:rsid w:val="002A3EED"/>
    <w:rsid w:val="002A454B"/>
    <w:rsid w:val="002A45A1"/>
    <w:rsid w:val="002A4703"/>
    <w:rsid w:val="002A4919"/>
    <w:rsid w:val="002A4C58"/>
    <w:rsid w:val="002A5004"/>
    <w:rsid w:val="002A5E13"/>
    <w:rsid w:val="002A5F79"/>
    <w:rsid w:val="002B07EC"/>
    <w:rsid w:val="002B29B1"/>
    <w:rsid w:val="002B4B4C"/>
    <w:rsid w:val="002B4CB8"/>
    <w:rsid w:val="002B4E1C"/>
    <w:rsid w:val="002B5DC0"/>
    <w:rsid w:val="002B6FE9"/>
    <w:rsid w:val="002B7BA2"/>
    <w:rsid w:val="002C10F4"/>
    <w:rsid w:val="002C118B"/>
    <w:rsid w:val="002C129A"/>
    <w:rsid w:val="002C18F0"/>
    <w:rsid w:val="002C23C2"/>
    <w:rsid w:val="002C5895"/>
    <w:rsid w:val="002C601D"/>
    <w:rsid w:val="002C6C0C"/>
    <w:rsid w:val="002C6FFB"/>
    <w:rsid w:val="002C7365"/>
    <w:rsid w:val="002C7E29"/>
    <w:rsid w:val="002D0958"/>
    <w:rsid w:val="002D18A7"/>
    <w:rsid w:val="002D199C"/>
    <w:rsid w:val="002D21FA"/>
    <w:rsid w:val="002D2E11"/>
    <w:rsid w:val="002D46A5"/>
    <w:rsid w:val="002D474F"/>
    <w:rsid w:val="002D4DB8"/>
    <w:rsid w:val="002D585C"/>
    <w:rsid w:val="002D5F02"/>
    <w:rsid w:val="002D6410"/>
    <w:rsid w:val="002E00E2"/>
    <w:rsid w:val="002E011F"/>
    <w:rsid w:val="002E22F1"/>
    <w:rsid w:val="002E2697"/>
    <w:rsid w:val="002E2FB0"/>
    <w:rsid w:val="002E35DF"/>
    <w:rsid w:val="002E3C7F"/>
    <w:rsid w:val="002E4134"/>
    <w:rsid w:val="002F090B"/>
    <w:rsid w:val="002F0E6C"/>
    <w:rsid w:val="002F1398"/>
    <w:rsid w:val="002F3DD8"/>
    <w:rsid w:val="002F5051"/>
    <w:rsid w:val="002F615F"/>
    <w:rsid w:val="002F68CB"/>
    <w:rsid w:val="0030019A"/>
    <w:rsid w:val="003027C1"/>
    <w:rsid w:val="00305ECF"/>
    <w:rsid w:val="00305F9D"/>
    <w:rsid w:val="003076B7"/>
    <w:rsid w:val="00310598"/>
    <w:rsid w:val="00310A6B"/>
    <w:rsid w:val="003116EF"/>
    <w:rsid w:val="003127AD"/>
    <w:rsid w:val="003129C0"/>
    <w:rsid w:val="003130DE"/>
    <w:rsid w:val="003139BE"/>
    <w:rsid w:val="00313D3F"/>
    <w:rsid w:val="003155C9"/>
    <w:rsid w:val="00316679"/>
    <w:rsid w:val="003175F8"/>
    <w:rsid w:val="00322C01"/>
    <w:rsid w:val="00323AF9"/>
    <w:rsid w:val="00324AE8"/>
    <w:rsid w:val="00325EAA"/>
    <w:rsid w:val="003269E0"/>
    <w:rsid w:val="00327EDC"/>
    <w:rsid w:val="0033005C"/>
    <w:rsid w:val="0033013D"/>
    <w:rsid w:val="00330F6E"/>
    <w:rsid w:val="00332112"/>
    <w:rsid w:val="003343AF"/>
    <w:rsid w:val="0033789B"/>
    <w:rsid w:val="00337E68"/>
    <w:rsid w:val="00341BBA"/>
    <w:rsid w:val="003424B0"/>
    <w:rsid w:val="00342D3E"/>
    <w:rsid w:val="00342DDF"/>
    <w:rsid w:val="00342EE6"/>
    <w:rsid w:val="00343379"/>
    <w:rsid w:val="00344508"/>
    <w:rsid w:val="003449DC"/>
    <w:rsid w:val="00346442"/>
    <w:rsid w:val="003469CF"/>
    <w:rsid w:val="00347CB1"/>
    <w:rsid w:val="0035131A"/>
    <w:rsid w:val="00351AE5"/>
    <w:rsid w:val="00353C04"/>
    <w:rsid w:val="0035465E"/>
    <w:rsid w:val="00355651"/>
    <w:rsid w:val="0035655D"/>
    <w:rsid w:val="00356B78"/>
    <w:rsid w:val="003572AD"/>
    <w:rsid w:val="00357407"/>
    <w:rsid w:val="00361066"/>
    <w:rsid w:val="00361972"/>
    <w:rsid w:val="00361E3F"/>
    <w:rsid w:val="00363157"/>
    <w:rsid w:val="00363582"/>
    <w:rsid w:val="00363C75"/>
    <w:rsid w:val="00364B83"/>
    <w:rsid w:val="003657AC"/>
    <w:rsid w:val="003657DD"/>
    <w:rsid w:val="003670B2"/>
    <w:rsid w:val="00371C30"/>
    <w:rsid w:val="003740B7"/>
    <w:rsid w:val="003746E8"/>
    <w:rsid w:val="00374CDB"/>
    <w:rsid w:val="00375A02"/>
    <w:rsid w:val="003769AA"/>
    <w:rsid w:val="003776CC"/>
    <w:rsid w:val="003802E4"/>
    <w:rsid w:val="00380CE5"/>
    <w:rsid w:val="00381E7D"/>
    <w:rsid w:val="00382142"/>
    <w:rsid w:val="003846F7"/>
    <w:rsid w:val="00385935"/>
    <w:rsid w:val="0038735B"/>
    <w:rsid w:val="00387C97"/>
    <w:rsid w:val="00387EA9"/>
    <w:rsid w:val="00391504"/>
    <w:rsid w:val="00392ABB"/>
    <w:rsid w:val="00393E03"/>
    <w:rsid w:val="003941C0"/>
    <w:rsid w:val="003947C5"/>
    <w:rsid w:val="00394CF8"/>
    <w:rsid w:val="00394DFB"/>
    <w:rsid w:val="00397FA3"/>
    <w:rsid w:val="003A09D6"/>
    <w:rsid w:val="003A2973"/>
    <w:rsid w:val="003A44AD"/>
    <w:rsid w:val="003A4EEC"/>
    <w:rsid w:val="003A5983"/>
    <w:rsid w:val="003A62AA"/>
    <w:rsid w:val="003A695C"/>
    <w:rsid w:val="003B229D"/>
    <w:rsid w:val="003B2DC0"/>
    <w:rsid w:val="003B2E0E"/>
    <w:rsid w:val="003B3CBC"/>
    <w:rsid w:val="003B3E25"/>
    <w:rsid w:val="003B6E04"/>
    <w:rsid w:val="003B73A6"/>
    <w:rsid w:val="003C0843"/>
    <w:rsid w:val="003C0E22"/>
    <w:rsid w:val="003C1874"/>
    <w:rsid w:val="003C2E13"/>
    <w:rsid w:val="003C3674"/>
    <w:rsid w:val="003C49DA"/>
    <w:rsid w:val="003C6549"/>
    <w:rsid w:val="003C7FC5"/>
    <w:rsid w:val="003D0127"/>
    <w:rsid w:val="003D1A22"/>
    <w:rsid w:val="003D1A48"/>
    <w:rsid w:val="003D1F27"/>
    <w:rsid w:val="003D21F7"/>
    <w:rsid w:val="003D531B"/>
    <w:rsid w:val="003D5534"/>
    <w:rsid w:val="003D56A4"/>
    <w:rsid w:val="003D57C7"/>
    <w:rsid w:val="003D59C0"/>
    <w:rsid w:val="003D6761"/>
    <w:rsid w:val="003D6EEF"/>
    <w:rsid w:val="003D7F74"/>
    <w:rsid w:val="003E0BF4"/>
    <w:rsid w:val="003E1580"/>
    <w:rsid w:val="003E1CBB"/>
    <w:rsid w:val="003E315E"/>
    <w:rsid w:val="003E3A77"/>
    <w:rsid w:val="003E4423"/>
    <w:rsid w:val="003E4562"/>
    <w:rsid w:val="003E4864"/>
    <w:rsid w:val="003E4A53"/>
    <w:rsid w:val="003E5885"/>
    <w:rsid w:val="003E5B93"/>
    <w:rsid w:val="003E5C1E"/>
    <w:rsid w:val="003E5E02"/>
    <w:rsid w:val="003E716C"/>
    <w:rsid w:val="003E743B"/>
    <w:rsid w:val="003E7A23"/>
    <w:rsid w:val="003E7C05"/>
    <w:rsid w:val="003F0749"/>
    <w:rsid w:val="003F0AEA"/>
    <w:rsid w:val="003F0E90"/>
    <w:rsid w:val="003F2396"/>
    <w:rsid w:val="003F2B73"/>
    <w:rsid w:val="003F316F"/>
    <w:rsid w:val="003F4DB6"/>
    <w:rsid w:val="003F564D"/>
    <w:rsid w:val="003F59BC"/>
    <w:rsid w:val="003F68A7"/>
    <w:rsid w:val="003F6C8F"/>
    <w:rsid w:val="003F7FC6"/>
    <w:rsid w:val="00403354"/>
    <w:rsid w:val="00404569"/>
    <w:rsid w:val="00404C29"/>
    <w:rsid w:val="004071C8"/>
    <w:rsid w:val="0040780F"/>
    <w:rsid w:val="00410938"/>
    <w:rsid w:val="00410CA2"/>
    <w:rsid w:val="004113EC"/>
    <w:rsid w:val="0041159F"/>
    <w:rsid w:val="00414E76"/>
    <w:rsid w:val="00415652"/>
    <w:rsid w:val="00415945"/>
    <w:rsid w:val="004161CA"/>
    <w:rsid w:val="004173E6"/>
    <w:rsid w:val="00417485"/>
    <w:rsid w:val="00417FDD"/>
    <w:rsid w:val="004242B2"/>
    <w:rsid w:val="00424AFE"/>
    <w:rsid w:val="004253F3"/>
    <w:rsid w:val="00426CF4"/>
    <w:rsid w:val="004307DB"/>
    <w:rsid w:val="004309FE"/>
    <w:rsid w:val="00432142"/>
    <w:rsid w:val="004340BA"/>
    <w:rsid w:val="0043611C"/>
    <w:rsid w:val="00436FD6"/>
    <w:rsid w:val="004406ED"/>
    <w:rsid w:val="004416F1"/>
    <w:rsid w:val="004423AE"/>
    <w:rsid w:val="004432BD"/>
    <w:rsid w:val="00443AA8"/>
    <w:rsid w:val="00443DFD"/>
    <w:rsid w:val="00443E8A"/>
    <w:rsid w:val="00446674"/>
    <w:rsid w:val="004467FA"/>
    <w:rsid w:val="004468C6"/>
    <w:rsid w:val="00446C15"/>
    <w:rsid w:val="0044761C"/>
    <w:rsid w:val="00450B26"/>
    <w:rsid w:val="00450BF3"/>
    <w:rsid w:val="004510C4"/>
    <w:rsid w:val="00451DD8"/>
    <w:rsid w:val="004524DF"/>
    <w:rsid w:val="00452A50"/>
    <w:rsid w:val="004531BD"/>
    <w:rsid w:val="0045345E"/>
    <w:rsid w:val="00454281"/>
    <w:rsid w:val="00454C48"/>
    <w:rsid w:val="0045557E"/>
    <w:rsid w:val="004575C4"/>
    <w:rsid w:val="00460D19"/>
    <w:rsid w:val="0046368E"/>
    <w:rsid w:val="0046375B"/>
    <w:rsid w:val="00464C27"/>
    <w:rsid w:val="0046651E"/>
    <w:rsid w:val="004713CE"/>
    <w:rsid w:val="004716B8"/>
    <w:rsid w:val="00472519"/>
    <w:rsid w:val="004725E9"/>
    <w:rsid w:val="00472D20"/>
    <w:rsid w:val="00473C43"/>
    <w:rsid w:val="00475035"/>
    <w:rsid w:val="004775E8"/>
    <w:rsid w:val="004807D1"/>
    <w:rsid w:val="00481476"/>
    <w:rsid w:val="004829C8"/>
    <w:rsid w:val="00482DC4"/>
    <w:rsid w:val="0048388E"/>
    <w:rsid w:val="00484647"/>
    <w:rsid w:val="004865C8"/>
    <w:rsid w:val="00487B85"/>
    <w:rsid w:val="00490543"/>
    <w:rsid w:val="00491782"/>
    <w:rsid w:val="004928F7"/>
    <w:rsid w:val="00492A81"/>
    <w:rsid w:val="00493D32"/>
    <w:rsid w:val="00494AA7"/>
    <w:rsid w:val="00494B5C"/>
    <w:rsid w:val="00494E8F"/>
    <w:rsid w:val="00495BED"/>
    <w:rsid w:val="00495DB9"/>
    <w:rsid w:val="00497410"/>
    <w:rsid w:val="00497C49"/>
    <w:rsid w:val="00497C9B"/>
    <w:rsid w:val="00497E27"/>
    <w:rsid w:val="004A066F"/>
    <w:rsid w:val="004A09A4"/>
    <w:rsid w:val="004A1649"/>
    <w:rsid w:val="004A1EA4"/>
    <w:rsid w:val="004A2A14"/>
    <w:rsid w:val="004A2D85"/>
    <w:rsid w:val="004A34AA"/>
    <w:rsid w:val="004A408E"/>
    <w:rsid w:val="004A443C"/>
    <w:rsid w:val="004A4AAF"/>
    <w:rsid w:val="004A5717"/>
    <w:rsid w:val="004A6BA2"/>
    <w:rsid w:val="004A7742"/>
    <w:rsid w:val="004B067B"/>
    <w:rsid w:val="004B0916"/>
    <w:rsid w:val="004B0B12"/>
    <w:rsid w:val="004B0C8D"/>
    <w:rsid w:val="004B104D"/>
    <w:rsid w:val="004B1AAC"/>
    <w:rsid w:val="004B2871"/>
    <w:rsid w:val="004B4F46"/>
    <w:rsid w:val="004B53C9"/>
    <w:rsid w:val="004B5C7F"/>
    <w:rsid w:val="004B7051"/>
    <w:rsid w:val="004C0D71"/>
    <w:rsid w:val="004C0EB5"/>
    <w:rsid w:val="004C1EF3"/>
    <w:rsid w:val="004C40A0"/>
    <w:rsid w:val="004C40D8"/>
    <w:rsid w:val="004C417D"/>
    <w:rsid w:val="004C4769"/>
    <w:rsid w:val="004C49D2"/>
    <w:rsid w:val="004C54F1"/>
    <w:rsid w:val="004C7503"/>
    <w:rsid w:val="004C7CF4"/>
    <w:rsid w:val="004D04E4"/>
    <w:rsid w:val="004D052E"/>
    <w:rsid w:val="004D1354"/>
    <w:rsid w:val="004D1F8F"/>
    <w:rsid w:val="004D290F"/>
    <w:rsid w:val="004D2BAA"/>
    <w:rsid w:val="004D2EFA"/>
    <w:rsid w:val="004D555D"/>
    <w:rsid w:val="004D7B24"/>
    <w:rsid w:val="004E0C97"/>
    <w:rsid w:val="004E10DB"/>
    <w:rsid w:val="004E2874"/>
    <w:rsid w:val="004E34F7"/>
    <w:rsid w:val="004E3E8B"/>
    <w:rsid w:val="004E4071"/>
    <w:rsid w:val="004E43DC"/>
    <w:rsid w:val="004E7DE9"/>
    <w:rsid w:val="004F074A"/>
    <w:rsid w:val="004F1EA8"/>
    <w:rsid w:val="004F26F2"/>
    <w:rsid w:val="004F4641"/>
    <w:rsid w:val="004F47E7"/>
    <w:rsid w:val="004F4D2A"/>
    <w:rsid w:val="004F5C0B"/>
    <w:rsid w:val="004F62AE"/>
    <w:rsid w:val="004F6D58"/>
    <w:rsid w:val="004F6F55"/>
    <w:rsid w:val="004F7543"/>
    <w:rsid w:val="0050001A"/>
    <w:rsid w:val="005002C0"/>
    <w:rsid w:val="0050049B"/>
    <w:rsid w:val="00501696"/>
    <w:rsid w:val="005019E0"/>
    <w:rsid w:val="00501FD0"/>
    <w:rsid w:val="00504218"/>
    <w:rsid w:val="0050540A"/>
    <w:rsid w:val="0050569E"/>
    <w:rsid w:val="00510032"/>
    <w:rsid w:val="00510EF0"/>
    <w:rsid w:val="005115E6"/>
    <w:rsid w:val="00511CB5"/>
    <w:rsid w:val="00512173"/>
    <w:rsid w:val="00512199"/>
    <w:rsid w:val="00514760"/>
    <w:rsid w:val="00514A54"/>
    <w:rsid w:val="005160A8"/>
    <w:rsid w:val="00516D98"/>
    <w:rsid w:val="00517E62"/>
    <w:rsid w:val="00520111"/>
    <w:rsid w:val="005206E9"/>
    <w:rsid w:val="00523AD1"/>
    <w:rsid w:val="00523CFB"/>
    <w:rsid w:val="00524774"/>
    <w:rsid w:val="00524E6E"/>
    <w:rsid w:val="00525528"/>
    <w:rsid w:val="00525B0B"/>
    <w:rsid w:val="005261FF"/>
    <w:rsid w:val="00526889"/>
    <w:rsid w:val="00527FBC"/>
    <w:rsid w:val="00530A88"/>
    <w:rsid w:val="00530D18"/>
    <w:rsid w:val="005324CA"/>
    <w:rsid w:val="005325FE"/>
    <w:rsid w:val="00535064"/>
    <w:rsid w:val="00536082"/>
    <w:rsid w:val="005360D1"/>
    <w:rsid w:val="005362A0"/>
    <w:rsid w:val="005403D9"/>
    <w:rsid w:val="0054181F"/>
    <w:rsid w:val="005418CB"/>
    <w:rsid w:val="005428C2"/>
    <w:rsid w:val="00542B24"/>
    <w:rsid w:val="00542F9E"/>
    <w:rsid w:val="00544EE2"/>
    <w:rsid w:val="00544F3F"/>
    <w:rsid w:val="005475F1"/>
    <w:rsid w:val="005476DC"/>
    <w:rsid w:val="00550201"/>
    <w:rsid w:val="0055232A"/>
    <w:rsid w:val="00552B90"/>
    <w:rsid w:val="00552FFF"/>
    <w:rsid w:val="00554E4D"/>
    <w:rsid w:val="005551EE"/>
    <w:rsid w:val="00556243"/>
    <w:rsid w:val="00556910"/>
    <w:rsid w:val="00560A84"/>
    <w:rsid w:val="0056285E"/>
    <w:rsid w:val="005651DF"/>
    <w:rsid w:val="00567788"/>
    <w:rsid w:val="00571957"/>
    <w:rsid w:val="00571E83"/>
    <w:rsid w:val="005725E7"/>
    <w:rsid w:val="00572D83"/>
    <w:rsid w:val="00572F35"/>
    <w:rsid w:val="005741A4"/>
    <w:rsid w:val="00574DFE"/>
    <w:rsid w:val="00575886"/>
    <w:rsid w:val="00575F73"/>
    <w:rsid w:val="005766BF"/>
    <w:rsid w:val="00577BBB"/>
    <w:rsid w:val="00577F1C"/>
    <w:rsid w:val="00580BED"/>
    <w:rsid w:val="00581DEB"/>
    <w:rsid w:val="00583B16"/>
    <w:rsid w:val="00583CEC"/>
    <w:rsid w:val="00586C82"/>
    <w:rsid w:val="0058739D"/>
    <w:rsid w:val="00587E18"/>
    <w:rsid w:val="00590364"/>
    <w:rsid w:val="005912D0"/>
    <w:rsid w:val="00591564"/>
    <w:rsid w:val="0059213E"/>
    <w:rsid w:val="00593F40"/>
    <w:rsid w:val="00595DFF"/>
    <w:rsid w:val="00596523"/>
    <w:rsid w:val="0059682A"/>
    <w:rsid w:val="005A01C0"/>
    <w:rsid w:val="005A1A75"/>
    <w:rsid w:val="005A2C39"/>
    <w:rsid w:val="005A333E"/>
    <w:rsid w:val="005A4B6E"/>
    <w:rsid w:val="005A57C8"/>
    <w:rsid w:val="005A6370"/>
    <w:rsid w:val="005A6985"/>
    <w:rsid w:val="005A703F"/>
    <w:rsid w:val="005A75E8"/>
    <w:rsid w:val="005B010F"/>
    <w:rsid w:val="005B17FC"/>
    <w:rsid w:val="005B35A0"/>
    <w:rsid w:val="005B496C"/>
    <w:rsid w:val="005B5A93"/>
    <w:rsid w:val="005B5B36"/>
    <w:rsid w:val="005B5E88"/>
    <w:rsid w:val="005B63FB"/>
    <w:rsid w:val="005C0F4F"/>
    <w:rsid w:val="005C142C"/>
    <w:rsid w:val="005C4058"/>
    <w:rsid w:val="005C4D0F"/>
    <w:rsid w:val="005C54F9"/>
    <w:rsid w:val="005C7164"/>
    <w:rsid w:val="005D0A6C"/>
    <w:rsid w:val="005D0DA6"/>
    <w:rsid w:val="005D0E1E"/>
    <w:rsid w:val="005D1C52"/>
    <w:rsid w:val="005D2047"/>
    <w:rsid w:val="005D4E72"/>
    <w:rsid w:val="005D5D97"/>
    <w:rsid w:val="005D662B"/>
    <w:rsid w:val="005D7249"/>
    <w:rsid w:val="005E030A"/>
    <w:rsid w:val="005E0662"/>
    <w:rsid w:val="005E082D"/>
    <w:rsid w:val="005E0D89"/>
    <w:rsid w:val="005E0EF4"/>
    <w:rsid w:val="005E129C"/>
    <w:rsid w:val="005E3F4D"/>
    <w:rsid w:val="005E5C3F"/>
    <w:rsid w:val="005E646A"/>
    <w:rsid w:val="005E6769"/>
    <w:rsid w:val="005E6EAF"/>
    <w:rsid w:val="005E70BB"/>
    <w:rsid w:val="005F0E43"/>
    <w:rsid w:val="005F140A"/>
    <w:rsid w:val="005F296F"/>
    <w:rsid w:val="005F4D4E"/>
    <w:rsid w:val="005F62FD"/>
    <w:rsid w:val="005F7959"/>
    <w:rsid w:val="006007C7"/>
    <w:rsid w:val="00601321"/>
    <w:rsid w:val="00601710"/>
    <w:rsid w:val="00602102"/>
    <w:rsid w:val="00602BAF"/>
    <w:rsid w:val="00606AC0"/>
    <w:rsid w:val="0061051D"/>
    <w:rsid w:val="006116D2"/>
    <w:rsid w:val="00616071"/>
    <w:rsid w:val="00616E8D"/>
    <w:rsid w:val="006170D4"/>
    <w:rsid w:val="00617872"/>
    <w:rsid w:val="0062051F"/>
    <w:rsid w:val="00620B77"/>
    <w:rsid w:val="00620F21"/>
    <w:rsid w:val="00621E4C"/>
    <w:rsid w:val="00623682"/>
    <w:rsid w:val="0062377F"/>
    <w:rsid w:val="00624443"/>
    <w:rsid w:val="006247B8"/>
    <w:rsid w:val="00625366"/>
    <w:rsid w:val="00625E6C"/>
    <w:rsid w:val="0062688D"/>
    <w:rsid w:val="00627C5F"/>
    <w:rsid w:val="00630DB6"/>
    <w:rsid w:val="00630E44"/>
    <w:rsid w:val="00631EDC"/>
    <w:rsid w:val="006320AA"/>
    <w:rsid w:val="006344DA"/>
    <w:rsid w:val="00634A07"/>
    <w:rsid w:val="006376C5"/>
    <w:rsid w:val="00637841"/>
    <w:rsid w:val="00641680"/>
    <w:rsid w:val="00642F5C"/>
    <w:rsid w:val="0064435A"/>
    <w:rsid w:val="00644981"/>
    <w:rsid w:val="00646127"/>
    <w:rsid w:val="00646629"/>
    <w:rsid w:val="00647C6D"/>
    <w:rsid w:val="00650C25"/>
    <w:rsid w:val="00652247"/>
    <w:rsid w:val="0065258A"/>
    <w:rsid w:val="0065453E"/>
    <w:rsid w:val="00654B89"/>
    <w:rsid w:val="0065548D"/>
    <w:rsid w:val="0065562E"/>
    <w:rsid w:val="00655B34"/>
    <w:rsid w:val="006573B7"/>
    <w:rsid w:val="00665669"/>
    <w:rsid w:val="0066771B"/>
    <w:rsid w:val="006711EA"/>
    <w:rsid w:val="00671B45"/>
    <w:rsid w:val="00671FDF"/>
    <w:rsid w:val="00672138"/>
    <w:rsid w:val="0067239E"/>
    <w:rsid w:val="00672801"/>
    <w:rsid w:val="00672AC1"/>
    <w:rsid w:val="00673C53"/>
    <w:rsid w:val="00674B97"/>
    <w:rsid w:val="00674EFC"/>
    <w:rsid w:val="00676A36"/>
    <w:rsid w:val="00680BEB"/>
    <w:rsid w:val="00680E85"/>
    <w:rsid w:val="006820D4"/>
    <w:rsid w:val="00684181"/>
    <w:rsid w:val="006845CD"/>
    <w:rsid w:val="00684DC4"/>
    <w:rsid w:val="0068546E"/>
    <w:rsid w:val="00685BEE"/>
    <w:rsid w:val="00686D66"/>
    <w:rsid w:val="00686E87"/>
    <w:rsid w:val="00686F61"/>
    <w:rsid w:val="00686FF3"/>
    <w:rsid w:val="006919F0"/>
    <w:rsid w:val="00691AC1"/>
    <w:rsid w:val="00691C6E"/>
    <w:rsid w:val="00691E59"/>
    <w:rsid w:val="00692BB1"/>
    <w:rsid w:val="00692BCD"/>
    <w:rsid w:val="00693170"/>
    <w:rsid w:val="00693603"/>
    <w:rsid w:val="00695BC9"/>
    <w:rsid w:val="0069786D"/>
    <w:rsid w:val="00697BA6"/>
    <w:rsid w:val="006A047E"/>
    <w:rsid w:val="006A147B"/>
    <w:rsid w:val="006A213A"/>
    <w:rsid w:val="006A2E5C"/>
    <w:rsid w:val="006A2E9A"/>
    <w:rsid w:val="006A3051"/>
    <w:rsid w:val="006A31D3"/>
    <w:rsid w:val="006A33B8"/>
    <w:rsid w:val="006A37F0"/>
    <w:rsid w:val="006A380F"/>
    <w:rsid w:val="006A58C3"/>
    <w:rsid w:val="006B08A5"/>
    <w:rsid w:val="006B0B5D"/>
    <w:rsid w:val="006B3C6A"/>
    <w:rsid w:val="006B4416"/>
    <w:rsid w:val="006B4D01"/>
    <w:rsid w:val="006B694B"/>
    <w:rsid w:val="006B7640"/>
    <w:rsid w:val="006B78BF"/>
    <w:rsid w:val="006C2655"/>
    <w:rsid w:val="006C3C49"/>
    <w:rsid w:val="006C7018"/>
    <w:rsid w:val="006C7068"/>
    <w:rsid w:val="006D3393"/>
    <w:rsid w:val="006D4144"/>
    <w:rsid w:val="006D45A6"/>
    <w:rsid w:val="006D6212"/>
    <w:rsid w:val="006D6AB1"/>
    <w:rsid w:val="006D7621"/>
    <w:rsid w:val="006D7D45"/>
    <w:rsid w:val="006E014E"/>
    <w:rsid w:val="006E0925"/>
    <w:rsid w:val="006E183F"/>
    <w:rsid w:val="006E1CF7"/>
    <w:rsid w:val="006E2BD2"/>
    <w:rsid w:val="006E32C9"/>
    <w:rsid w:val="006E3D79"/>
    <w:rsid w:val="006E4190"/>
    <w:rsid w:val="006E4D49"/>
    <w:rsid w:val="006E585F"/>
    <w:rsid w:val="006E5F32"/>
    <w:rsid w:val="006E784D"/>
    <w:rsid w:val="006F0580"/>
    <w:rsid w:val="006F12E3"/>
    <w:rsid w:val="006F1896"/>
    <w:rsid w:val="006F1D72"/>
    <w:rsid w:val="006F4D9D"/>
    <w:rsid w:val="006F727C"/>
    <w:rsid w:val="006F7E2C"/>
    <w:rsid w:val="00701A0D"/>
    <w:rsid w:val="00702C91"/>
    <w:rsid w:val="007037DC"/>
    <w:rsid w:val="00704032"/>
    <w:rsid w:val="007043E8"/>
    <w:rsid w:val="007056FA"/>
    <w:rsid w:val="00705972"/>
    <w:rsid w:val="00705B0A"/>
    <w:rsid w:val="007070A2"/>
    <w:rsid w:val="00710A50"/>
    <w:rsid w:val="00711B82"/>
    <w:rsid w:val="00712DB7"/>
    <w:rsid w:val="00713D97"/>
    <w:rsid w:val="00715919"/>
    <w:rsid w:val="007159F4"/>
    <w:rsid w:val="00715E4C"/>
    <w:rsid w:val="00716282"/>
    <w:rsid w:val="00716B6A"/>
    <w:rsid w:val="00716FD2"/>
    <w:rsid w:val="00721037"/>
    <w:rsid w:val="0072124F"/>
    <w:rsid w:val="00721882"/>
    <w:rsid w:val="00721C14"/>
    <w:rsid w:val="00721F81"/>
    <w:rsid w:val="00724286"/>
    <w:rsid w:val="00724CD3"/>
    <w:rsid w:val="007257E6"/>
    <w:rsid w:val="007273C1"/>
    <w:rsid w:val="0072756C"/>
    <w:rsid w:val="00727633"/>
    <w:rsid w:val="0072781F"/>
    <w:rsid w:val="0072791A"/>
    <w:rsid w:val="007312B7"/>
    <w:rsid w:val="00731A89"/>
    <w:rsid w:val="007320CD"/>
    <w:rsid w:val="007322FA"/>
    <w:rsid w:val="007335A5"/>
    <w:rsid w:val="0073366F"/>
    <w:rsid w:val="007336AC"/>
    <w:rsid w:val="00733A09"/>
    <w:rsid w:val="00734B4C"/>
    <w:rsid w:val="00734F97"/>
    <w:rsid w:val="00736583"/>
    <w:rsid w:val="00736D2B"/>
    <w:rsid w:val="007376CD"/>
    <w:rsid w:val="00737FC2"/>
    <w:rsid w:val="00741AD1"/>
    <w:rsid w:val="0074275B"/>
    <w:rsid w:val="0074547A"/>
    <w:rsid w:val="00746811"/>
    <w:rsid w:val="00746DC0"/>
    <w:rsid w:val="00746EE0"/>
    <w:rsid w:val="00747CAD"/>
    <w:rsid w:val="00751E6D"/>
    <w:rsid w:val="007535D3"/>
    <w:rsid w:val="00753CAD"/>
    <w:rsid w:val="00754CE2"/>
    <w:rsid w:val="007556BA"/>
    <w:rsid w:val="007558A1"/>
    <w:rsid w:val="00756419"/>
    <w:rsid w:val="007573ED"/>
    <w:rsid w:val="0075749E"/>
    <w:rsid w:val="00760233"/>
    <w:rsid w:val="007607AC"/>
    <w:rsid w:val="00762D16"/>
    <w:rsid w:val="00764B30"/>
    <w:rsid w:val="00766A1F"/>
    <w:rsid w:val="0076730C"/>
    <w:rsid w:val="00767FB3"/>
    <w:rsid w:val="00770AE1"/>
    <w:rsid w:val="00770CD0"/>
    <w:rsid w:val="00771878"/>
    <w:rsid w:val="00771B38"/>
    <w:rsid w:val="007725BE"/>
    <w:rsid w:val="00781E46"/>
    <w:rsid w:val="00782D7B"/>
    <w:rsid w:val="00783A15"/>
    <w:rsid w:val="007857F6"/>
    <w:rsid w:val="00785CF1"/>
    <w:rsid w:val="00786E5F"/>
    <w:rsid w:val="00787DE9"/>
    <w:rsid w:val="00790E84"/>
    <w:rsid w:val="0079106A"/>
    <w:rsid w:val="00791390"/>
    <w:rsid w:val="007913EC"/>
    <w:rsid w:val="00791671"/>
    <w:rsid w:val="007923A9"/>
    <w:rsid w:val="00793A95"/>
    <w:rsid w:val="007940BB"/>
    <w:rsid w:val="007941AC"/>
    <w:rsid w:val="007952D3"/>
    <w:rsid w:val="007963A8"/>
    <w:rsid w:val="00796673"/>
    <w:rsid w:val="00796A6A"/>
    <w:rsid w:val="00797280"/>
    <w:rsid w:val="00797EDD"/>
    <w:rsid w:val="007A073E"/>
    <w:rsid w:val="007A1797"/>
    <w:rsid w:val="007A2366"/>
    <w:rsid w:val="007A311B"/>
    <w:rsid w:val="007A3CD6"/>
    <w:rsid w:val="007A5136"/>
    <w:rsid w:val="007A67C4"/>
    <w:rsid w:val="007A69CF"/>
    <w:rsid w:val="007A7BE3"/>
    <w:rsid w:val="007A7E0F"/>
    <w:rsid w:val="007B24DD"/>
    <w:rsid w:val="007B37E6"/>
    <w:rsid w:val="007B5B95"/>
    <w:rsid w:val="007B7E60"/>
    <w:rsid w:val="007C004E"/>
    <w:rsid w:val="007C03C7"/>
    <w:rsid w:val="007C03DE"/>
    <w:rsid w:val="007C31AB"/>
    <w:rsid w:val="007C3544"/>
    <w:rsid w:val="007C4F80"/>
    <w:rsid w:val="007C590A"/>
    <w:rsid w:val="007C7B58"/>
    <w:rsid w:val="007D26DE"/>
    <w:rsid w:val="007D2950"/>
    <w:rsid w:val="007D2D50"/>
    <w:rsid w:val="007D2EC5"/>
    <w:rsid w:val="007D3FD5"/>
    <w:rsid w:val="007D5B20"/>
    <w:rsid w:val="007D6ACF"/>
    <w:rsid w:val="007D6D60"/>
    <w:rsid w:val="007D6F24"/>
    <w:rsid w:val="007D7594"/>
    <w:rsid w:val="007E078E"/>
    <w:rsid w:val="007E0E1F"/>
    <w:rsid w:val="007E1DBF"/>
    <w:rsid w:val="007E3269"/>
    <w:rsid w:val="007E3EA2"/>
    <w:rsid w:val="007E4375"/>
    <w:rsid w:val="007E4424"/>
    <w:rsid w:val="007E6297"/>
    <w:rsid w:val="007F01F9"/>
    <w:rsid w:val="007F35CB"/>
    <w:rsid w:val="007F3C9A"/>
    <w:rsid w:val="007F5534"/>
    <w:rsid w:val="007F5DB2"/>
    <w:rsid w:val="007F5E0B"/>
    <w:rsid w:val="007F653A"/>
    <w:rsid w:val="008031BB"/>
    <w:rsid w:val="00804E5E"/>
    <w:rsid w:val="008052A0"/>
    <w:rsid w:val="008055E2"/>
    <w:rsid w:val="00805B85"/>
    <w:rsid w:val="008077CF"/>
    <w:rsid w:val="0080792D"/>
    <w:rsid w:val="00807C7C"/>
    <w:rsid w:val="00810452"/>
    <w:rsid w:val="008105A8"/>
    <w:rsid w:val="00811FA4"/>
    <w:rsid w:val="00814004"/>
    <w:rsid w:val="0081493C"/>
    <w:rsid w:val="00815438"/>
    <w:rsid w:val="00815F1F"/>
    <w:rsid w:val="008168A2"/>
    <w:rsid w:val="00817495"/>
    <w:rsid w:val="0082073B"/>
    <w:rsid w:val="00823890"/>
    <w:rsid w:val="008243B5"/>
    <w:rsid w:val="00824AC6"/>
    <w:rsid w:val="00825282"/>
    <w:rsid w:val="00825DC9"/>
    <w:rsid w:val="00826E18"/>
    <w:rsid w:val="00827D65"/>
    <w:rsid w:val="008300A0"/>
    <w:rsid w:val="008301D3"/>
    <w:rsid w:val="0083149F"/>
    <w:rsid w:val="008322B6"/>
    <w:rsid w:val="008334F3"/>
    <w:rsid w:val="008366DD"/>
    <w:rsid w:val="00836A85"/>
    <w:rsid w:val="00836B68"/>
    <w:rsid w:val="00842523"/>
    <w:rsid w:val="00843182"/>
    <w:rsid w:val="00843CD2"/>
    <w:rsid w:val="008461E0"/>
    <w:rsid w:val="00846F4D"/>
    <w:rsid w:val="00847571"/>
    <w:rsid w:val="00850075"/>
    <w:rsid w:val="00852480"/>
    <w:rsid w:val="008526B5"/>
    <w:rsid w:val="008540F7"/>
    <w:rsid w:val="00856D38"/>
    <w:rsid w:val="00856F2F"/>
    <w:rsid w:val="0086225F"/>
    <w:rsid w:val="00862980"/>
    <w:rsid w:val="00863D56"/>
    <w:rsid w:val="00863D8C"/>
    <w:rsid w:val="00866B51"/>
    <w:rsid w:val="008676E4"/>
    <w:rsid w:val="00867A97"/>
    <w:rsid w:val="00870E14"/>
    <w:rsid w:val="00871FF2"/>
    <w:rsid w:val="00873744"/>
    <w:rsid w:val="00876C97"/>
    <w:rsid w:val="00880B99"/>
    <w:rsid w:val="00881390"/>
    <w:rsid w:val="008818B6"/>
    <w:rsid w:val="00882745"/>
    <w:rsid w:val="00883A53"/>
    <w:rsid w:val="008849EC"/>
    <w:rsid w:val="00885B82"/>
    <w:rsid w:val="00886FA6"/>
    <w:rsid w:val="0088727F"/>
    <w:rsid w:val="00887D11"/>
    <w:rsid w:val="00890757"/>
    <w:rsid w:val="00893512"/>
    <w:rsid w:val="008939EF"/>
    <w:rsid w:val="00893B5F"/>
    <w:rsid w:val="00894E2B"/>
    <w:rsid w:val="00894F2A"/>
    <w:rsid w:val="00895CE1"/>
    <w:rsid w:val="008967A2"/>
    <w:rsid w:val="0089683F"/>
    <w:rsid w:val="008A282B"/>
    <w:rsid w:val="008A34B7"/>
    <w:rsid w:val="008A4C96"/>
    <w:rsid w:val="008A725A"/>
    <w:rsid w:val="008A75E7"/>
    <w:rsid w:val="008B0641"/>
    <w:rsid w:val="008B0F26"/>
    <w:rsid w:val="008B131F"/>
    <w:rsid w:val="008B1461"/>
    <w:rsid w:val="008B1557"/>
    <w:rsid w:val="008B1EAC"/>
    <w:rsid w:val="008B3977"/>
    <w:rsid w:val="008B5229"/>
    <w:rsid w:val="008B6033"/>
    <w:rsid w:val="008B6535"/>
    <w:rsid w:val="008B7FCC"/>
    <w:rsid w:val="008C02DF"/>
    <w:rsid w:val="008C21A3"/>
    <w:rsid w:val="008C247C"/>
    <w:rsid w:val="008C26C8"/>
    <w:rsid w:val="008C42CF"/>
    <w:rsid w:val="008C52B0"/>
    <w:rsid w:val="008C6E54"/>
    <w:rsid w:val="008C7213"/>
    <w:rsid w:val="008C728C"/>
    <w:rsid w:val="008C7AC3"/>
    <w:rsid w:val="008D029E"/>
    <w:rsid w:val="008D0575"/>
    <w:rsid w:val="008D0703"/>
    <w:rsid w:val="008D3B1E"/>
    <w:rsid w:val="008D3EE8"/>
    <w:rsid w:val="008D54B0"/>
    <w:rsid w:val="008E1CDD"/>
    <w:rsid w:val="008E2144"/>
    <w:rsid w:val="008E2157"/>
    <w:rsid w:val="008E3882"/>
    <w:rsid w:val="008E5AE1"/>
    <w:rsid w:val="008E6C60"/>
    <w:rsid w:val="008E768B"/>
    <w:rsid w:val="008F02B7"/>
    <w:rsid w:val="008F17C7"/>
    <w:rsid w:val="008F2B2C"/>
    <w:rsid w:val="008F59A0"/>
    <w:rsid w:val="008F5B34"/>
    <w:rsid w:val="008F6FF0"/>
    <w:rsid w:val="009012C5"/>
    <w:rsid w:val="00901647"/>
    <w:rsid w:val="00902719"/>
    <w:rsid w:val="00905065"/>
    <w:rsid w:val="00905B68"/>
    <w:rsid w:val="00905C7A"/>
    <w:rsid w:val="00910649"/>
    <w:rsid w:val="00910833"/>
    <w:rsid w:val="00911324"/>
    <w:rsid w:val="00912996"/>
    <w:rsid w:val="0091367A"/>
    <w:rsid w:val="00914997"/>
    <w:rsid w:val="00914EF3"/>
    <w:rsid w:val="009172F5"/>
    <w:rsid w:val="00920BAE"/>
    <w:rsid w:val="009252BD"/>
    <w:rsid w:val="009259D6"/>
    <w:rsid w:val="009266DC"/>
    <w:rsid w:val="00930269"/>
    <w:rsid w:val="00931338"/>
    <w:rsid w:val="00932A20"/>
    <w:rsid w:val="009337EB"/>
    <w:rsid w:val="0093497A"/>
    <w:rsid w:val="00934E71"/>
    <w:rsid w:val="009358AD"/>
    <w:rsid w:val="00935F70"/>
    <w:rsid w:val="00936260"/>
    <w:rsid w:val="00936D81"/>
    <w:rsid w:val="00936DEE"/>
    <w:rsid w:val="00936F00"/>
    <w:rsid w:val="00940723"/>
    <w:rsid w:val="0094395A"/>
    <w:rsid w:val="00943A17"/>
    <w:rsid w:val="0094439F"/>
    <w:rsid w:val="00944B1E"/>
    <w:rsid w:val="00944E6B"/>
    <w:rsid w:val="00945CAD"/>
    <w:rsid w:val="009467B1"/>
    <w:rsid w:val="009508E8"/>
    <w:rsid w:val="009524E7"/>
    <w:rsid w:val="00953E1E"/>
    <w:rsid w:val="00953E60"/>
    <w:rsid w:val="0095417F"/>
    <w:rsid w:val="00956562"/>
    <w:rsid w:val="00956A2D"/>
    <w:rsid w:val="00957271"/>
    <w:rsid w:val="0095763F"/>
    <w:rsid w:val="00957E50"/>
    <w:rsid w:val="00961438"/>
    <w:rsid w:val="00961530"/>
    <w:rsid w:val="009627DB"/>
    <w:rsid w:val="009628CC"/>
    <w:rsid w:val="00962D48"/>
    <w:rsid w:val="00963151"/>
    <w:rsid w:val="00964213"/>
    <w:rsid w:val="009643A5"/>
    <w:rsid w:val="00966340"/>
    <w:rsid w:val="00966FC8"/>
    <w:rsid w:val="00967E4A"/>
    <w:rsid w:val="009703F0"/>
    <w:rsid w:val="00970869"/>
    <w:rsid w:val="0097207D"/>
    <w:rsid w:val="00972431"/>
    <w:rsid w:val="00972967"/>
    <w:rsid w:val="009736BB"/>
    <w:rsid w:val="0097616F"/>
    <w:rsid w:val="00976C6D"/>
    <w:rsid w:val="009777FD"/>
    <w:rsid w:val="00981CC4"/>
    <w:rsid w:val="00982519"/>
    <w:rsid w:val="009828DB"/>
    <w:rsid w:val="00982F59"/>
    <w:rsid w:val="00984485"/>
    <w:rsid w:val="00985969"/>
    <w:rsid w:val="009863E6"/>
    <w:rsid w:val="00986608"/>
    <w:rsid w:val="0099001B"/>
    <w:rsid w:val="009919EB"/>
    <w:rsid w:val="0099222B"/>
    <w:rsid w:val="0099227C"/>
    <w:rsid w:val="009924FA"/>
    <w:rsid w:val="009930CA"/>
    <w:rsid w:val="0099392E"/>
    <w:rsid w:val="0099457B"/>
    <w:rsid w:val="00995BCD"/>
    <w:rsid w:val="0099739A"/>
    <w:rsid w:val="009973EB"/>
    <w:rsid w:val="009A131C"/>
    <w:rsid w:val="009A13C5"/>
    <w:rsid w:val="009A2240"/>
    <w:rsid w:val="009A4890"/>
    <w:rsid w:val="009A5017"/>
    <w:rsid w:val="009A5721"/>
    <w:rsid w:val="009A7766"/>
    <w:rsid w:val="009A7940"/>
    <w:rsid w:val="009A7959"/>
    <w:rsid w:val="009A7E76"/>
    <w:rsid w:val="009B03F5"/>
    <w:rsid w:val="009B10A2"/>
    <w:rsid w:val="009B3C09"/>
    <w:rsid w:val="009B4222"/>
    <w:rsid w:val="009B4518"/>
    <w:rsid w:val="009B580E"/>
    <w:rsid w:val="009B5C6E"/>
    <w:rsid w:val="009B63CE"/>
    <w:rsid w:val="009B7658"/>
    <w:rsid w:val="009C03A8"/>
    <w:rsid w:val="009C0561"/>
    <w:rsid w:val="009C2373"/>
    <w:rsid w:val="009C36A0"/>
    <w:rsid w:val="009C3D96"/>
    <w:rsid w:val="009C4261"/>
    <w:rsid w:val="009C4E14"/>
    <w:rsid w:val="009C6AA1"/>
    <w:rsid w:val="009C72B4"/>
    <w:rsid w:val="009D01FE"/>
    <w:rsid w:val="009D171A"/>
    <w:rsid w:val="009D1906"/>
    <w:rsid w:val="009D3AAE"/>
    <w:rsid w:val="009D45E7"/>
    <w:rsid w:val="009D4762"/>
    <w:rsid w:val="009D7190"/>
    <w:rsid w:val="009D7429"/>
    <w:rsid w:val="009D755B"/>
    <w:rsid w:val="009E213A"/>
    <w:rsid w:val="009E2DD2"/>
    <w:rsid w:val="009E3F90"/>
    <w:rsid w:val="009E431F"/>
    <w:rsid w:val="009E5811"/>
    <w:rsid w:val="009E5C86"/>
    <w:rsid w:val="009E67F0"/>
    <w:rsid w:val="009E6A1B"/>
    <w:rsid w:val="009E6E7C"/>
    <w:rsid w:val="009E7146"/>
    <w:rsid w:val="009F067C"/>
    <w:rsid w:val="009F06E7"/>
    <w:rsid w:val="009F0926"/>
    <w:rsid w:val="009F0D61"/>
    <w:rsid w:val="009F2CFA"/>
    <w:rsid w:val="009F352C"/>
    <w:rsid w:val="009F453B"/>
    <w:rsid w:val="009F4EB6"/>
    <w:rsid w:val="009F5D0F"/>
    <w:rsid w:val="009F78C8"/>
    <w:rsid w:val="009F79DF"/>
    <w:rsid w:val="009F7B05"/>
    <w:rsid w:val="00A030F9"/>
    <w:rsid w:val="00A041F3"/>
    <w:rsid w:val="00A052ED"/>
    <w:rsid w:val="00A0591B"/>
    <w:rsid w:val="00A10F4D"/>
    <w:rsid w:val="00A11031"/>
    <w:rsid w:val="00A127FF"/>
    <w:rsid w:val="00A1285E"/>
    <w:rsid w:val="00A12E05"/>
    <w:rsid w:val="00A139D3"/>
    <w:rsid w:val="00A16161"/>
    <w:rsid w:val="00A16500"/>
    <w:rsid w:val="00A16665"/>
    <w:rsid w:val="00A16F26"/>
    <w:rsid w:val="00A2635C"/>
    <w:rsid w:val="00A26408"/>
    <w:rsid w:val="00A26DF4"/>
    <w:rsid w:val="00A30B9A"/>
    <w:rsid w:val="00A317C7"/>
    <w:rsid w:val="00A32366"/>
    <w:rsid w:val="00A32620"/>
    <w:rsid w:val="00A326C5"/>
    <w:rsid w:val="00A3352E"/>
    <w:rsid w:val="00A34374"/>
    <w:rsid w:val="00A34D68"/>
    <w:rsid w:val="00A35BE1"/>
    <w:rsid w:val="00A35F5C"/>
    <w:rsid w:val="00A3790F"/>
    <w:rsid w:val="00A40D06"/>
    <w:rsid w:val="00A42780"/>
    <w:rsid w:val="00A43141"/>
    <w:rsid w:val="00A44773"/>
    <w:rsid w:val="00A44945"/>
    <w:rsid w:val="00A51239"/>
    <w:rsid w:val="00A5185B"/>
    <w:rsid w:val="00A51EC0"/>
    <w:rsid w:val="00A553F4"/>
    <w:rsid w:val="00A60AE3"/>
    <w:rsid w:val="00A616BA"/>
    <w:rsid w:val="00A6284C"/>
    <w:rsid w:val="00A633BF"/>
    <w:rsid w:val="00A63419"/>
    <w:rsid w:val="00A640C6"/>
    <w:rsid w:val="00A647D6"/>
    <w:rsid w:val="00A66BE3"/>
    <w:rsid w:val="00A703C1"/>
    <w:rsid w:val="00A70783"/>
    <w:rsid w:val="00A70DF4"/>
    <w:rsid w:val="00A710BF"/>
    <w:rsid w:val="00A71CD0"/>
    <w:rsid w:val="00A74810"/>
    <w:rsid w:val="00A752CB"/>
    <w:rsid w:val="00A828A0"/>
    <w:rsid w:val="00A84075"/>
    <w:rsid w:val="00A879C4"/>
    <w:rsid w:val="00A9053E"/>
    <w:rsid w:val="00A9058E"/>
    <w:rsid w:val="00A90B30"/>
    <w:rsid w:val="00A92A47"/>
    <w:rsid w:val="00A94E00"/>
    <w:rsid w:val="00A97A03"/>
    <w:rsid w:val="00AA04D6"/>
    <w:rsid w:val="00AA054C"/>
    <w:rsid w:val="00AA1819"/>
    <w:rsid w:val="00AA1CA0"/>
    <w:rsid w:val="00AA2A15"/>
    <w:rsid w:val="00AA2C25"/>
    <w:rsid w:val="00AA34C7"/>
    <w:rsid w:val="00AA35F2"/>
    <w:rsid w:val="00AA36B7"/>
    <w:rsid w:val="00AA5112"/>
    <w:rsid w:val="00AA5C29"/>
    <w:rsid w:val="00AB1063"/>
    <w:rsid w:val="00AB1956"/>
    <w:rsid w:val="00AB3581"/>
    <w:rsid w:val="00AB4300"/>
    <w:rsid w:val="00AB464E"/>
    <w:rsid w:val="00AB4DB7"/>
    <w:rsid w:val="00AB55CE"/>
    <w:rsid w:val="00AB5793"/>
    <w:rsid w:val="00AB57C7"/>
    <w:rsid w:val="00AB669C"/>
    <w:rsid w:val="00AB7170"/>
    <w:rsid w:val="00AB71C1"/>
    <w:rsid w:val="00AC01E6"/>
    <w:rsid w:val="00AC1113"/>
    <w:rsid w:val="00AC3D92"/>
    <w:rsid w:val="00AC3F8B"/>
    <w:rsid w:val="00AC5716"/>
    <w:rsid w:val="00AC591A"/>
    <w:rsid w:val="00AD0436"/>
    <w:rsid w:val="00AD0457"/>
    <w:rsid w:val="00AD085D"/>
    <w:rsid w:val="00AD0B0E"/>
    <w:rsid w:val="00AD12B9"/>
    <w:rsid w:val="00AD3155"/>
    <w:rsid w:val="00AD3166"/>
    <w:rsid w:val="00AD37D4"/>
    <w:rsid w:val="00AD4523"/>
    <w:rsid w:val="00AD53FE"/>
    <w:rsid w:val="00AD563D"/>
    <w:rsid w:val="00AD6244"/>
    <w:rsid w:val="00AD69B3"/>
    <w:rsid w:val="00AE13C8"/>
    <w:rsid w:val="00AE2D23"/>
    <w:rsid w:val="00AE3661"/>
    <w:rsid w:val="00AE4577"/>
    <w:rsid w:val="00AE66EB"/>
    <w:rsid w:val="00AF24B6"/>
    <w:rsid w:val="00AF27F0"/>
    <w:rsid w:val="00AF283A"/>
    <w:rsid w:val="00AF34BB"/>
    <w:rsid w:val="00AF4806"/>
    <w:rsid w:val="00AF5EDE"/>
    <w:rsid w:val="00AF60D2"/>
    <w:rsid w:val="00AF7472"/>
    <w:rsid w:val="00B00078"/>
    <w:rsid w:val="00B008C5"/>
    <w:rsid w:val="00B00A02"/>
    <w:rsid w:val="00B00E50"/>
    <w:rsid w:val="00B0123C"/>
    <w:rsid w:val="00B01333"/>
    <w:rsid w:val="00B02378"/>
    <w:rsid w:val="00B024E0"/>
    <w:rsid w:val="00B02756"/>
    <w:rsid w:val="00B02C20"/>
    <w:rsid w:val="00B04B9D"/>
    <w:rsid w:val="00B05A36"/>
    <w:rsid w:val="00B06544"/>
    <w:rsid w:val="00B1185F"/>
    <w:rsid w:val="00B11D36"/>
    <w:rsid w:val="00B12C45"/>
    <w:rsid w:val="00B14CC9"/>
    <w:rsid w:val="00B1544F"/>
    <w:rsid w:val="00B15F11"/>
    <w:rsid w:val="00B1690F"/>
    <w:rsid w:val="00B17877"/>
    <w:rsid w:val="00B17C46"/>
    <w:rsid w:val="00B20772"/>
    <w:rsid w:val="00B20D8D"/>
    <w:rsid w:val="00B21AD0"/>
    <w:rsid w:val="00B2244F"/>
    <w:rsid w:val="00B224EC"/>
    <w:rsid w:val="00B22808"/>
    <w:rsid w:val="00B22E4F"/>
    <w:rsid w:val="00B23C73"/>
    <w:rsid w:val="00B23E13"/>
    <w:rsid w:val="00B24B73"/>
    <w:rsid w:val="00B24D53"/>
    <w:rsid w:val="00B25067"/>
    <w:rsid w:val="00B27124"/>
    <w:rsid w:val="00B2722A"/>
    <w:rsid w:val="00B27981"/>
    <w:rsid w:val="00B31893"/>
    <w:rsid w:val="00B339C1"/>
    <w:rsid w:val="00B35A96"/>
    <w:rsid w:val="00B35C16"/>
    <w:rsid w:val="00B35FD8"/>
    <w:rsid w:val="00B36362"/>
    <w:rsid w:val="00B36506"/>
    <w:rsid w:val="00B37C2F"/>
    <w:rsid w:val="00B40E24"/>
    <w:rsid w:val="00B4161D"/>
    <w:rsid w:val="00B44152"/>
    <w:rsid w:val="00B44279"/>
    <w:rsid w:val="00B44807"/>
    <w:rsid w:val="00B45723"/>
    <w:rsid w:val="00B45C5C"/>
    <w:rsid w:val="00B45E94"/>
    <w:rsid w:val="00B5267B"/>
    <w:rsid w:val="00B53FDB"/>
    <w:rsid w:val="00B541BD"/>
    <w:rsid w:val="00B55723"/>
    <w:rsid w:val="00B560C3"/>
    <w:rsid w:val="00B569B1"/>
    <w:rsid w:val="00B56A4F"/>
    <w:rsid w:val="00B61AB8"/>
    <w:rsid w:val="00B61D57"/>
    <w:rsid w:val="00B626D1"/>
    <w:rsid w:val="00B663A3"/>
    <w:rsid w:val="00B6683B"/>
    <w:rsid w:val="00B66B48"/>
    <w:rsid w:val="00B704B4"/>
    <w:rsid w:val="00B704EC"/>
    <w:rsid w:val="00B722F3"/>
    <w:rsid w:val="00B76583"/>
    <w:rsid w:val="00B771F7"/>
    <w:rsid w:val="00B778D6"/>
    <w:rsid w:val="00B8165A"/>
    <w:rsid w:val="00B81716"/>
    <w:rsid w:val="00B81FD1"/>
    <w:rsid w:val="00B82286"/>
    <w:rsid w:val="00B8347C"/>
    <w:rsid w:val="00B836CC"/>
    <w:rsid w:val="00B84D9A"/>
    <w:rsid w:val="00B859D6"/>
    <w:rsid w:val="00B85EE0"/>
    <w:rsid w:val="00B85FC3"/>
    <w:rsid w:val="00B86617"/>
    <w:rsid w:val="00B8690A"/>
    <w:rsid w:val="00B8739A"/>
    <w:rsid w:val="00B877D2"/>
    <w:rsid w:val="00B905A8"/>
    <w:rsid w:val="00B90AE2"/>
    <w:rsid w:val="00B9442A"/>
    <w:rsid w:val="00B946B5"/>
    <w:rsid w:val="00B94725"/>
    <w:rsid w:val="00B956AB"/>
    <w:rsid w:val="00B95A95"/>
    <w:rsid w:val="00B9681C"/>
    <w:rsid w:val="00B97BF4"/>
    <w:rsid w:val="00B97D07"/>
    <w:rsid w:val="00BA0D53"/>
    <w:rsid w:val="00BA2846"/>
    <w:rsid w:val="00BA2C5D"/>
    <w:rsid w:val="00BA3E76"/>
    <w:rsid w:val="00BA4BAA"/>
    <w:rsid w:val="00BA4CCF"/>
    <w:rsid w:val="00BA55A1"/>
    <w:rsid w:val="00BA5A77"/>
    <w:rsid w:val="00BA75B8"/>
    <w:rsid w:val="00BA7699"/>
    <w:rsid w:val="00BA7A32"/>
    <w:rsid w:val="00BB0152"/>
    <w:rsid w:val="00BB1A80"/>
    <w:rsid w:val="00BB289F"/>
    <w:rsid w:val="00BB4DA4"/>
    <w:rsid w:val="00BB5A11"/>
    <w:rsid w:val="00BB5B10"/>
    <w:rsid w:val="00BB5EC0"/>
    <w:rsid w:val="00BB6E0E"/>
    <w:rsid w:val="00BC02B6"/>
    <w:rsid w:val="00BC0F4B"/>
    <w:rsid w:val="00BC1932"/>
    <w:rsid w:val="00BC1DD2"/>
    <w:rsid w:val="00BC2390"/>
    <w:rsid w:val="00BC2EBB"/>
    <w:rsid w:val="00BC380A"/>
    <w:rsid w:val="00BC3C6D"/>
    <w:rsid w:val="00BC4D33"/>
    <w:rsid w:val="00BC4ECB"/>
    <w:rsid w:val="00BC57D2"/>
    <w:rsid w:val="00BD12E0"/>
    <w:rsid w:val="00BD178D"/>
    <w:rsid w:val="00BD17A3"/>
    <w:rsid w:val="00BD1989"/>
    <w:rsid w:val="00BD2509"/>
    <w:rsid w:val="00BD4C9F"/>
    <w:rsid w:val="00BD50A3"/>
    <w:rsid w:val="00BD5685"/>
    <w:rsid w:val="00BD69ED"/>
    <w:rsid w:val="00BE0863"/>
    <w:rsid w:val="00BE0B5B"/>
    <w:rsid w:val="00BE129C"/>
    <w:rsid w:val="00BE202B"/>
    <w:rsid w:val="00BE22F5"/>
    <w:rsid w:val="00BE3D0A"/>
    <w:rsid w:val="00BE3F28"/>
    <w:rsid w:val="00BE5C46"/>
    <w:rsid w:val="00BE5F67"/>
    <w:rsid w:val="00BE649A"/>
    <w:rsid w:val="00BF1AEE"/>
    <w:rsid w:val="00BF1DDF"/>
    <w:rsid w:val="00BF26E3"/>
    <w:rsid w:val="00BF2EBA"/>
    <w:rsid w:val="00BF46BB"/>
    <w:rsid w:val="00BF614C"/>
    <w:rsid w:val="00BF688F"/>
    <w:rsid w:val="00BF7638"/>
    <w:rsid w:val="00C003BF"/>
    <w:rsid w:val="00C00D56"/>
    <w:rsid w:val="00C01CF6"/>
    <w:rsid w:val="00C05DCC"/>
    <w:rsid w:val="00C06579"/>
    <w:rsid w:val="00C06756"/>
    <w:rsid w:val="00C105E6"/>
    <w:rsid w:val="00C10B2B"/>
    <w:rsid w:val="00C113DA"/>
    <w:rsid w:val="00C114DB"/>
    <w:rsid w:val="00C114F4"/>
    <w:rsid w:val="00C129F3"/>
    <w:rsid w:val="00C13047"/>
    <w:rsid w:val="00C1374A"/>
    <w:rsid w:val="00C141D6"/>
    <w:rsid w:val="00C1606C"/>
    <w:rsid w:val="00C16DAE"/>
    <w:rsid w:val="00C2178A"/>
    <w:rsid w:val="00C219D8"/>
    <w:rsid w:val="00C2219F"/>
    <w:rsid w:val="00C23468"/>
    <w:rsid w:val="00C23DDA"/>
    <w:rsid w:val="00C259E1"/>
    <w:rsid w:val="00C25E9B"/>
    <w:rsid w:val="00C25ECB"/>
    <w:rsid w:val="00C2736A"/>
    <w:rsid w:val="00C27C8D"/>
    <w:rsid w:val="00C31AC2"/>
    <w:rsid w:val="00C323E6"/>
    <w:rsid w:val="00C32497"/>
    <w:rsid w:val="00C32897"/>
    <w:rsid w:val="00C336C3"/>
    <w:rsid w:val="00C33BC7"/>
    <w:rsid w:val="00C40305"/>
    <w:rsid w:val="00C41682"/>
    <w:rsid w:val="00C420F5"/>
    <w:rsid w:val="00C42355"/>
    <w:rsid w:val="00C42501"/>
    <w:rsid w:val="00C44A09"/>
    <w:rsid w:val="00C44AC9"/>
    <w:rsid w:val="00C44B07"/>
    <w:rsid w:val="00C45E3B"/>
    <w:rsid w:val="00C46477"/>
    <w:rsid w:val="00C46C2D"/>
    <w:rsid w:val="00C47BA8"/>
    <w:rsid w:val="00C50AAC"/>
    <w:rsid w:val="00C51B5B"/>
    <w:rsid w:val="00C53446"/>
    <w:rsid w:val="00C56442"/>
    <w:rsid w:val="00C56C92"/>
    <w:rsid w:val="00C60268"/>
    <w:rsid w:val="00C611E6"/>
    <w:rsid w:val="00C620B4"/>
    <w:rsid w:val="00C62617"/>
    <w:rsid w:val="00C630E9"/>
    <w:rsid w:val="00C63F5F"/>
    <w:rsid w:val="00C63FD4"/>
    <w:rsid w:val="00C64798"/>
    <w:rsid w:val="00C66288"/>
    <w:rsid w:val="00C668C0"/>
    <w:rsid w:val="00C67F4A"/>
    <w:rsid w:val="00C70B15"/>
    <w:rsid w:val="00C71D4C"/>
    <w:rsid w:val="00C75CA4"/>
    <w:rsid w:val="00C760AA"/>
    <w:rsid w:val="00C76254"/>
    <w:rsid w:val="00C76984"/>
    <w:rsid w:val="00C76A67"/>
    <w:rsid w:val="00C77205"/>
    <w:rsid w:val="00C77513"/>
    <w:rsid w:val="00C806FF"/>
    <w:rsid w:val="00C81014"/>
    <w:rsid w:val="00C82005"/>
    <w:rsid w:val="00C84A84"/>
    <w:rsid w:val="00C84B9B"/>
    <w:rsid w:val="00C858BC"/>
    <w:rsid w:val="00C85D8E"/>
    <w:rsid w:val="00C8665A"/>
    <w:rsid w:val="00C868CC"/>
    <w:rsid w:val="00C86CCE"/>
    <w:rsid w:val="00C86D64"/>
    <w:rsid w:val="00C87230"/>
    <w:rsid w:val="00C90B18"/>
    <w:rsid w:val="00C9214E"/>
    <w:rsid w:val="00C92875"/>
    <w:rsid w:val="00C929FC"/>
    <w:rsid w:val="00C92F97"/>
    <w:rsid w:val="00C93707"/>
    <w:rsid w:val="00C9796A"/>
    <w:rsid w:val="00CA276B"/>
    <w:rsid w:val="00CA3A8F"/>
    <w:rsid w:val="00CA3B5C"/>
    <w:rsid w:val="00CB20AB"/>
    <w:rsid w:val="00CB39CC"/>
    <w:rsid w:val="00CB4E5B"/>
    <w:rsid w:val="00CB4EE2"/>
    <w:rsid w:val="00CB6D32"/>
    <w:rsid w:val="00CB7B13"/>
    <w:rsid w:val="00CC0343"/>
    <w:rsid w:val="00CC2BC2"/>
    <w:rsid w:val="00CC2F4F"/>
    <w:rsid w:val="00CC2F7D"/>
    <w:rsid w:val="00CC3E63"/>
    <w:rsid w:val="00CC4221"/>
    <w:rsid w:val="00CC44B9"/>
    <w:rsid w:val="00CC475D"/>
    <w:rsid w:val="00CC4B41"/>
    <w:rsid w:val="00CC5CC9"/>
    <w:rsid w:val="00CC5CD2"/>
    <w:rsid w:val="00CC611E"/>
    <w:rsid w:val="00CC6892"/>
    <w:rsid w:val="00CC6BAE"/>
    <w:rsid w:val="00CC6F25"/>
    <w:rsid w:val="00CC70A6"/>
    <w:rsid w:val="00CC7B11"/>
    <w:rsid w:val="00CC7EF4"/>
    <w:rsid w:val="00CD09BE"/>
    <w:rsid w:val="00CD203F"/>
    <w:rsid w:val="00CD2A6F"/>
    <w:rsid w:val="00CD4E4E"/>
    <w:rsid w:val="00CD533A"/>
    <w:rsid w:val="00CD5670"/>
    <w:rsid w:val="00CD5CEF"/>
    <w:rsid w:val="00CE024B"/>
    <w:rsid w:val="00CE0569"/>
    <w:rsid w:val="00CE0EDC"/>
    <w:rsid w:val="00CE2711"/>
    <w:rsid w:val="00CE3C0F"/>
    <w:rsid w:val="00CE51FC"/>
    <w:rsid w:val="00CE6113"/>
    <w:rsid w:val="00CE614A"/>
    <w:rsid w:val="00CE6B98"/>
    <w:rsid w:val="00CE6CE4"/>
    <w:rsid w:val="00CF0B09"/>
    <w:rsid w:val="00CF0B7E"/>
    <w:rsid w:val="00CF251F"/>
    <w:rsid w:val="00CF58CD"/>
    <w:rsid w:val="00CF5CB8"/>
    <w:rsid w:val="00D01798"/>
    <w:rsid w:val="00D025DC"/>
    <w:rsid w:val="00D02656"/>
    <w:rsid w:val="00D04C4E"/>
    <w:rsid w:val="00D0521B"/>
    <w:rsid w:val="00D0698F"/>
    <w:rsid w:val="00D07EDB"/>
    <w:rsid w:val="00D11449"/>
    <w:rsid w:val="00D12892"/>
    <w:rsid w:val="00D13AC7"/>
    <w:rsid w:val="00D13BE8"/>
    <w:rsid w:val="00D13D4C"/>
    <w:rsid w:val="00D15C1C"/>
    <w:rsid w:val="00D16624"/>
    <w:rsid w:val="00D1788B"/>
    <w:rsid w:val="00D2207E"/>
    <w:rsid w:val="00D22792"/>
    <w:rsid w:val="00D2411B"/>
    <w:rsid w:val="00D250D7"/>
    <w:rsid w:val="00D253C0"/>
    <w:rsid w:val="00D25A99"/>
    <w:rsid w:val="00D25AAA"/>
    <w:rsid w:val="00D267B5"/>
    <w:rsid w:val="00D275EB"/>
    <w:rsid w:val="00D31FBB"/>
    <w:rsid w:val="00D325BF"/>
    <w:rsid w:val="00D32B47"/>
    <w:rsid w:val="00D340F3"/>
    <w:rsid w:val="00D378FA"/>
    <w:rsid w:val="00D416A0"/>
    <w:rsid w:val="00D418D6"/>
    <w:rsid w:val="00D41AE1"/>
    <w:rsid w:val="00D42BDE"/>
    <w:rsid w:val="00D42C4E"/>
    <w:rsid w:val="00D439BE"/>
    <w:rsid w:val="00D44FF2"/>
    <w:rsid w:val="00D45CA6"/>
    <w:rsid w:val="00D52482"/>
    <w:rsid w:val="00D528A5"/>
    <w:rsid w:val="00D553E9"/>
    <w:rsid w:val="00D55BA2"/>
    <w:rsid w:val="00D5688E"/>
    <w:rsid w:val="00D61520"/>
    <w:rsid w:val="00D61BED"/>
    <w:rsid w:val="00D642DC"/>
    <w:rsid w:val="00D64357"/>
    <w:rsid w:val="00D65673"/>
    <w:rsid w:val="00D67593"/>
    <w:rsid w:val="00D70582"/>
    <w:rsid w:val="00D70669"/>
    <w:rsid w:val="00D70A37"/>
    <w:rsid w:val="00D72B85"/>
    <w:rsid w:val="00D73991"/>
    <w:rsid w:val="00D73D19"/>
    <w:rsid w:val="00D75F25"/>
    <w:rsid w:val="00D76834"/>
    <w:rsid w:val="00D81372"/>
    <w:rsid w:val="00D81540"/>
    <w:rsid w:val="00D82EE0"/>
    <w:rsid w:val="00D8308F"/>
    <w:rsid w:val="00D8326D"/>
    <w:rsid w:val="00D83F77"/>
    <w:rsid w:val="00D849E7"/>
    <w:rsid w:val="00D85351"/>
    <w:rsid w:val="00D85397"/>
    <w:rsid w:val="00D85A13"/>
    <w:rsid w:val="00D8619B"/>
    <w:rsid w:val="00D861EF"/>
    <w:rsid w:val="00D879EF"/>
    <w:rsid w:val="00D87D7A"/>
    <w:rsid w:val="00D87F67"/>
    <w:rsid w:val="00D91121"/>
    <w:rsid w:val="00D91F4D"/>
    <w:rsid w:val="00D92249"/>
    <w:rsid w:val="00D92CFB"/>
    <w:rsid w:val="00D92D35"/>
    <w:rsid w:val="00D9372E"/>
    <w:rsid w:val="00D94822"/>
    <w:rsid w:val="00D94E16"/>
    <w:rsid w:val="00D956D1"/>
    <w:rsid w:val="00D96314"/>
    <w:rsid w:val="00D97CB2"/>
    <w:rsid w:val="00D97CC8"/>
    <w:rsid w:val="00D97D23"/>
    <w:rsid w:val="00DA0259"/>
    <w:rsid w:val="00DA04B6"/>
    <w:rsid w:val="00DA0EF9"/>
    <w:rsid w:val="00DA174C"/>
    <w:rsid w:val="00DA1B00"/>
    <w:rsid w:val="00DA1B16"/>
    <w:rsid w:val="00DA1D31"/>
    <w:rsid w:val="00DA20EE"/>
    <w:rsid w:val="00DA2761"/>
    <w:rsid w:val="00DA2E0F"/>
    <w:rsid w:val="00DA33D5"/>
    <w:rsid w:val="00DA3AF0"/>
    <w:rsid w:val="00DA4A0D"/>
    <w:rsid w:val="00DA5546"/>
    <w:rsid w:val="00DA6410"/>
    <w:rsid w:val="00DA72C8"/>
    <w:rsid w:val="00DB0981"/>
    <w:rsid w:val="00DB09DD"/>
    <w:rsid w:val="00DB1433"/>
    <w:rsid w:val="00DB5262"/>
    <w:rsid w:val="00DB573C"/>
    <w:rsid w:val="00DB716A"/>
    <w:rsid w:val="00DC2021"/>
    <w:rsid w:val="00DC234E"/>
    <w:rsid w:val="00DC2991"/>
    <w:rsid w:val="00DC4408"/>
    <w:rsid w:val="00DC4495"/>
    <w:rsid w:val="00DC484D"/>
    <w:rsid w:val="00DC5DAA"/>
    <w:rsid w:val="00DC611A"/>
    <w:rsid w:val="00DC628B"/>
    <w:rsid w:val="00DC7838"/>
    <w:rsid w:val="00DC7D0F"/>
    <w:rsid w:val="00DD09D8"/>
    <w:rsid w:val="00DD115E"/>
    <w:rsid w:val="00DD210C"/>
    <w:rsid w:val="00DD36F3"/>
    <w:rsid w:val="00DD3725"/>
    <w:rsid w:val="00DD514E"/>
    <w:rsid w:val="00DD559E"/>
    <w:rsid w:val="00DD785E"/>
    <w:rsid w:val="00DE01BE"/>
    <w:rsid w:val="00DE09C6"/>
    <w:rsid w:val="00DE0BFB"/>
    <w:rsid w:val="00DE0E3C"/>
    <w:rsid w:val="00DE1911"/>
    <w:rsid w:val="00DE1D49"/>
    <w:rsid w:val="00DE2A22"/>
    <w:rsid w:val="00DE3E7F"/>
    <w:rsid w:val="00DE3EC4"/>
    <w:rsid w:val="00DE3FC8"/>
    <w:rsid w:val="00DE5EB2"/>
    <w:rsid w:val="00DE6A49"/>
    <w:rsid w:val="00DE7E73"/>
    <w:rsid w:val="00DF31C1"/>
    <w:rsid w:val="00DF4EE5"/>
    <w:rsid w:val="00DF4FD3"/>
    <w:rsid w:val="00DF5880"/>
    <w:rsid w:val="00DF5BD6"/>
    <w:rsid w:val="00DF668D"/>
    <w:rsid w:val="00E00011"/>
    <w:rsid w:val="00E00680"/>
    <w:rsid w:val="00E00B8A"/>
    <w:rsid w:val="00E00B93"/>
    <w:rsid w:val="00E00DC4"/>
    <w:rsid w:val="00E027DE"/>
    <w:rsid w:val="00E03EE2"/>
    <w:rsid w:val="00E041EA"/>
    <w:rsid w:val="00E04941"/>
    <w:rsid w:val="00E05582"/>
    <w:rsid w:val="00E06358"/>
    <w:rsid w:val="00E0688F"/>
    <w:rsid w:val="00E11932"/>
    <w:rsid w:val="00E14695"/>
    <w:rsid w:val="00E15364"/>
    <w:rsid w:val="00E17EBE"/>
    <w:rsid w:val="00E20FD7"/>
    <w:rsid w:val="00E21112"/>
    <w:rsid w:val="00E221FA"/>
    <w:rsid w:val="00E22897"/>
    <w:rsid w:val="00E22B04"/>
    <w:rsid w:val="00E22C27"/>
    <w:rsid w:val="00E22E34"/>
    <w:rsid w:val="00E24AF7"/>
    <w:rsid w:val="00E24F62"/>
    <w:rsid w:val="00E2563A"/>
    <w:rsid w:val="00E26B03"/>
    <w:rsid w:val="00E30AAE"/>
    <w:rsid w:val="00E3165E"/>
    <w:rsid w:val="00E323B5"/>
    <w:rsid w:val="00E32AF0"/>
    <w:rsid w:val="00E335AE"/>
    <w:rsid w:val="00E338E9"/>
    <w:rsid w:val="00E34A2E"/>
    <w:rsid w:val="00E34F40"/>
    <w:rsid w:val="00E35D11"/>
    <w:rsid w:val="00E370E5"/>
    <w:rsid w:val="00E37859"/>
    <w:rsid w:val="00E4302D"/>
    <w:rsid w:val="00E44A8F"/>
    <w:rsid w:val="00E4575E"/>
    <w:rsid w:val="00E46A83"/>
    <w:rsid w:val="00E5150E"/>
    <w:rsid w:val="00E51FFE"/>
    <w:rsid w:val="00E521C7"/>
    <w:rsid w:val="00E52ABC"/>
    <w:rsid w:val="00E52C08"/>
    <w:rsid w:val="00E55F6A"/>
    <w:rsid w:val="00E566CC"/>
    <w:rsid w:val="00E57372"/>
    <w:rsid w:val="00E578DE"/>
    <w:rsid w:val="00E57A7D"/>
    <w:rsid w:val="00E57F24"/>
    <w:rsid w:val="00E6020B"/>
    <w:rsid w:val="00E61456"/>
    <w:rsid w:val="00E63D2D"/>
    <w:rsid w:val="00E63D40"/>
    <w:rsid w:val="00E63FB3"/>
    <w:rsid w:val="00E64383"/>
    <w:rsid w:val="00E64FAD"/>
    <w:rsid w:val="00E65218"/>
    <w:rsid w:val="00E660B3"/>
    <w:rsid w:val="00E6611D"/>
    <w:rsid w:val="00E66B40"/>
    <w:rsid w:val="00E67AE4"/>
    <w:rsid w:val="00E7002C"/>
    <w:rsid w:val="00E70DB0"/>
    <w:rsid w:val="00E72173"/>
    <w:rsid w:val="00E72910"/>
    <w:rsid w:val="00E73411"/>
    <w:rsid w:val="00E740E8"/>
    <w:rsid w:val="00E742BA"/>
    <w:rsid w:val="00E742C2"/>
    <w:rsid w:val="00E75DC5"/>
    <w:rsid w:val="00E80DA5"/>
    <w:rsid w:val="00E8368E"/>
    <w:rsid w:val="00E83AFB"/>
    <w:rsid w:val="00E84A19"/>
    <w:rsid w:val="00E84BCD"/>
    <w:rsid w:val="00E8566D"/>
    <w:rsid w:val="00E85EB5"/>
    <w:rsid w:val="00E86F9F"/>
    <w:rsid w:val="00E87008"/>
    <w:rsid w:val="00E872D1"/>
    <w:rsid w:val="00E918B8"/>
    <w:rsid w:val="00E91C02"/>
    <w:rsid w:val="00E91FA0"/>
    <w:rsid w:val="00E92AF5"/>
    <w:rsid w:val="00E92E95"/>
    <w:rsid w:val="00E94C27"/>
    <w:rsid w:val="00E95890"/>
    <w:rsid w:val="00E958A9"/>
    <w:rsid w:val="00EA08B1"/>
    <w:rsid w:val="00EA1ADA"/>
    <w:rsid w:val="00EA238C"/>
    <w:rsid w:val="00EA4341"/>
    <w:rsid w:val="00EA45F8"/>
    <w:rsid w:val="00EA4863"/>
    <w:rsid w:val="00EA5482"/>
    <w:rsid w:val="00EA570F"/>
    <w:rsid w:val="00EA6449"/>
    <w:rsid w:val="00EA6B3C"/>
    <w:rsid w:val="00EA7DA6"/>
    <w:rsid w:val="00EB0A6C"/>
    <w:rsid w:val="00EB553A"/>
    <w:rsid w:val="00EB5699"/>
    <w:rsid w:val="00EB6DA0"/>
    <w:rsid w:val="00EB772F"/>
    <w:rsid w:val="00EC07BE"/>
    <w:rsid w:val="00EC1EA6"/>
    <w:rsid w:val="00EC2ED2"/>
    <w:rsid w:val="00EC42D4"/>
    <w:rsid w:val="00EC4ACA"/>
    <w:rsid w:val="00EC757D"/>
    <w:rsid w:val="00EC7D5B"/>
    <w:rsid w:val="00ED0591"/>
    <w:rsid w:val="00ED0C90"/>
    <w:rsid w:val="00ED16DA"/>
    <w:rsid w:val="00ED1CFB"/>
    <w:rsid w:val="00ED24B0"/>
    <w:rsid w:val="00ED2787"/>
    <w:rsid w:val="00ED349F"/>
    <w:rsid w:val="00ED3D75"/>
    <w:rsid w:val="00ED56A6"/>
    <w:rsid w:val="00EE40B7"/>
    <w:rsid w:val="00EE4611"/>
    <w:rsid w:val="00EE4FD0"/>
    <w:rsid w:val="00EE661F"/>
    <w:rsid w:val="00EF206A"/>
    <w:rsid w:val="00EF22E2"/>
    <w:rsid w:val="00EF32FD"/>
    <w:rsid w:val="00EF47C0"/>
    <w:rsid w:val="00EF4AB6"/>
    <w:rsid w:val="00EF4BA8"/>
    <w:rsid w:val="00EF5D6E"/>
    <w:rsid w:val="00EF607A"/>
    <w:rsid w:val="00EF7769"/>
    <w:rsid w:val="00F00ED5"/>
    <w:rsid w:val="00F032EA"/>
    <w:rsid w:val="00F03FE9"/>
    <w:rsid w:val="00F041CA"/>
    <w:rsid w:val="00F048AD"/>
    <w:rsid w:val="00F068ED"/>
    <w:rsid w:val="00F06A73"/>
    <w:rsid w:val="00F072CE"/>
    <w:rsid w:val="00F11B71"/>
    <w:rsid w:val="00F1208C"/>
    <w:rsid w:val="00F125F3"/>
    <w:rsid w:val="00F13EF3"/>
    <w:rsid w:val="00F1428C"/>
    <w:rsid w:val="00F147B2"/>
    <w:rsid w:val="00F155D2"/>
    <w:rsid w:val="00F15AC9"/>
    <w:rsid w:val="00F1654D"/>
    <w:rsid w:val="00F176F2"/>
    <w:rsid w:val="00F20003"/>
    <w:rsid w:val="00F20308"/>
    <w:rsid w:val="00F219F6"/>
    <w:rsid w:val="00F226D7"/>
    <w:rsid w:val="00F22760"/>
    <w:rsid w:val="00F27655"/>
    <w:rsid w:val="00F31869"/>
    <w:rsid w:val="00F326F5"/>
    <w:rsid w:val="00F3271F"/>
    <w:rsid w:val="00F32722"/>
    <w:rsid w:val="00F32FC7"/>
    <w:rsid w:val="00F337F0"/>
    <w:rsid w:val="00F33917"/>
    <w:rsid w:val="00F351D3"/>
    <w:rsid w:val="00F36DDF"/>
    <w:rsid w:val="00F40A1D"/>
    <w:rsid w:val="00F41E4C"/>
    <w:rsid w:val="00F42739"/>
    <w:rsid w:val="00F4302A"/>
    <w:rsid w:val="00F43964"/>
    <w:rsid w:val="00F4410B"/>
    <w:rsid w:val="00F4464C"/>
    <w:rsid w:val="00F449F8"/>
    <w:rsid w:val="00F44D68"/>
    <w:rsid w:val="00F45B93"/>
    <w:rsid w:val="00F46333"/>
    <w:rsid w:val="00F4761B"/>
    <w:rsid w:val="00F4790C"/>
    <w:rsid w:val="00F5041D"/>
    <w:rsid w:val="00F5057B"/>
    <w:rsid w:val="00F51CBE"/>
    <w:rsid w:val="00F534F3"/>
    <w:rsid w:val="00F55608"/>
    <w:rsid w:val="00F55A3E"/>
    <w:rsid w:val="00F55C8E"/>
    <w:rsid w:val="00F5622B"/>
    <w:rsid w:val="00F56521"/>
    <w:rsid w:val="00F609AA"/>
    <w:rsid w:val="00F61678"/>
    <w:rsid w:val="00F617AE"/>
    <w:rsid w:val="00F61918"/>
    <w:rsid w:val="00F640AA"/>
    <w:rsid w:val="00F64C76"/>
    <w:rsid w:val="00F664A4"/>
    <w:rsid w:val="00F66938"/>
    <w:rsid w:val="00F67CC9"/>
    <w:rsid w:val="00F70820"/>
    <w:rsid w:val="00F70F1D"/>
    <w:rsid w:val="00F7387B"/>
    <w:rsid w:val="00F76766"/>
    <w:rsid w:val="00F77B98"/>
    <w:rsid w:val="00F807A5"/>
    <w:rsid w:val="00F81444"/>
    <w:rsid w:val="00F81C37"/>
    <w:rsid w:val="00F82155"/>
    <w:rsid w:val="00F86385"/>
    <w:rsid w:val="00F86AC8"/>
    <w:rsid w:val="00F86D1B"/>
    <w:rsid w:val="00F87F97"/>
    <w:rsid w:val="00F920C7"/>
    <w:rsid w:val="00F932BD"/>
    <w:rsid w:val="00F9481D"/>
    <w:rsid w:val="00F950FB"/>
    <w:rsid w:val="00F951B8"/>
    <w:rsid w:val="00F97EA2"/>
    <w:rsid w:val="00FA027C"/>
    <w:rsid w:val="00FA1092"/>
    <w:rsid w:val="00FA20A6"/>
    <w:rsid w:val="00FA594C"/>
    <w:rsid w:val="00FA5F02"/>
    <w:rsid w:val="00FA6261"/>
    <w:rsid w:val="00FA723D"/>
    <w:rsid w:val="00FB0EB4"/>
    <w:rsid w:val="00FB1002"/>
    <w:rsid w:val="00FB1F6C"/>
    <w:rsid w:val="00FB2707"/>
    <w:rsid w:val="00FB32B4"/>
    <w:rsid w:val="00FB4148"/>
    <w:rsid w:val="00FB4AB8"/>
    <w:rsid w:val="00FB6460"/>
    <w:rsid w:val="00FB666E"/>
    <w:rsid w:val="00FB74A2"/>
    <w:rsid w:val="00FC5631"/>
    <w:rsid w:val="00FC5AB5"/>
    <w:rsid w:val="00FC7FEE"/>
    <w:rsid w:val="00FD0981"/>
    <w:rsid w:val="00FD0A0A"/>
    <w:rsid w:val="00FD15D0"/>
    <w:rsid w:val="00FD21F7"/>
    <w:rsid w:val="00FD5124"/>
    <w:rsid w:val="00FD5768"/>
    <w:rsid w:val="00FD5F88"/>
    <w:rsid w:val="00FD60E6"/>
    <w:rsid w:val="00FD7586"/>
    <w:rsid w:val="00FE0391"/>
    <w:rsid w:val="00FE2ED5"/>
    <w:rsid w:val="00FE3C86"/>
    <w:rsid w:val="00FE453B"/>
    <w:rsid w:val="00FE50C8"/>
    <w:rsid w:val="00FE5551"/>
    <w:rsid w:val="00FE5D83"/>
    <w:rsid w:val="00FE6832"/>
    <w:rsid w:val="00FE733F"/>
    <w:rsid w:val="00FF015B"/>
    <w:rsid w:val="00FF028B"/>
    <w:rsid w:val="00FF0C4B"/>
    <w:rsid w:val="00FF14C2"/>
    <w:rsid w:val="00FF1BF8"/>
    <w:rsid w:val="00FF5A14"/>
    <w:rsid w:val="00FF5A83"/>
    <w:rsid w:val="00FF5DB4"/>
    <w:rsid w:val="00FF6CAB"/>
    <w:rsid w:val="00FF7A61"/>
    <w:rsid w:val="00FF7C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4B04EA2A"/>
  <w15:docId w15:val="{28A00F49-39DD-4B28-9885-726316E2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11C"/>
    <w:rPr>
      <w:rFonts w:ascii="Tahoma" w:hAnsi="Tahoma" w:cs="Tahoma"/>
      <w:sz w:val="24"/>
      <w:szCs w:val="24"/>
      <w:lang w:val="es-ES" w:eastAsia="es-ES"/>
    </w:rPr>
  </w:style>
  <w:style w:type="paragraph" w:styleId="Ttulo1">
    <w:name w:val="heading 1"/>
    <w:basedOn w:val="Normal"/>
    <w:next w:val="Normal"/>
    <w:link w:val="Ttulo1Car"/>
    <w:qFormat/>
    <w:rsid w:val="00387C9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qFormat/>
    <w:rsid w:val="00E70DB0"/>
    <w:pPr>
      <w:keepNext/>
      <w:outlineLvl w:val="1"/>
    </w:pPr>
    <w:rPr>
      <w:rFonts w:ascii="Arial Narrow" w:hAnsi="Arial Narrow" w:cs="Times New Roman"/>
      <w:b/>
      <w:szCs w:val="20"/>
      <w:u w:val="single"/>
      <w:lang w:val="es-MX"/>
    </w:rPr>
  </w:style>
  <w:style w:type="paragraph" w:styleId="Ttulo4">
    <w:name w:val="heading 4"/>
    <w:basedOn w:val="Normal"/>
    <w:next w:val="Normal"/>
    <w:link w:val="Ttulo4Car"/>
    <w:semiHidden/>
    <w:unhideWhenUsed/>
    <w:qFormat/>
    <w:rsid w:val="001E5B0D"/>
    <w:pPr>
      <w:keepNext/>
      <w:spacing w:before="240" w:after="60"/>
      <w:outlineLvl w:val="3"/>
    </w:pPr>
    <w:rPr>
      <w:rFonts w:ascii="Calibri" w:hAnsi="Calibri" w:cs="Times New Roman"/>
      <w:b/>
      <w:bCs/>
      <w:sz w:val="28"/>
      <w:szCs w:val="28"/>
    </w:rPr>
  </w:style>
  <w:style w:type="paragraph" w:styleId="Ttulo5">
    <w:name w:val="heading 5"/>
    <w:basedOn w:val="Normal"/>
    <w:next w:val="Normal"/>
    <w:qFormat/>
    <w:rsid w:val="00914997"/>
    <w:pPr>
      <w:spacing w:before="240" w:after="60"/>
      <w:outlineLvl w:val="4"/>
    </w:pPr>
    <w:rPr>
      <w:b/>
      <w:bCs/>
      <w:i/>
      <w:iCs/>
      <w:sz w:val="26"/>
      <w:szCs w:val="26"/>
    </w:rPr>
  </w:style>
  <w:style w:type="paragraph" w:styleId="Ttulo8">
    <w:name w:val="heading 8"/>
    <w:basedOn w:val="Normal"/>
    <w:next w:val="Normal"/>
    <w:link w:val="Ttulo8Car"/>
    <w:qFormat/>
    <w:rsid w:val="00914997"/>
    <w:pPr>
      <w:spacing w:before="240" w:after="60"/>
      <w:outlineLvl w:val="7"/>
    </w:pPr>
    <w:rPr>
      <w:rFonts w:ascii="Times New Roman" w:hAnsi="Times New Roman" w:cs="Times New Roman"/>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630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rsid w:val="00697BA6"/>
    <w:pPr>
      <w:jc w:val="both"/>
    </w:pPr>
    <w:rPr>
      <w:rFonts w:ascii="Arial" w:hAnsi="Arial" w:cs="Times New Roman"/>
      <w:szCs w:val="20"/>
      <w:lang w:val="es-CO"/>
    </w:rPr>
  </w:style>
  <w:style w:type="paragraph" w:styleId="Textonotapie">
    <w:name w:val="footnote text"/>
    <w:basedOn w:val="Normal"/>
    <w:semiHidden/>
    <w:rsid w:val="00C10B2B"/>
    <w:rPr>
      <w:sz w:val="20"/>
      <w:szCs w:val="20"/>
    </w:rPr>
  </w:style>
  <w:style w:type="character" w:styleId="Refdenotaalpie">
    <w:name w:val="footnote reference"/>
    <w:semiHidden/>
    <w:rsid w:val="00C10B2B"/>
    <w:rPr>
      <w:vertAlign w:val="superscript"/>
    </w:rPr>
  </w:style>
  <w:style w:type="paragraph" w:styleId="Puesto">
    <w:name w:val="Title"/>
    <w:basedOn w:val="Normal"/>
    <w:qFormat/>
    <w:rsid w:val="00914997"/>
    <w:pPr>
      <w:jc w:val="center"/>
    </w:pPr>
    <w:rPr>
      <w:rFonts w:ascii="Arial" w:hAnsi="Arial" w:cs="Times New Roman"/>
      <w:b/>
      <w:szCs w:val="20"/>
      <w:lang w:val="es-MX"/>
    </w:rPr>
  </w:style>
  <w:style w:type="paragraph" w:styleId="Encabezado">
    <w:name w:val="header"/>
    <w:basedOn w:val="Normal"/>
    <w:link w:val="EncabezadoCar"/>
    <w:rsid w:val="00914997"/>
    <w:pPr>
      <w:tabs>
        <w:tab w:val="center" w:pos="4419"/>
        <w:tab w:val="right" w:pos="8838"/>
      </w:tabs>
    </w:pPr>
    <w:rPr>
      <w:rFonts w:ascii="Arial Narrow" w:hAnsi="Arial Narrow" w:cs="Times New Roman"/>
      <w:szCs w:val="20"/>
      <w:lang w:val="es-CO"/>
    </w:rPr>
  </w:style>
  <w:style w:type="character" w:styleId="Nmerodepgina">
    <w:name w:val="page number"/>
    <w:basedOn w:val="Fuentedeprrafopredeter"/>
    <w:rsid w:val="00914997"/>
  </w:style>
  <w:style w:type="paragraph" w:styleId="Piedepgina">
    <w:name w:val="footer"/>
    <w:basedOn w:val="Normal"/>
    <w:link w:val="PiedepginaCar"/>
    <w:uiPriority w:val="99"/>
    <w:rsid w:val="00914997"/>
    <w:pPr>
      <w:tabs>
        <w:tab w:val="center" w:pos="4252"/>
        <w:tab w:val="right" w:pos="8504"/>
      </w:tabs>
    </w:pPr>
    <w:rPr>
      <w:rFonts w:cs="Times New Roman"/>
    </w:rPr>
  </w:style>
  <w:style w:type="paragraph" w:styleId="Textodeglobo">
    <w:name w:val="Balloon Text"/>
    <w:basedOn w:val="Normal"/>
    <w:link w:val="TextodegloboCar"/>
    <w:uiPriority w:val="99"/>
    <w:semiHidden/>
    <w:rsid w:val="00550201"/>
    <w:rPr>
      <w:sz w:val="16"/>
      <w:szCs w:val="16"/>
    </w:rPr>
  </w:style>
  <w:style w:type="character" w:customStyle="1" w:styleId="PiedepginaCar">
    <w:name w:val="Pie de página Car"/>
    <w:link w:val="Piedepgina"/>
    <w:uiPriority w:val="99"/>
    <w:rsid w:val="00FB6460"/>
    <w:rPr>
      <w:rFonts w:ascii="Tahoma" w:hAnsi="Tahoma" w:cs="Tahoma"/>
      <w:sz w:val="24"/>
      <w:szCs w:val="24"/>
    </w:rPr>
  </w:style>
  <w:style w:type="paragraph" w:styleId="Textoindependiente3">
    <w:name w:val="Body Text 3"/>
    <w:basedOn w:val="Normal"/>
    <w:rsid w:val="00BF46BB"/>
    <w:pPr>
      <w:spacing w:after="120"/>
    </w:pPr>
    <w:rPr>
      <w:sz w:val="16"/>
      <w:szCs w:val="16"/>
    </w:rPr>
  </w:style>
  <w:style w:type="paragraph" w:styleId="Sangradetextonormal">
    <w:name w:val="Body Text Indent"/>
    <w:basedOn w:val="Normal"/>
    <w:rsid w:val="0099392E"/>
    <w:pPr>
      <w:spacing w:after="120"/>
      <w:ind w:left="283"/>
    </w:pPr>
  </w:style>
  <w:style w:type="character" w:customStyle="1" w:styleId="Ttulo8Car">
    <w:name w:val="Título 8 Car"/>
    <w:link w:val="Ttulo8"/>
    <w:rsid w:val="00601710"/>
    <w:rPr>
      <w:i/>
      <w:iCs/>
      <w:sz w:val="24"/>
      <w:szCs w:val="24"/>
      <w:lang w:val="es-ES" w:eastAsia="es-ES" w:bidi="ar-SA"/>
    </w:rPr>
  </w:style>
  <w:style w:type="character" w:styleId="Refdecomentario">
    <w:name w:val="annotation reference"/>
    <w:uiPriority w:val="99"/>
    <w:semiHidden/>
    <w:rsid w:val="00ED2787"/>
    <w:rPr>
      <w:sz w:val="16"/>
      <w:szCs w:val="16"/>
    </w:rPr>
  </w:style>
  <w:style w:type="paragraph" w:styleId="Textocomentario">
    <w:name w:val="annotation text"/>
    <w:basedOn w:val="Normal"/>
    <w:link w:val="TextocomentarioCar"/>
    <w:uiPriority w:val="99"/>
    <w:semiHidden/>
    <w:rsid w:val="00ED2787"/>
    <w:rPr>
      <w:sz w:val="20"/>
      <w:szCs w:val="20"/>
    </w:rPr>
  </w:style>
  <w:style w:type="paragraph" w:styleId="Asuntodelcomentario">
    <w:name w:val="annotation subject"/>
    <w:basedOn w:val="Textocomentario"/>
    <w:next w:val="Textocomentario"/>
    <w:semiHidden/>
    <w:rsid w:val="00ED2787"/>
    <w:rPr>
      <w:b/>
      <w:bCs/>
    </w:rPr>
  </w:style>
  <w:style w:type="paragraph" w:customStyle="1" w:styleId="1Car">
    <w:name w:val="1 Car"/>
    <w:basedOn w:val="Normal"/>
    <w:rsid w:val="00FA723D"/>
    <w:pPr>
      <w:spacing w:after="160" w:line="240" w:lineRule="exact"/>
    </w:pPr>
    <w:rPr>
      <w:rFonts w:cs="Times New Roman"/>
      <w:sz w:val="20"/>
      <w:szCs w:val="20"/>
      <w:lang w:val="en-US" w:eastAsia="en-US"/>
    </w:rPr>
  </w:style>
  <w:style w:type="paragraph" w:customStyle="1" w:styleId="CarCarCarCarCarCarCarCarCarCarCarCarCarCarCarCarCarCarCar">
    <w:name w:val="Car Car Car Car Car Car Car Car Car Car Car Car Car Car Car Car Car Car Car"/>
    <w:basedOn w:val="Normal"/>
    <w:rsid w:val="005A57C8"/>
    <w:pPr>
      <w:spacing w:before="60" w:after="160" w:line="240" w:lineRule="exact"/>
    </w:pPr>
    <w:rPr>
      <w:rFonts w:ascii="Verdana" w:eastAsia="MS Mincho" w:hAnsi="Verdana" w:cs="Times New Roman"/>
      <w:color w:val="FF00FF"/>
      <w:sz w:val="20"/>
      <w:szCs w:val="20"/>
      <w:lang w:val="en-US" w:eastAsia="en-US"/>
    </w:rPr>
  </w:style>
  <w:style w:type="character" w:styleId="nfasis">
    <w:name w:val="Emphasis"/>
    <w:uiPriority w:val="20"/>
    <w:qFormat/>
    <w:rsid w:val="005A57C8"/>
    <w:rPr>
      <w:i/>
      <w:iCs/>
    </w:rPr>
  </w:style>
  <w:style w:type="paragraph" w:styleId="Subttulo">
    <w:name w:val="Subtitle"/>
    <w:basedOn w:val="Normal"/>
    <w:next w:val="Normal"/>
    <w:link w:val="SubttuloCar"/>
    <w:qFormat/>
    <w:rsid w:val="00EF5D6E"/>
    <w:pPr>
      <w:spacing w:after="60"/>
      <w:jc w:val="center"/>
      <w:outlineLvl w:val="1"/>
    </w:pPr>
    <w:rPr>
      <w:rFonts w:ascii="Cambria" w:hAnsi="Cambria" w:cs="Times New Roman"/>
    </w:rPr>
  </w:style>
  <w:style w:type="character" w:customStyle="1" w:styleId="SubttuloCar">
    <w:name w:val="Subtítulo Car"/>
    <w:link w:val="Subttulo"/>
    <w:rsid w:val="00EF5D6E"/>
    <w:rPr>
      <w:rFonts w:ascii="Cambria" w:eastAsia="Times New Roman" w:hAnsi="Cambria" w:cs="Times New Roman"/>
      <w:sz w:val="24"/>
      <w:szCs w:val="24"/>
    </w:rPr>
  </w:style>
  <w:style w:type="paragraph" w:customStyle="1" w:styleId="Default">
    <w:name w:val="Default"/>
    <w:rsid w:val="009E67F0"/>
    <w:pPr>
      <w:autoSpaceDE w:val="0"/>
      <w:autoSpaceDN w:val="0"/>
      <w:adjustRightInd w:val="0"/>
    </w:pPr>
    <w:rPr>
      <w:rFonts w:ascii="Arial" w:hAnsi="Arial" w:cs="Arial"/>
      <w:color w:val="000000"/>
      <w:sz w:val="24"/>
      <w:szCs w:val="24"/>
      <w:lang w:val="es-ES" w:eastAsia="es-ES"/>
    </w:rPr>
  </w:style>
  <w:style w:type="paragraph" w:styleId="Sinespaciado">
    <w:name w:val="No Spacing"/>
    <w:link w:val="SinespaciadoCar"/>
    <w:uiPriority w:val="1"/>
    <w:qFormat/>
    <w:rsid w:val="00542B24"/>
    <w:rPr>
      <w:rFonts w:ascii="Calibri" w:hAnsi="Calibri"/>
      <w:sz w:val="22"/>
      <w:szCs w:val="22"/>
      <w:lang w:val="es-ES" w:eastAsia="en-US"/>
    </w:rPr>
  </w:style>
  <w:style w:type="character" w:customStyle="1" w:styleId="SinespaciadoCar">
    <w:name w:val="Sin espaciado Car"/>
    <w:link w:val="Sinespaciado"/>
    <w:uiPriority w:val="1"/>
    <w:rsid w:val="00542B24"/>
    <w:rPr>
      <w:rFonts w:ascii="Calibri" w:hAnsi="Calibri"/>
      <w:sz w:val="22"/>
      <w:szCs w:val="22"/>
      <w:lang w:val="es-ES" w:eastAsia="en-US" w:bidi="ar-SA"/>
    </w:rPr>
  </w:style>
  <w:style w:type="paragraph" w:styleId="Listaconvietas">
    <w:name w:val="List Bullet"/>
    <w:basedOn w:val="Normal"/>
    <w:rsid w:val="00EC4ACA"/>
    <w:pPr>
      <w:numPr>
        <w:numId w:val="2"/>
      </w:numPr>
      <w:contextualSpacing/>
    </w:pPr>
  </w:style>
  <w:style w:type="paragraph" w:styleId="Prrafodelista">
    <w:name w:val="List Paragraph"/>
    <w:basedOn w:val="Normal"/>
    <w:uiPriority w:val="34"/>
    <w:qFormat/>
    <w:rsid w:val="00E00B8A"/>
    <w:pPr>
      <w:ind w:left="720"/>
      <w:contextualSpacing/>
    </w:pPr>
  </w:style>
  <w:style w:type="character" w:customStyle="1" w:styleId="Ttulo4Car">
    <w:name w:val="Título 4 Car"/>
    <w:link w:val="Ttulo4"/>
    <w:semiHidden/>
    <w:rsid w:val="001E5B0D"/>
    <w:rPr>
      <w:rFonts w:ascii="Calibri" w:eastAsia="Times New Roman" w:hAnsi="Calibri" w:cs="Times New Roman"/>
      <w:b/>
      <w:bCs/>
      <w:sz w:val="28"/>
      <w:szCs w:val="28"/>
      <w:lang w:val="es-ES" w:eastAsia="es-ES"/>
    </w:rPr>
  </w:style>
  <w:style w:type="character" w:styleId="Hipervnculo">
    <w:name w:val="Hyperlink"/>
    <w:uiPriority w:val="99"/>
    <w:unhideWhenUsed/>
    <w:rsid w:val="00205B4C"/>
    <w:rPr>
      <w:color w:val="0000FF"/>
      <w:u w:val="single"/>
    </w:rPr>
  </w:style>
  <w:style w:type="character" w:customStyle="1" w:styleId="TextodegloboCar">
    <w:name w:val="Texto de globo Car"/>
    <w:link w:val="Textodeglobo"/>
    <w:uiPriority w:val="99"/>
    <w:semiHidden/>
    <w:rsid w:val="00A16500"/>
    <w:rPr>
      <w:rFonts w:ascii="Tahoma" w:hAnsi="Tahoma" w:cs="Tahoma"/>
      <w:sz w:val="16"/>
      <w:szCs w:val="16"/>
      <w:lang w:val="es-ES" w:eastAsia="es-ES"/>
    </w:rPr>
  </w:style>
  <w:style w:type="character" w:customStyle="1" w:styleId="apple-converted-space">
    <w:name w:val="apple-converted-space"/>
    <w:rsid w:val="00BD12E0"/>
  </w:style>
  <w:style w:type="character" w:customStyle="1" w:styleId="label">
    <w:name w:val="label"/>
    <w:rsid w:val="006B4D01"/>
  </w:style>
  <w:style w:type="character" w:customStyle="1" w:styleId="TextocomentarioCar">
    <w:name w:val="Texto comentario Car"/>
    <w:link w:val="Textocomentario"/>
    <w:uiPriority w:val="99"/>
    <w:semiHidden/>
    <w:rsid w:val="00843182"/>
    <w:rPr>
      <w:rFonts w:ascii="Tahoma" w:hAnsi="Tahoma" w:cs="Tahoma"/>
      <w:lang w:val="es-ES" w:eastAsia="es-ES"/>
    </w:rPr>
  </w:style>
  <w:style w:type="paragraph" w:styleId="NormalWeb">
    <w:name w:val="Normal (Web)"/>
    <w:basedOn w:val="Normal"/>
    <w:uiPriority w:val="99"/>
    <w:unhideWhenUsed/>
    <w:rsid w:val="00AA2A15"/>
    <w:pPr>
      <w:spacing w:before="100" w:beforeAutospacing="1" w:after="100" w:afterAutospacing="1"/>
    </w:pPr>
    <w:rPr>
      <w:rFonts w:ascii="Times New Roman" w:hAnsi="Times New Roman" w:cs="Times New Roman"/>
      <w:lang w:val="es-CO" w:eastAsia="es-CO"/>
    </w:rPr>
  </w:style>
  <w:style w:type="paragraph" w:customStyle="1" w:styleId="Normal1">
    <w:name w:val="Normal1"/>
    <w:rsid w:val="00D97CB2"/>
    <w:rPr>
      <w:rFonts w:ascii="Tahoma" w:eastAsia="Tahoma" w:hAnsi="Tahoma" w:cs="Tahoma"/>
      <w:color w:val="000000"/>
      <w:sz w:val="24"/>
      <w:szCs w:val="22"/>
      <w:lang w:val="es-ES" w:eastAsia="es-ES"/>
    </w:rPr>
  </w:style>
  <w:style w:type="character" w:customStyle="1" w:styleId="EncabezadoCar">
    <w:name w:val="Encabezado Car"/>
    <w:basedOn w:val="Fuentedeprrafopredeter"/>
    <w:link w:val="Encabezado"/>
    <w:rsid w:val="007E4424"/>
    <w:rPr>
      <w:rFonts w:ascii="Arial Narrow" w:hAnsi="Arial Narrow"/>
      <w:sz w:val="24"/>
      <w:lang w:eastAsia="es-ES"/>
    </w:rPr>
  </w:style>
  <w:style w:type="character" w:customStyle="1" w:styleId="Ttulo1Car">
    <w:name w:val="Título 1 Car"/>
    <w:basedOn w:val="Fuentedeprrafopredeter"/>
    <w:link w:val="Ttulo1"/>
    <w:rsid w:val="00387C97"/>
    <w:rPr>
      <w:rFonts w:asciiTheme="majorHAnsi" w:eastAsiaTheme="majorEastAsia" w:hAnsiTheme="majorHAnsi" w:cstheme="majorBidi"/>
      <w:color w:val="365F91" w:themeColor="accent1" w:themeShade="BF"/>
      <w:sz w:val="32"/>
      <w:szCs w:val="32"/>
      <w:lang w:val="es-ES" w:eastAsia="es-ES"/>
    </w:rPr>
  </w:style>
  <w:style w:type="paragraph" w:customStyle="1" w:styleId="Direccininterior">
    <w:name w:val="Dirección interior"/>
    <w:basedOn w:val="Normal"/>
    <w:rsid w:val="00387C97"/>
  </w:style>
  <w:style w:type="character" w:customStyle="1" w:styleId="selectable">
    <w:name w:val="selectable"/>
    <w:basedOn w:val="Fuentedeprrafopredeter"/>
    <w:rsid w:val="00940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951295">
      <w:bodyDiv w:val="1"/>
      <w:marLeft w:val="0"/>
      <w:marRight w:val="0"/>
      <w:marTop w:val="0"/>
      <w:marBottom w:val="0"/>
      <w:divBdr>
        <w:top w:val="none" w:sz="0" w:space="0" w:color="auto"/>
        <w:left w:val="none" w:sz="0" w:space="0" w:color="auto"/>
        <w:bottom w:val="none" w:sz="0" w:space="0" w:color="auto"/>
        <w:right w:val="none" w:sz="0" w:space="0" w:color="auto"/>
      </w:divBdr>
    </w:div>
    <w:div w:id="399403146">
      <w:bodyDiv w:val="1"/>
      <w:marLeft w:val="0"/>
      <w:marRight w:val="0"/>
      <w:marTop w:val="0"/>
      <w:marBottom w:val="0"/>
      <w:divBdr>
        <w:top w:val="none" w:sz="0" w:space="0" w:color="auto"/>
        <w:left w:val="none" w:sz="0" w:space="0" w:color="auto"/>
        <w:bottom w:val="none" w:sz="0" w:space="0" w:color="auto"/>
        <w:right w:val="none" w:sz="0" w:space="0" w:color="auto"/>
      </w:divBdr>
    </w:div>
    <w:div w:id="413278872">
      <w:bodyDiv w:val="1"/>
      <w:marLeft w:val="0"/>
      <w:marRight w:val="0"/>
      <w:marTop w:val="0"/>
      <w:marBottom w:val="0"/>
      <w:divBdr>
        <w:top w:val="none" w:sz="0" w:space="0" w:color="auto"/>
        <w:left w:val="none" w:sz="0" w:space="0" w:color="auto"/>
        <w:bottom w:val="none" w:sz="0" w:space="0" w:color="auto"/>
        <w:right w:val="none" w:sz="0" w:space="0" w:color="auto"/>
      </w:divBdr>
    </w:div>
    <w:div w:id="420177445">
      <w:bodyDiv w:val="1"/>
      <w:marLeft w:val="0"/>
      <w:marRight w:val="0"/>
      <w:marTop w:val="0"/>
      <w:marBottom w:val="0"/>
      <w:divBdr>
        <w:top w:val="none" w:sz="0" w:space="0" w:color="auto"/>
        <w:left w:val="none" w:sz="0" w:space="0" w:color="auto"/>
        <w:bottom w:val="none" w:sz="0" w:space="0" w:color="auto"/>
        <w:right w:val="none" w:sz="0" w:space="0" w:color="auto"/>
      </w:divBdr>
    </w:div>
    <w:div w:id="582641691">
      <w:bodyDiv w:val="1"/>
      <w:marLeft w:val="0"/>
      <w:marRight w:val="0"/>
      <w:marTop w:val="0"/>
      <w:marBottom w:val="0"/>
      <w:divBdr>
        <w:top w:val="none" w:sz="0" w:space="0" w:color="auto"/>
        <w:left w:val="none" w:sz="0" w:space="0" w:color="auto"/>
        <w:bottom w:val="none" w:sz="0" w:space="0" w:color="auto"/>
        <w:right w:val="none" w:sz="0" w:space="0" w:color="auto"/>
      </w:divBdr>
    </w:div>
    <w:div w:id="656232269">
      <w:bodyDiv w:val="1"/>
      <w:marLeft w:val="0"/>
      <w:marRight w:val="0"/>
      <w:marTop w:val="0"/>
      <w:marBottom w:val="0"/>
      <w:divBdr>
        <w:top w:val="none" w:sz="0" w:space="0" w:color="auto"/>
        <w:left w:val="none" w:sz="0" w:space="0" w:color="auto"/>
        <w:bottom w:val="none" w:sz="0" w:space="0" w:color="auto"/>
        <w:right w:val="none" w:sz="0" w:space="0" w:color="auto"/>
      </w:divBdr>
    </w:div>
    <w:div w:id="764422946">
      <w:bodyDiv w:val="1"/>
      <w:marLeft w:val="0"/>
      <w:marRight w:val="0"/>
      <w:marTop w:val="0"/>
      <w:marBottom w:val="0"/>
      <w:divBdr>
        <w:top w:val="none" w:sz="0" w:space="0" w:color="auto"/>
        <w:left w:val="none" w:sz="0" w:space="0" w:color="auto"/>
        <w:bottom w:val="none" w:sz="0" w:space="0" w:color="auto"/>
        <w:right w:val="none" w:sz="0" w:space="0" w:color="auto"/>
      </w:divBdr>
    </w:div>
    <w:div w:id="768041287">
      <w:bodyDiv w:val="1"/>
      <w:marLeft w:val="0"/>
      <w:marRight w:val="0"/>
      <w:marTop w:val="0"/>
      <w:marBottom w:val="0"/>
      <w:divBdr>
        <w:top w:val="none" w:sz="0" w:space="0" w:color="auto"/>
        <w:left w:val="none" w:sz="0" w:space="0" w:color="auto"/>
        <w:bottom w:val="none" w:sz="0" w:space="0" w:color="auto"/>
        <w:right w:val="none" w:sz="0" w:space="0" w:color="auto"/>
      </w:divBdr>
    </w:div>
    <w:div w:id="1045374748">
      <w:bodyDiv w:val="1"/>
      <w:marLeft w:val="0"/>
      <w:marRight w:val="0"/>
      <w:marTop w:val="0"/>
      <w:marBottom w:val="0"/>
      <w:divBdr>
        <w:top w:val="none" w:sz="0" w:space="0" w:color="auto"/>
        <w:left w:val="none" w:sz="0" w:space="0" w:color="auto"/>
        <w:bottom w:val="none" w:sz="0" w:space="0" w:color="auto"/>
        <w:right w:val="none" w:sz="0" w:space="0" w:color="auto"/>
      </w:divBdr>
    </w:div>
    <w:div w:id="1159881115">
      <w:bodyDiv w:val="1"/>
      <w:marLeft w:val="0"/>
      <w:marRight w:val="0"/>
      <w:marTop w:val="0"/>
      <w:marBottom w:val="0"/>
      <w:divBdr>
        <w:top w:val="none" w:sz="0" w:space="0" w:color="auto"/>
        <w:left w:val="none" w:sz="0" w:space="0" w:color="auto"/>
        <w:bottom w:val="none" w:sz="0" w:space="0" w:color="auto"/>
        <w:right w:val="none" w:sz="0" w:space="0" w:color="auto"/>
      </w:divBdr>
    </w:div>
    <w:div w:id="1870532171">
      <w:bodyDiv w:val="1"/>
      <w:marLeft w:val="0"/>
      <w:marRight w:val="0"/>
      <w:marTop w:val="0"/>
      <w:marBottom w:val="0"/>
      <w:divBdr>
        <w:top w:val="none" w:sz="0" w:space="0" w:color="auto"/>
        <w:left w:val="none" w:sz="0" w:space="0" w:color="auto"/>
        <w:bottom w:val="none" w:sz="0" w:space="0" w:color="auto"/>
        <w:right w:val="none" w:sz="0" w:space="0" w:color="auto"/>
      </w:divBdr>
    </w:div>
    <w:div w:id="1934194626">
      <w:bodyDiv w:val="1"/>
      <w:marLeft w:val="0"/>
      <w:marRight w:val="0"/>
      <w:marTop w:val="0"/>
      <w:marBottom w:val="0"/>
      <w:divBdr>
        <w:top w:val="none" w:sz="0" w:space="0" w:color="auto"/>
        <w:left w:val="none" w:sz="0" w:space="0" w:color="auto"/>
        <w:bottom w:val="none" w:sz="0" w:space="0" w:color="auto"/>
        <w:right w:val="none" w:sz="0" w:space="0" w:color="auto"/>
      </w:divBdr>
    </w:div>
    <w:div w:id="202192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primo.gsl.com.mx:1701/primo_library/libweb/action/search.do?vl(freeText0)=Ian+Sommerville&amp;vl(63039215UI0)=creator&amp;vl(98098850UI1)=all_items&amp;vl(1UIStartWith0)=exact&amp;fn=search&amp;tab=sena_catalogo&amp;mode=Basic&amp;vid=SENA&amp;scp.scps=scope%3a(sena_aleph)" TargetMode="External"/><Relationship Id="rId18" Type="http://schemas.openxmlformats.org/officeDocument/2006/relationships/hyperlink" Target="http://site.ebrary.com/lib/senavirtualsp/docDetail.action?docID=10316297&amp;p00=software%20arquitectur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rimo.gsl.com.mx:1701/primo_library/libweb/action/search.do?vl(freeText0)=Carlos+Fontela&amp;vl(63039215UI0)=creator&amp;vl(98098850UI1)=all_items&amp;vl(1UIStartWith0)=exact&amp;fn=search&amp;tab=sena_catalogo&amp;mode=Basic&amp;vid=SENA&amp;scp.scps=scope%3a(sena_aleph)" TargetMode="External"/><Relationship Id="rId17" Type="http://schemas.openxmlformats.org/officeDocument/2006/relationships/hyperlink" Target="http://site.ebrary.com/lib/senavirtualsp/docDetail.action?docID=10109719&amp;p00=arquitectura%20software" TargetMode="External"/><Relationship Id="rId2" Type="http://schemas.openxmlformats.org/officeDocument/2006/relationships/numbering" Target="numbering.xml"/><Relationship Id="rId16" Type="http://schemas.openxmlformats.org/officeDocument/2006/relationships/hyperlink" Target="http://site.ebrary.com/lib/senavirtualsp/docDetail.action?docID=10116216&amp;p00=arquitectura%20software" TargetMode="External"/><Relationship Id="rId20" Type="http://schemas.openxmlformats.org/officeDocument/2006/relationships/hyperlink" Target="http://site.ebrary.com/lib/senavirtualsp/docDetail.action?docID=10433806&amp;p00=u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te.ebrary.com/lib/senavirtualsp/docDetail.action?docID=10740891&amp;p00=arquitectura%20software"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ite.ebrary.com/lib/senavirtualsp/docDetail.action?docID=10757943&amp;p00=software%20arquitectura"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arch.proquest.com/docview/885175902/fulltextPDF/140B771E5FF1AEE876D/1?accountid=31491"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oleObject" Target="embeddings/oleObject2.bin"/><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0BED9-FFAC-4E46-8821-0E5C079D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50</Pages>
  <Words>10839</Words>
  <Characters>59618</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Análisis Contable y financiero</vt:lpstr>
    </vt:vector>
  </TitlesOfParts>
  <Company>SENA</Company>
  <LinksUpToDate>false</LinksUpToDate>
  <CharactersWithSpaces>70317</CharactersWithSpaces>
  <SharedDoc>false</SharedDoc>
  <HLinks>
    <vt:vector size="84" baseType="variant">
      <vt:variant>
        <vt:i4>5046291</vt:i4>
      </vt:variant>
      <vt:variant>
        <vt:i4>39</vt:i4>
      </vt:variant>
      <vt:variant>
        <vt:i4>0</vt:i4>
      </vt:variant>
      <vt:variant>
        <vt:i4>5</vt:i4>
      </vt:variant>
      <vt:variant>
        <vt:lpwstr>http://site.ebrary.com/lib/senavirtualsp/docDetail.action?docID=10433806&amp;p00=uml</vt:lpwstr>
      </vt:variant>
      <vt:variant>
        <vt:lpwstr/>
      </vt:variant>
      <vt:variant>
        <vt:i4>5701706</vt:i4>
      </vt:variant>
      <vt:variant>
        <vt:i4>36</vt:i4>
      </vt:variant>
      <vt:variant>
        <vt:i4>0</vt:i4>
      </vt:variant>
      <vt:variant>
        <vt:i4>5</vt:i4>
      </vt:variant>
      <vt:variant>
        <vt:lpwstr>http://site.ebrary.com/lib/senavirtualsp/docDetail.action?docID=10757943&amp;p00=software%20arquitectura</vt:lpwstr>
      </vt:variant>
      <vt:variant>
        <vt:lpwstr/>
      </vt:variant>
      <vt:variant>
        <vt:i4>6029378</vt:i4>
      </vt:variant>
      <vt:variant>
        <vt:i4>33</vt:i4>
      </vt:variant>
      <vt:variant>
        <vt:i4>0</vt:i4>
      </vt:variant>
      <vt:variant>
        <vt:i4>5</vt:i4>
      </vt:variant>
      <vt:variant>
        <vt:lpwstr>http://site.ebrary.com/lib/senavirtualsp/docDetail.action?docID=10316297&amp;p00=software%20arquitectura</vt:lpwstr>
      </vt:variant>
      <vt:variant>
        <vt:lpwstr/>
      </vt:variant>
      <vt:variant>
        <vt:i4>4653142</vt:i4>
      </vt:variant>
      <vt:variant>
        <vt:i4>30</vt:i4>
      </vt:variant>
      <vt:variant>
        <vt:i4>0</vt:i4>
      </vt:variant>
      <vt:variant>
        <vt:i4>5</vt:i4>
      </vt:variant>
      <vt:variant>
        <vt:lpwstr>http://site.ebrary.com/lib/senavirtualsp/docDetail.action?docID=10109719&amp;p00=arquitectura%20software</vt:lpwstr>
      </vt:variant>
      <vt:variant>
        <vt:lpwstr/>
      </vt:variant>
      <vt:variant>
        <vt:i4>4980825</vt:i4>
      </vt:variant>
      <vt:variant>
        <vt:i4>27</vt:i4>
      </vt:variant>
      <vt:variant>
        <vt:i4>0</vt:i4>
      </vt:variant>
      <vt:variant>
        <vt:i4>5</vt:i4>
      </vt:variant>
      <vt:variant>
        <vt:lpwstr>http://site.ebrary.com/lib/senavirtualsp/docDetail.action?docID=10116216&amp;p00=arquitectura%20software</vt:lpwstr>
      </vt:variant>
      <vt:variant>
        <vt:lpwstr/>
      </vt:variant>
      <vt:variant>
        <vt:i4>4456529</vt:i4>
      </vt:variant>
      <vt:variant>
        <vt:i4>24</vt:i4>
      </vt:variant>
      <vt:variant>
        <vt:i4>0</vt:i4>
      </vt:variant>
      <vt:variant>
        <vt:i4>5</vt:i4>
      </vt:variant>
      <vt:variant>
        <vt:lpwstr>http://site.ebrary.com/lib/senavirtualsp/docDetail.action?docID=10740891&amp;p00=arquitectura%20software</vt:lpwstr>
      </vt:variant>
      <vt:variant>
        <vt:lpwstr/>
      </vt:variant>
      <vt:variant>
        <vt:i4>3342372</vt:i4>
      </vt:variant>
      <vt:variant>
        <vt:i4>21</vt:i4>
      </vt:variant>
      <vt:variant>
        <vt:i4>0</vt:i4>
      </vt:variant>
      <vt:variant>
        <vt:i4>5</vt:i4>
      </vt:variant>
      <vt:variant>
        <vt:lpwstr>http://search.proquest.com/docview/885175902/fulltextPDF/140B771E5FF1AEE876D/1?accountid=31491</vt:lpwstr>
      </vt:variant>
      <vt:variant>
        <vt:lpwstr/>
      </vt:variant>
      <vt:variant>
        <vt:i4>4521999</vt:i4>
      </vt:variant>
      <vt:variant>
        <vt:i4>18</vt:i4>
      </vt:variant>
      <vt:variant>
        <vt:i4>0</vt:i4>
      </vt:variant>
      <vt:variant>
        <vt:i4>5</vt:i4>
      </vt:variant>
      <vt:variant>
        <vt:lpwstr>http://primo.gsl.com.mx:1701/primo_library/libweb/action/search.do?vl(freeText0)=Ian+Sommerville&amp;vl(63039215UI0)=creator&amp;vl(98098850UI1)=all_items&amp;vl(1UIStartWith0)=exact&amp;fn=search&amp;tab=sena_catalogo&amp;mode=Basic&amp;vid=SENA&amp;scp.scps=scope%3a(sena_aleph)</vt:lpwstr>
      </vt:variant>
      <vt:variant>
        <vt:lpwstr/>
      </vt:variant>
      <vt:variant>
        <vt:i4>851970</vt:i4>
      </vt:variant>
      <vt:variant>
        <vt:i4>15</vt:i4>
      </vt:variant>
      <vt:variant>
        <vt:i4>0</vt:i4>
      </vt:variant>
      <vt:variant>
        <vt:i4>5</vt:i4>
      </vt:variant>
      <vt:variant>
        <vt:lpwstr>http://primo.gsl.com.mx:1701/primo_library/libweb/action/search.do?vl(freeText0)=Carlos+Fontela&amp;vl(63039215UI0)=creator&amp;vl(98098850UI1)=all_items&amp;vl(1UIStartWith0)=exact&amp;fn=search&amp;tab=sena_catalogo&amp;mode=Basic&amp;vid=SENA&amp;scp.scps=scope%3a(sena_aleph)</vt:lpwstr>
      </vt:variant>
      <vt:variant>
        <vt:lpwstr/>
      </vt:variant>
      <vt:variant>
        <vt:i4>4718685</vt:i4>
      </vt:variant>
      <vt:variant>
        <vt:i4>12</vt:i4>
      </vt:variant>
      <vt:variant>
        <vt:i4>0</vt:i4>
      </vt:variant>
      <vt:variant>
        <vt:i4>5</vt:i4>
      </vt:variant>
      <vt:variant>
        <vt:lpwstr>http://primo.gsl.com.mx:1701/primo_library/libweb/action/search.do?vl(freeText0)=+James+Rumbaugh&amp;vl(63039215UI0)=creator&amp;vl(98098850UI1)=all_items&amp;vl(1UIStartWith0)=exact&amp;fn=search&amp;tab=sena_catalogo&amp;mode=Basic&amp;vid=SENA&amp;scp.scps=scope%3a(sena_aleph)</vt:lpwstr>
      </vt:variant>
      <vt:variant>
        <vt:lpwstr/>
      </vt:variant>
      <vt:variant>
        <vt:i4>6029313</vt:i4>
      </vt:variant>
      <vt:variant>
        <vt:i4>9</vt:i4>
      </vt:variant>
      <vt:variant>
        <vt:i4>0</vt:i4>
      </vt:variant>
      <vt:variant>
        <vt:i4>5</vt:i4>
      </vt:variant>
      <vt:variant>
        <vt:lpwstr>http://primo.gsl.com.mx:1701/primo_library/libweb/action/search.do?vl(freeText0)=Grady+Booch&amp;vl(63039215UI0)=creator&amp;vl(98098850UI1)=all_items&amp;vl(1UIStartWith0)=exact&amp;fn=search&amp;tab=sena_catalogo&amp;mode=Basic&amp;vid=SENA&amp;scp.scps=scope%3a(sena_aleph)</vt:lpwstr>
      </vt:variant>
      <vt:variant>
        <vt:lpwstr/>
      </vt:variant>
      <vt:variant>
        <vt:i4>3407910</vt:i4>
      </vt:variant>
      <vt:variant>
        <vt:i4>6</vt:i4>
      </vt:variant>
      <vt:variant>
        <vt:i4>0</vt:i4>
      </vt:variant>
      <vt:variant>
        <vt:i4>5</vt:i4>
      </vt:variant>
      <vt:variant>
        <vt:lpwstr>http://primo.gsl.com.mx:1701/primo_library/libweb/action/search.do?vl(freeText0)=%20Ivar%20+%20Jacobson%20&amp;vl(63039215UI0)=creator&amp;vl(98098850UI1)=all_items&amp;vl(1UIStartWith0)=exact&amp;fn=search&amp;tab=sena_catalogo&amp;mode=Basic&amp;vid=SENA&amp;scp.scps=scope%3a(sena_aleph)</vt:lpwstr>
      </vt:variant>
      <vt:variant>
        <vt:lpwstr/>
      </vt:variant>
      <vt:variant>
        <vt:i4>4718685</vt:i4>
      </vt:variant>
      <vt:variant>
        <vt:i4>3</vt:i4>
      </vt:variant>
      <vt:variant>
        <vt:i4>0</vt:i4>
      </vt:variant>
      <vt:variant>
        <vt:i4>5</vt:i4>
      </vt:variant>
      <vt:variant>
        <vt:lpwstr>http://primo.gsl.com.mx:1701/primo_library/libweb/action/search.do?vl(freeText0)=+James+Rumbaugh&amp;vl(63039215UI0)=creator&amp;vl(98098850UI1)=all_items&amp;vl(1UIStartWith0)=exact&amp;fn=search&amp;tab=sena_catalogo&amp;mode=Basic&amp;vid=SENA&amp;scp.scps=scope%3a(sena_aleph)</vt:lpwstr>
      </vt:variant>
      <vt:variant>
        <vt:lpwstr/>
      </vt:variant>
      <vt:variant>
        <vt:i4>6029313</vt:i4>
      </vt:variant>
      <vt:variant>
        <vt:i4>0</vt:i4>
      </vt:variant>
      <vt:variant>
        <vt:i4>0</vt:i4>
      </vt:variant>
      <vt:variant>
        <vt:i4>5</vt:i4>
      </vt:variant>
      <vt:variant>
        <vt:lpwstr>http://primo.gsl.com.mx:1701/primo_library/libweb/action/search.do?vl(freeText0)=Grady+Booch&amp;vl(63039215UI0)=creator&amp;vl(98098850UI1)=all_items&amp;vl(1UIStartWith0)=exact&amp;fn=search&amp;tab=sena_catalogo&amp;mode=Basic&amp;vid=SENA&amp;scp.scps=scope%3a(sena_aleph)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Contable y financiero</dc:title>
  <dc:creator>lgomezm</dc:creator>
  <cp:lastModifiedBy>SENA</cp:lastModifiedBy>
  <cp:revision>3</cp:revision>
  <cp:lastPrinted>2013-11-26T14:47:00Z</cp:lastPrinted>
  <dcterms:created xsi:type="dcterms:W3CDTF">2019-10-01T19:39:00Z</dcterms:created>
  <dcterms:modified xsi:type="dcterms:W3CDTF">2019-10-01T19:46:00Z</dcterms:modified>
</cp:coreProperties>
</file>